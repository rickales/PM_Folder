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A1EE5" w14:textId="749F9C26" w:rsidR="007B6B88" w:rsidRPr="003038C9" w:rsidRDefault="00182B6A" w:rsidP="00204AE8">
      <w:pPr>
        <w:pStyle w:val="ReportBody"/>
        <w:ind w:left="0"/>
        <w:jc w:val="center"/>
        <w:rPr>
          <w:rFonts w:ascii="Arial" w:hAnsi="Arial" w:cs="Arial"/>
          <w:sz w:val="22"/>
          <w:szCs w:val="22"/>
        </w:rPr>
      </w:pPr>
      <w:r>
        <w:rPr>
          <w:rFonts w:ascii="Arial" w:hAnsi="Arial" w:cs="Arial"/>
          <w:sz w:val="22"/>
          <w:szCs w:val="22"/>
        </w:rPr>
        <w:t xml:space="preserve">TECHNICAL </w:t>
      </w:r>
      <w:r w:rsidR="00F53208">
        <w:rPr>
          <w:rFonts w:ascii="Arial" w:hAnsi="Arial" w:cs="Arial"/>
          <w:sz w:val="22"/>
          <w:szCs w:val="22"/>
        </w:rPr>
        <w:t>REQUIREMENTS</w:t>
      </w:r>
    </w:p>
    <w:p w14:paraId="1B3033CD" w14:textId="77777777" w:rsidR="007B6B88" w:rsidRPr="003038C9" w:rsidRDefault="007B6B88" w:rsidP="00204AE8">
      <w:pPr>
        <w:pStyle w:val="ReportBody"/>
        <w:ind w:left="0"/>
        <w:jc w:val="center"/>
        <w:rPr>
          <w:rFonts w:ascii="Arial" w:hAnsi="Arial" w:cs="Arial"/>
          <w:sz w:val="22"/>
          <w:szCs w:val="22"/>
        </w:rPr>
      </w:pPr>
    </w:p>
    <w:p w14:paraId="233FF5A6"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FOR THE</w:t>
      </w:r>
    </w:p>
    <w:p w14:paraId="67BFA14B" w14:textId="77777777" w:rsidR="007B6B88" w:rsidRPr="003038C9" w:rsidRDefault="007B6B88" w:rsidP="00204AE8">
      <w:pPr>
        <w:pStyle w:val="ReportBody"/>
        <w:ind w:left="0"/>
        <w:jc w:val="center"/>
        <w:rPr>
          <w:rFonts w:ascii="Arial" w:hAnsi="Arial" w:cs="Arial"/>
          <w:sz w:val="22"/>
          <w:szCs w:val="22"/>
        </w:rPr>
      </w:pPr>
    </w:p>
    <w:p w14:paraId="3426D131" w14:textId="77777777" w:rsidR="0064065C" w:rsidRDefault="0064065C" w:rsidP="0064065C">
      <w:pPr>
        <w:jc w:val="center"/>
        <w:rPr>
          <w:rFonts w:cs="Arial"/>
          <w:caps/>
          <w:sz w:val="24"/>
        </w:rPr>
      </w:pPr>
      <w:r>
        <w:rPr>
          <w:rFonts w:cs="Arial"/>
          <w:sz w:val="24"/>
        </w:rPr>
        <w:t xml:space="preserve">ALLEN </w:t>
      </w:r>
      <w:r>
        <w:rPr>
          <w:rFonts w:cs="Arial"/>
          <w:caps/>
          <w:sz w:val="24"/>
        </w:rPr>
        <w:t>PWC OLS ATP OiL Level Test bench automation</w:t>
      </w:r>
    </w:p>
    <w:p w14:paraId="7885BC99" w14:textId="77777777" w:rsidR="007B6B88" w:rsidRPr="003038C9" w:rsidRDefault="007B6B88" w:rsidP="00204AE8">
      <w:pPr>
        <w:pStyle w:val="ReportBody"/>
        <w:ind w:left="0"/>
        <w:jc w:val="center"/>
        <w:rPr>
          <w:rFonts w:ascii="Arial" w:hAnsi="Arial" w:cs="Arial"/>
          <w:sz w:val="22"/>
          <w:szCs w:val="22"/>
        </w:rPr>
      </w:pPr>
    </w:p>
    <w:p w14:paraId="3DA13789" w14:textId="77777777" w:rsidR="007B6B88" w:rsidRPr="003038C9" w:rsidRDefault="007B6B88" w:rsidP="00204AE8">
      <w:pPr>
        <w:pStyle w:val="ReportBody"/>
        <w:ind w:left="0"/>
        <w:jc w:val="center"/>
        <w:rPr>
          <w:rFonts w:ascii="Arial" w:hAnsi="Arial" w:cs="Arial"/>
          <w:sz w:val="22"/>
          <w:szCs w:val="22"/>
        </w:rPr>
      </w:pPr>
    </w:p>
    <w:p w14:paraId="6CDC69A5"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ALLEN AIRCRAFT PRODUCTS, INC.</w:t>
      </w:r>
    </w:p>
    <w:p w14:paraId="5ECDC7D7" w14:textId="77777777" w:rsidR="007B6B88" w:rsidRPr="003038C9" w:rsidRDefault="007B6B88" w:rsidP="00204AE8">
      <w:pPr>
        <w:pStyle w:val="ReportBody"/>
        <w:ind w:left="0"/>
        <w:jc w:val="center"/>
        <w:rPr>
          <w:rFonts w:ascii="Arial" w:hAnsi="Arial" w:cs="Arial"/>
          <w:sz w:val="22"/>
          <w:szCs w:val="22"/>
        </w:rPr>
      </w:pPr>
    </w:p>
    <w:p w14:paraId="17786856" w14:textId="12D534B1"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 xml:space="preserve">REPORT </w:t>
      </w:r>
      <w:r w:rsidR="00182B6A">
        <w:rPr>
          <w:rFonts w:ascii="Arial" w:hAnsi="Arial" w:cs="Arial"/>
          <w:sz w:val="22"/>
          <w:szCs w:val="22"/>
        </w:rPr>
        <w:t>#</w:t>
      </w:r>
      <w:del w:id="0" w:author="George Bush" w:date="2025-01-29T15:15:00Z" w16du:dateUtc="2025-01-29T20:15:00Z">
        <w:r w:rsidR="00182B6A" w:rsidDel="008670B8">
          <w:rPr>
            <w:rFonts w:ascii="Arial" w:hAnsi="Arial" w:cs="Arial"/>
            <w:sz w:val="22"/>
            <w:szCs w:val="22"/>
          </w:rPr>
          <w:delText>XXXXXX</w:delText>
        </w:r>
      </w:del>
      <w:ins w:id="1" w:author="George Bush" w:date="2025-01-29T15:15:00Z" w16du:dateUtc="2025-01-29T20:15:00Z">
        <w:r w:rsidR="008670B8">
          <w:rPr>
            <w:rFonts w:ascii="Arial" w:hAnsi="Arial" w:cs="Arial"/>
            <w:sz w:val="22"/>
            <w:szCs w:val="22"/>
          </w:rPr>
          <w:t>250129</w:t>
        </w:r>
      </w:ins>
    </w:p>
    <w:p w14:paraId="01476DEF" w14:textId="77777777" w:rsidR="007B6B88" w:rsidRPr="003038C9" w:rsidRDefault="007B6B88" w:rsidP="00204AE8">
      <w:pPr>
        <w:pStyle w:val="ReportBody"/>
        <w:ind w:left="0"/>
        <w:jc w:val="center"/>
        <w:rPr>
          <w:rFonts w:ascii="Arial" w:hAnsi="Arial" w:cs="Arial"/>
          <w:sz w:val="22"/>
          <w:szCs w:val="22"/>
        </w:rPr>
      </w:pPr>
    </w:p>
    <w:p w14:paraId="2C511044" w14:textId="77777777" w:rsidR="007B6B88" w:rsidRPr="003038C9" w:rsidRDefault="007B6B88" w:rsidP="00204AE8">
      <w:pPr>
        <w:pStyle w:val="ReportBody"/>
        <w:ind w:left="0"/>
        <w:jc w:val="center"/>
        <w:rPr>
          <w:rFonts w:ascii="Arial" w:hAnsi="Arial" w:cs="Arial"/>
          <w:sz w:val="22"/>
          <w:szCs w:val="22"/>
        </w:rPr>
      </w:pPr>
    </w:p>
    <w:p w14:paraId="3CE9BB26" w14:textId="77777777" w:rsidR="007B6B88" w:rsidRPr="003038C9" w:rsidRDefault="00EF1DFD" w:rsidP="00204AE8">
      <w:pPr>
        <w:pStyle w:val="ReportBody"/>
        <w:ind w:left="0"/>
        <w:jc w:val="center"/>
        <w:rPr>
          <w:rFonts w:ascii="Arial" w:hAnsi="Arial" w:cs="Arial"/>
          <w:sz w:val="22"/>
          <w:szCs w:val="22"/>
        </w:rPr>
      </w:pPr>
      <w:r w:rsidRPr="003038C9">
        <w:rPr>
          <w:rFonts w:ascii="Arial" w:hAnsi="Arial" w:cs="Arial"/>
          <w:sz w:val="22"/>
          <w:szCs w:val="22"/>
        </w:rPr>
        <w:t xml:space="preserve"> </w:t>
      </w:r>
    </w:p>
    <w:p w14:paraId="6DBD79DB" w14:textId="77777777" w:rsidR="007B6B88" w:rsidRPr="003038C9" w:rsidRDefault="007B6B88" w:rsidP="00204AE8">
      <w:pPr>
        <w:pStyle w:val="ReportBody"/>
        <w:ind w:left="0"/>
        <w:jc w:val="center"/>
        <w:rPr>
          <w:rFonts w:ascii="Arial" w:hAnsi="Arial" w:cs="Arial"/>
          <w:sz w:val="22"/>
          <w:szCs w:val="22"/>
        </w:rPr>
      </w:pPr>
    </w:p>
    <w:p w14:paraId="6C17F8E9" w14:textId="77777777" w:rsidR="007B6B88" w:rsidRPr="003038C9" w:rsidRDefault="007B6B88" w:rsidP="00204AE8">
      <w:pPr>
        <w:pStyle w:val="ReportBody"/>
        <w:ind w:left="0"/>
        <w:jc w:val="center"/>
        <w:rPr>
          <w:rFonts w:ascii="Arial" w:hAnsi="Arial" w:cs="Arial"/>
          <w:sz w:val="22"/>
          <w:szCs w:val="22"/>
        </w:rPr>
      </w:pPr>
    </w:p>
    <w:p w14:paraId="6EB4F954" w14:textId="77777777" w:rsidR="007B6B88" w:rsidRPr="003038C9" w:rsidRDefault="007B6B88" w:rsidP="00204AE8">
      <w:pPr>
        <w:pStyle w:val="ReportBody"/>
        <w:ind w:left="0"/>
        <w:jc w:val="center"/>
        <w:rPr>
          <w:rFonts w:ascii="Arial" w:hAnsi="Arial" w:cs="Arial"/>
          <w:sz w:val="22"/>
          <w:szCs w:val="22"/>
        </w:rPr>
      </w:pPr>
    </w:p>
    <w:p w14:paraId="2FCE00EE" w14:textId="77777777" w:rsidR="007B6B88" w:rsidRPr="003038C9" w:rsidRDefault="007B6B88" w:rsidP="00204AE8">
      <w:pPr>
        <w:pStyle w:val="ReportBody"/>
        <w:ind w:left="0"/>
        <w:jc w:val="center"/>
        <w:rPr>
          <w:rFonts w:ascii="Arial" w:hAnsi="Arial" w:cs="Arial"/>
          <w:sz w:val="22"/>
          <w:szCs w:val="22"/>
        </w:rPr>
      </w:pPr>
    </w:p>
    <w:p w14:paraId="0D067638" w14:textId="77777777" w:rsidR="007B6B88" w:rsidRPr="003038C9" w:rsidRDefault="007B6B88" w:rsidP="00204AE8">
      <w:pPr>
        <w:pStyle w:val="ReportBody"/>
        <w:ind w:left="0"/>
        <w:jc w:val="center"/>
        <w:rPr>
          <w:rFonts w:ascii="Arial" w:hAnsi="Arial" w:cs="Arial"/>
          <w:sz w:val="22"/>
          <w:szCs w:val="22"/>
        </w:rPr>
      </w:pPr>
    </w:p>
    <w:p w14:paraId="4BF1E7F5" w14:textId="198A6CE1" w:rsidR="006A4D46" w:rsidRPr="003038C9" w:rsidRDefault="007B6B88" w:rsidP="006A4D46">
      <w:pPr>
        <w:pStyle w:val="ReportBody"/>
        <w:tabs>
          <w:tab w:val="left" w:pos="3330"/>
          <w:tab w:val="left" w:pos="5400"/>
        </w:tabs>
        <w:ind w:left="720" w:firstLine="720"/>
        <w:jc w:val="left"/>
        <w:rPr>
          <w:rFonts w:ascii="Arial" w:hAnsi="Arial" w:cs="Arial"/>
          <w:sz w:val="22"/>
          <w:szCs w:val="22"/>
          <w:u w:val="single"/>
        </w:rPr>
      </w:pPr>
      <w:r w:rsidRPr="003038C9">
        <w:rPr>
          <w:rFonts w:ascii="Arial" w:hAnsi="Arial" w:cs="Arial"/>
          <w:sz w:val="22"/>
          <w:szCs w:val="22"/>
        </w:rPr>
        <w:t>PREPARED BY</w:t>
      </w:r>
      <w:r w:rsidR="00AD08B1" w:rsidRPr="003038C9">
        <w:rPr>
          <w:rFonts w:ascii="Arial" w:hAnsi="Arial" w:cs="Arial"/>
          <w:sz w:val="22"/>
          <w:szCs w:val="22"/>
        </w:rPr>
        <w:t xml:space="preserve">: </w:t>
      </w:r>
      <w:r w:rsidR="008A5981" w:rsidRPr="003038C9">
        <w:rPr>
          <w:rFonts w:ascii="Arial" w:hAnsi="Arial" w:cs="Arial"/>
          <w:sz w:val="22"/>
          <w:szCs w:val="22"/>
        </w:rPr>
        <w:t xml:space="preserve"> </w:t>
      </w:r>
      <w:r w:rsidR="008A5981" w:rsidRPr="003038C9">
        <w:rPr>
          <w:rFonts w:ascii="Arial" w:hAnsi="Arial" w:cs="Arial"/>
          <w:sz w:val="22"/>
          <w:szCs w:val="22"/>
          <w:u w:val="single"/>
        </w:rPr>
        <w:tab/>
      </w:r>
      <w:r w:rsidR="0064065C">
        <w:rPr>
          <w:rFonts w:ascii="Arial" w:hAnsi="Arial" w:cs="Arial"/>
          <w:sz w:val="22"/>
          <w:szCs w:val="22"/>
          <w:u w:val="single"/>
        </w:rPr>
        <w:t>Rick Ales, R. Ales Consulting LLC</w:t>
      </w:r>
      <w:r w:rsidR="006A4D46" w:rsidRPr="003038C9">
        <w:rPr>
          <w:rFonts w:ascii="Arial" w:hAnsi="Arial" w:cs="Arial"/>
          <w:sz w:val="22"/>
          <w:szCs w:val="22"/>
          <w:u w:val="single"/>
        </w:rPr>
        <w:tab/>
      </w:r>
      <w:r w:rsidR="006A4D46" w:rsidRPr="003038C9">
        <w:rPr>
          <w:rFonts w:ascii="Arial" w:hAnsi="Arial" w:cs="Arial"/>
          <w:sz w:val="22"/>
          <w:szCs w:val="22"/>
          <w:u w:val="single"/>
        </w:rPr>
        <w:tab/>
        <w:t xml:space="preserve">  </w:t>
      </w:r>
    </w:p>
    <w:p w14:paraId="1A5C82E4" w14:textId="77777777" w:rsidR="006A4D46" w:rsidRPr="003038C9" w:rsidRDefault="006A4D46" w:rsidP="00202E4C">
      <w:pPr>
        <w:pStyle w:val="ReportBody"/>
        <w:tabs>
          <w:tab w:val="left" w:pos="3150"/>
        </w:tabs>
        <w:ind w:left="0"/>
        <w:jc w:val="left"/>
        <w:rPr>
          <w:rFonts w:ascii="Arial" w:hAnsi="Arial" w:cs="Arial"/>
          <w:sz w:val="22"/>
          <w:szCs w:val="22"/>
        </w:rPr>
      </w:pPr>
      <w:r w:rsidRPr="003038C9">
        <w:rPr>
          <w:rFonts w:ascii="Arial" w:hAnsi="Arial" w:cs="Arial"/>
          <w:sz w:val="22"/>
          <w:szCs w:val="22"/>
        </w:rPr>
        <w:t xml:space="preserve">                                                    </w:t>
      </w:r>
      <w:r w:rsidRPr="003038C9">
        <w:rPr>
          <w:rFonts w:ascii="Arial" w:hAnsi="Arial" w:cs="Arial"/>
          <w:sz w:val="22"/>
          <w:szCs w:val="22"/>
        </w:rPr>
        <w:tab/>
      </w:r>
      <w:r w:rsidR="006B3742" w:rsidRPr="003038C9">
        <w:rPr>
          <w:rFonts w:ascii="Arial" w:hAnsi="Arial" w:cs="Arial"/>
          <w:sz w:val="22"/>
          <w:szCs w:val="22"/>
        </w:rPr>
        <w:t>Name, Title</w:t>
      </w:r>
    </w:p>
    <w:p w14:paraId="6A1612FB" w14:textId="77777777" w:rsidR="006A4D46" w:rsidRPr="003038C9" w:rsidRDefault="006A4D46" w:rsidP="006A4D46">
      <w:pPr>
        <w:pStyle w:val="ReportBody"/>
        <w:ind w:left="0"/>
        <w:jc w:val="left"/>
        <w:rPr>
          <w:rFonts w:ascii="Arial" w:hAnsi="Arial" w:cs="Arial"/>
          <w:sz w:val="22"/>
          <w:szCs w:val="22"/>
        </w:rPr>
      </w:pPr>
    </w:p>
    <w:p w14:paraId="6BE32330" w14:textId="77777777" w:rsidR="006A4D46" w:rsidRPr="003038C9" w:rsidRDefault="006A4D46" w:rsidP="006A4D46">
      <w:pPr>
        <w:pStyle w:val="ReportBody"/>
        <w:ind w:left="0"/>
        <w:jc w:val="left"/>
        <w:rPr>
          <w:rFonts w:ascii="Arial" w:hAnsi="Arial" w:cs="Arial"/>
          <w:sz w:val="22"/>
          <w:szCs w:val="22"/>
        </w:rPr>
      </w:pPr>
    </w:p>
    <w:p w14:paraId="03C9D9E2" w14:textId="77777777" w:rsidR="006A4D46" w:rsidRPr="003038C9" w:rsidRDefault="006A4D46" w:rsidP="006A4D46">
      <w:pPr>
        <w:pStyle w:val="ReportBody"/>
        <w:ind w:left="0"/>
        <w:jc w:val="left"/>
        <w:rPr>
          <w:rFonts w:ascii="Arial" w:hAnsi="Arial" w:cs="Arial"/>
          <w:sz w:val="22"/>
          <w:szCs w:val="22"/>
        </w:rPr>
      </w:pPr>
    </w:p>
    <w:p w14:paraId="1CB5CAC9" w14:textId="77777777" w:rsidR="006A4D46" w:rsidRPr="003038C9" w:rsidRDefault="006A4D46" w:rsidP="006A4D46">
      <w:pPr>
        <w:pStyle w:val="ReportBody"/>
        <w:ind w:left="0"/>
        <w:jc w:val="left"/>
        <w:rPr>
          <w:rFonts w:ascii="Arial" w:hAnsi="Arial" w:cs="Arial"/>
          <w:sz w:val="22"/>
          <w:szCs w:val="22"/>
        </w:rPr>
      </w:pPr>
    </w:p>
    <w:p w14:paraId="0531480E" w14:textId="77777777" w:rsidR="006A4D46" w:rsidRPr="003038C9" w:rsidRDefault="006A4D46" w:rsidP="006A4D46">
      <w:pPr>
        <w:pStyle w:val="ReportBody"/>
        <w:tabs>
          <w:tab w:val="left" w:pos="3330"/>
        </w:tabs>
        <w:ind w:left="0" w:firstLine="1458"/>
        <w:jc w:val="left"/>
        <w:rPr>
          <w:rFonts w:ascii="Arial" w:hAnsi="Arial" w:cs="Arial"/>
          <w:sz w:val="22"/>
          <w:szCs w:val="22"/>
        </w:rPr>
      </w:pPr>
      <w:r w:rsidRPr="003038C9">
        <w:rPr>
          <w:rFonts w:ascii="Arial" w:hAnsi="Arial" w:cs="Arial"/>
          <w:sz w:val="22"/>
          <w:szCs w:val="22"/>
        </w:rPr>
        <w:t xml:space="preserve">APPROVED BY:  </w:t>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t xml:space="preserve">                                                                  </w:t>
      </w:r>
      <w:r w:rsidRPr="003038C9">
        <w:rPr>
          <w:rFonts w:ascii="Arial" w:hAnsi="Arial" w:cs="Arial"/>
          <w:sz w:val="22"/>
          <w:szCs w:val="22"/>
        </w:rPr>
        <w:t xml:space="preserve">                                               </w:t>
      </w:r>
    </w:p>
    <w:p w14:paraId="4EA5FC0E" w14:textId="37A996F8" w:rsidR="006A4D46" w:rsidRPr="003038C9" w:rsidRDefault="006A4D46" w:rsidP="00202E4C">
      <w:pPr>
        <w:pStyle w:val="ReportBody"/>
        <w:tabs>
          <w:tab w:val="left" w:pos="3150"/>
        </w:tabs>
        <w:ind w:left="0"/>
        <w:jc w:val="left"/>
        <w:rPr>
          <w:rFonts w:ascii="Arial" w:hAnsi="Arial" w:cs="Arial"/>
          <w:sz w:val="22"/>
          <w:szCs w:val="22"/>
        </w:rPr>
      </w:pPr>
      <w:r w:rsidRPr="003038C9">
        <w:rPr>
          <w:rFonts w:ascii="Arial" w:hAnsi="Arial" w:cs="Arial"/>
          <w:sz w:val="22"/>
          <w:szCs w:val="22"/>
        </w:rPr>
        <w:t xml:space="preserve">                           </w:t>
      </w:r>
      <w:r w:rsidRPr="003038C9">
        <w:rPr>
          <w:rFonts w:ascii="Arial" w:hAnsi="Arial" w:cs="Arial"/>
          <w:sz w:val="22"/>
          <w:szCs w:val="22"/>
        </w:rPr>
        <w:tab/>
      </w:r>
      <w:r w:rsidR="006B3742" w:rsidRPr="003038C9">
        <w:rPr>
          <w:rFonts w:ascii="Arial" w:hAnsi="Arial" w:cs="Arial"/>
          <w:sz w:val="22"/>
          <w:szCs w:val="22"/>
        </w:rPr>
        <w:t>Name</w:t>
      </w:r>
      <w:r w:rsidR="00182B6A">
        <w:rPr>
          <w:rFonts w:ascii="Arial" w:hAnsi="Arial" w:cs="Arial"/>
          <w:sz w:val="22"/>
          <w:szCs w:val="22"/>
        </w:rPr>
        <w:t>,</w:t>
      </w:r>
      <w:r w:rsidR="006B3742" w:rsidRPr="003038C9">
        <w:rPr>
          <w:rFonts w:ascii="Arial" w:hAnsi="Arial" w:cs="Arial"/>
          <w:sz w:val="22"/>
          <w:szCs w:val="22"/>
        </w:rPr>
        <w:t xml:space="preserve"> Title</w:t>
      </w:r>
    </w:p>
    <w:p w14:paraId="50C37D0D" w14:textId="77777777" w:rsidR="007B6B88" w:rsidRPr="003038C9" w:rsidRDefault="007B6B88" w:rsidP="00204AE8">
      <w:pPr>
        <w:pStyle w:val="ReportBody"/>
        <w:ind w:left="0"/>
        <w:jc w:val="left"/>
        <w:rPr>
          <w:rFonts w:ascii="Arial" w:hAnsi="Arial" w:cs="Arial"/>
          <w:sz w:val="22"/>
          <w:szCs w:val="22"/>
        </w:rPr>
      </w:pPr>
    </w:p>
    <w:p w14:paraId="76A13F00" w14:textId="77777777" w:rsidR="007B6B88" w:rsidRPr="003038C9" w:rsidRDefault="007B6B88" w:rsidP="00204AE8">
      <w:pPr>
        <w:pStyle w:val="ReportBody"/>
        <w:ind w:left="0"/>
        <w:jc w:val="left"/>
        <w:rPr>
          <w:rFonts w:ascii="Arial" w:hAnsi="Arial" w:cs="Arial"/>
          <w:sz w:val="22"/>
          <w:szCs w:val="22"/>
        </w:rPr>
      </w:pPr>
    </w:p>
    <w:p w14:paraId="22FAD6B1" w14:textId="77777777" w:rsidR="007B6B88" w:rsidRPr="003038C9" w:rsidRDefault="007B6B88" w:rsidP="00204AE8">
      <w:pPr>
        <w:pStyle w:val="ReportBody"/>
        <w:ind w:left="0"/>
        <w:jc w:val="left"/>
        <w:rPr>
          <w:rFonts w:ascii="Arial" w:hAnsi="Arial" w:cs="Arial"/>
          <w:sz w:val="22"/>
          <w:szCs w:val="22"/>
        </w:rPr>
      </w:pPr>
    </w:p>
    <w:p w14:paraId="0C0B092A" w14:textId="77777777" w:rsidR="007B6B88" w:rsidRPr="003038C9" w:rsidRDefault="007B6B88" w:rsidP="00204AE8">
      <w:pPr>
        <w:pStyle w:val="ReportBody"/>
        <w:ind w:left="0"/>
        <w:jc w:val="left"/>
        <w:rPr>
          <w:rFonts w:ascii="Arial" w:hAnsi="Arial" w:cs="Arial"/>
          <w:sz w:val="22"/>
          <w:szCs w:val="22"/>
        </w:rPr>
      </w:pPr>
    </w:p>
    <w:p w14:paraId="1E6B40F7" w14:textId="77777777" w:rsidR="007B6B88" w:rsidRPr="003038C9" w:rsidRDefault="007B6B88" w:rsidP="00204AE8">
      <w:pPr>
        <w:pStyle w:val="ReportBody"/>
        <w:ind w:left="0"/>
        <w:jc w:val="left"/>
        <w:rPr>
          <w:rFonts w:ascii="Arial" w:hAnsi="Arial" w:cs="Arial"/>
          <w:sz w:val="22"/>
          <w:szCs w:val="22"/>
        </w:rPr>
      </w:pPr>
    </w:p>
    <w:p w14:paraId="13A7F9C2"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ALLEN AIRCRAFT PRODUCTS, INC.</w:t>
      </w:r>
    </w:p>
    <w:p w14:paraId="2E253988" w14:textId="77777777" w:rsidR="007B6B88" w:rsidRPr="003038C9" w:rsidRDefault="007B6B88" w:rsidP="00204AE8">
      <w:pPr>
        <w:pStyle w:val="ReportBody"/>
        <w:ind w:left="0"/>
        <w:jc w:val="center"/>
        <w:rPr>
          <w:rFonts w:ascii="Arial" w:hAnsi="Arial" w:cs="Arial"/>
          <w:sz w:val="22"/>
          <w:szCs w:val="22"/>
        </w:rPr>
      </w:pPr>
    </w:p>
    <w:p w14:paraId="651CD6C5" w14:textId="156385C8" w:rsidR="007B6B88" w:rsidRPr="003038C9" w:rsidRDefault="007B6B88" w:rsidP="00204AE8">
      <w:pPr>
        <w:pStyle w:val="ReportBody"/>
        <w:ind w:left="0"/>
        <w:jc w:val="center"/>
        <w:rPr>
          <w:rFonts w:ascii="Arial" w:hAnsi="Arial" w:cs="Arial"/>
          <w:sz w:val="22"/>
          <w:szCs w:val="22"/>
        </w:rPr>
        <w:sectPr w:rsidR="007B6B88" w:rsidRPr="003038C9" w:rsidSect="00204AE8">
          <w:headerReference w:type="even" r:id="rId8"/>
          <w:headerReference w:type="default" r:id="rId9"/>
          <w:footerReference w:type="even" r:id="rId10"/>
          <w:footerReference w:type="default" r:id="rId11"/>
          <w:headerReference w:type="first" r:id="rId12"/>
          <w:footerReference w:type="first" r:id="rId13"/>
          <w:pgSz w:w="12240" w:h="15840" w:code="1"/>
          <w:pgMar w:top="2160" w:right="1440" w:bottom="720" w:left="1440" w:header="720" w:footer="0" w:gutter="0"/>
          <w:cols w:space="720"/>
          <w:vAlign w:val="center"/>
        </w:sectPr>
      </w:pPr>
      <w:r w:rsidRPr="003038C9">
        <w:rPr>
          <w:rFonts w:ascii="Arial" w:hAnsi="Arial" w:cs="Arial"/>
          <w:sz w:val="22"/>
          <w:szCs w:val="22"/>
        </w:rPr>
        <w:t>RAVENNA, OHIO</w:t>
      </w:r>
    </w:p>
    <w:p w14:paraId="6FA383DC" w14:textId="77777777" w:rsidR="004566F3" w:rsidRDefault="004566F3" w:rsidP="000664BF">
      <w:pPr>
        <w:rPr>
          <w:ins w:id="5" w:author="Rick Ales Consulting" w:date="2024-07-23T10:07:00Z" w16du:dateUtc="2024-07-23T14:07:00Z"/>
          <w:rFonts w:cs="Arial"/>
          <w:szCs w:val="22"/>
        </w:rPr>
      </w:pPr>
    </w:p>
    <w:p w14:paraId="508013F1" w14:textId="1DA4D406" w:rsidR="00C4226E" w:rsidRDefault="00C4226E" w:rsidP="000664BF">
      <w:pPr>
        <w:rPr>
          <w:ins w:id="6" w:author="Rick Ales Consulting" w:date="2024-07-23T10:07:00Z" w16du:dateUtc="2024-07-23T14:07:00Z"/>
          <w:rFonts w:cs="Arial"/>
          <w:szCs w:val="22"/>
        </w:rPr>
      </w:pPr>
      <w:ins w:id="7" w:author="Rick Ales Consulting" w:date="2024-07-23T10:07:00Z" w16du:dateUtc="2024-07-23T14:07:00Z">
        <w:r>
          <w:rPr>
            <w:rFonts w:cs="Arial"/>
            <w:szCs w:val="22"/>
          </w:rPr>
          <w:t>Revision History</w:t>
        </w:r>
      </w:ins>
    </w:p>
    <w:tbl>
      <w:tblPr>
        <w:tblStyle w:val="TableGrid"/>
        <w:tblW w:w="0" w:type="auto"/>
        <w:tblLook w:val="04A0" w:firstRow="1" w:lastRow="0" w:firstColumn="1" w:lastColumn="0" w:noHBand="0" w:noVBand="1"/>
      </w:tblPr>
      <w:tblGrid>
        <w:gridCol w:w="1075"/>
        <w:gridCol w:w="4680"/>
        <w:gridCol w:w="2250"/>
        <w:gridCol w:w="1345"/>
      </w:tblGrid>
      <w:tr w:rsidR="00C4226E" w14:paraId="3D079651" w14:textId="77777777" w:rsidTr="00C4226E">
        <w:trPr>
          <w:ins w:id="8" w:author="Rick Ales Consulting" w:date="2024-07-23T10:07:00Z"/>
        </w:trPr>
        <w:tc>
          <w:tcPr>
            <w:tcW w:w="1075" w:type="dxa"/>
            <w:shd w:val="clear" w:color="auto" w:fill="F2F2F2" w:themeFill="background1" w:themeFillShade="F2"/>
          </w:tcPr>
          <w:p w14:paraId="2B35D163" w14:textId="4CAA1A09" w:rsidR="00C4226E" w:rsidRPr="00C4226E" w:rsidRDefault="00C4226E" w:rsidP="00DE6C3A">
            <w:pPr>
              <w:rPr>
                <w:ins w:id="9" w:author="Rick Ales Consulting" w:date="2024-07-23T10:07:00Z" w16du:dateUtc="2024-07-23T14:07:00Z"/>
                <w:rFonts w:cs="Arial"/>
                <w:b/>
                <w:bCs/>
                <w:szCs w:val="22"/>
                <w:rPrChange w:id="10" w:author="Rick Ales Consulting" w:date="2024-07-23T10:07:00Z" w16du:dateUtc="2024-07-23T14:07:00Z">
                  <w:rPr>
                    <w:ins w:id="11" w:author="Rick Ales Consulting" w:date="2024-07-23T10:07:00Z" w16du:dateUtc="2024-07-23T14:07:00Z"/>
                    <w:rFonts w:cs="Arial"/>
                    <w:szCs w:val="22"/>
                  </w:rPr>
                </w:rPrChange>
              </w:rPr>
            </w:pPr>
            <w:ins w:id="12" w:author="Rick Ales Consulting" w:date="2024-07-23T10:07:00Z" w16du:dateUtc="2024-07-23T14:07:00Z">
              <w:r w:rsidRPr="00C4226E">
                <w:rPr>
                  <w:rFonts w:cs="Arial"/>
                  <w:b/>
                  <w:bCs/>
                  <w:szCs w:val="22"/>
                  <w:rPrChange w:id="13" w:author="Rick Ales Consulting" w:date="2024-07-23T10:07:00Z" w16du:dateUtc="2024-07-23T14:07:00Z">
                    <w:rPr>
                      <w:rFonts w:cs="Arial"/>
                      <w:szCs w:val="22"/>
                    </w:rPr>
                  </w:rPrChange>
                </w:rPr>
                <w:t>Rev</w:t>
              </w:r>
            </w:ins>
          </w:p>
        </w:tc>
        <w:tc>
          <w:tcPr>
            <w:tcW w:w="4680" w:type="dxa"/>
            <w:shd w:val="clear" w:color="auto" w:fill="F2F2F2" w:themeFill="background1" w:themeFillShade="F2"/>
          </w:tcPr>
          <w:p w14:paraId="4AAE8F04" w14:textId="77777777" w:rsidR="00C4226E" w:rsidRPr="00C4226E" w:rsidRDefault="00C4226E" w:rsidP="00DE6C3A">
            <w:pPr>
              <w:rPr>
                <w:ins w:id="14" w:author="Rick Ales Consulting" w:date="2024-07-23T10:07:00Z" w16du:dateUtc="2024-07-23T14:07:00Z"/>
                <w:rFonts w:cs="Arial"/>
                <w:b/>
                <w:bCs/>
                <w:szCs w:val="22"/>
                <w:rPrChange w:id="15" w:author="Rick Ales Consulting" w:date="2024-07-23T10:07:00Z" w16du:dateUtc="2024-07-23T14:07:00Z">
                  <w:rPr>
                    <w:ins w:id="16" w:author="Rick Ales Consulting" w:date="2024-07-23T10:07:00Z" w16du:dateUtc="2024-07-23T14:07:00Z"/>
                    <w:rFonts w:cs="Arial"/>
                    <w:szCs w:val="22"/>
                  </w:rPr>
                </w:rPrChange>
              </w:rPr>
            </w:pPr>
            <w:ins w:id="17" w:author="Rick Ales Consulting" w:date="2024-07-23T10:07:00Z" w16du:dateUtc="2024-07-23T14:07:00Z">
              <w:r w:rsidRPr="00C4226E">
                <w:rPr>
                  <w:rFonts w:cs="Arial"/>
                  <w:b/>
                  <w:bCs/>
                  <w:szCs w:val="22"/>
                  <w:rPrChange w:id="18" w:author="Rick Ales Consulting" w:date="2024-07-23T10:07:00Z" w16du:dateUtc="2024-07-23T14:07:00Z">
                    <w:rPr>
                      <w:rFonts w:cs="Arial"/>
                      <w:szCs w:val="22"/>
                    </w:rPr>
                  </w:rPrChange>
                </w:rPr>
                <w:t>Notes</w:t>
              </w:r>
            </w:ins>
          </w:p>
        </w:tc>
        <w:tc>
          <w:tcPr>
            <w:tcW w:w="2250" w:type="dxa"/>
            <w:shd w:val="clear" w:color="auto" w:fill="F2F2F2" w:themeFill="background1" w:themeFillShade="F2"/>
          </w:tcPr>
          <w:p w14:paraId="25B1744E" w14:textId="77777777" w:rsidR="00C4226E" w:rsidRPr="00C4226E" w:rsidRDefault="00C4226E" w:rsidP="00DE6C3A">
            <w:pPr>
              <w:rPr>
                <w:ins w:id="19" w:author="Rick Ales Consulting" w:date="2024-07-23T10:07:00Z" w16du:dateUtc="2024-07-23T14:07:00Z"/>
                <w:rFonts w:cs="Arial"/>
                <w:b/>
                <w:bCs/>
                <w:szCs w:val="22"/>
                <w:rPrChange w:id="20" w:author="Rick Ales Consulting" w:date="2024-07-23T10:07:00Z" w16du:dateUtc="2024-07-23T14:07:00Z">
                  <w:rPr>
                    <w:ins w:id="21" w:author="Rick Ales Consulting" w:date="2024-07-23T10:07:00Z" w16du:dateUtc="2024-07-23T14:07:00Z"/>
                    <w:rFonts w:cs="Arial"/>
                    <w:szCs w:val="22"/>
                  </w:rPr>
                </w:rPrChange>
              </w:rPr>
            </w:pPr>
            <w:ins w:id="22" w:author="Rick Ales Consulting" w:date="2024-07-23T10:07:00Z" w16du:dateUtc="2024-07-23T14:07:00Z">
              <w:r w:rsidRPr="00C4226E">
                <w:rPr>
                  <w:rFonts w:cs="Arial"/>
                  <w:b/>
                  <w:bCs/>
                  <w:szCs w:val="22"/>
                  <w:rPrChange w:id="23" w:author="Rick Ales Consulting" w:date="2024-07-23T10:07:00Z" w16du:dateUtc="2024-07-23T14:07:00Z">
                    <w:rPr>
                      <w:rFonts w:cs="Arial"/>
                      <w:szCs w:val="22"/>
                    </w:rPr>
                  </w:rPrChange>
                </w:rPr>
                <w:t>By</w:t>
              </w:r>
            </w:ins>
          </w:p>
        </w:tc>
        <w:tc>
          <w:tcPr>
            <w:tcW w:w="1345" w:type="dxa"/>
            <w:shd w:val="clear" w:color="auto" w:fill="F2F2F2" w:themeFill="background1" w:themeFillShade="F2"/>
          </w:tcPr>
          <w:p w14:paraId="23C7A4BC" w14:textId="77777777" w:rsidR="00C4226E" w:rsidRPr="00C4226E" w:rsidRDefault="00C4226E" w:rsidP="00DE6C3A">
            <w:pPr>
              <w:rPr>
                <w:ins w:id="24" w:author="Rick Ales Consulting" w:date="2024-07-23T10:07:00Z" w16du:dateUtc="2024-07-23T14:07:00Z"/>
                <w:rFonts w:cs="Arial"/>
                <w:b/>
                <w:bCs/>
                <w:szCs w:val="22"/>
                <w:rPrChange w:id="25" w:author="Rick Ales Consulting" w:date="2024-07-23T10:07:00Z" w16du:dateUtc="2024-07-23T14:07:00Z">
                  <w:rPr>
                    <w:ins w:id="26" w:author="Rick Ales Consulting" w:date="2024-07-23T10:07:00Z" w16du:dateUtc="2024-07-23T14:07:00Z"/>
                    <w:rFonts w:cs="Arial"/>
                    <w:szCs w:val="22"/>
                  </w:rPr>
                </w:rPrChange>
              </w:rPr>
            </w:pPr>
            <w:ins w:id="27" w:author="Rick Ales Consulting" w:date="2024-07-23T10:07:00Z" w16du:dateUtc="2024-07-23T14:07:00Z">
              <w:r w:rsidRPr="00C4226E">
                <w:rPr>
                  <w:rFonts w:cs="Arial"/>
                  <w:b/>
                  <w:bCs/>
                  <w:szCs w:val="22"/>
                  <w:rPrChange w:id="28" w:author="Rick Ales Consulting" w:date="2024-07-23T10:07:00Z" w16du:dateUtc="2024-07-23T14:07:00Z">
                    <w:rPr>
                      <w:rFonts w:cs="Arial"/>
                      <w:szCs w:val="22"/>
                    </w:rPr>
                  </w:rPrChange>
                </w:rPr>
                <w:t>Date</w:t>
              </w:r>
            </w:ins>
          </w:p>
        </w:tc>
      </w:tr>
      <w:tr w:rsidR="00C4226E" w14:paraId="2D02072E" w14:textId="77777777" w:rsidTr="00DE6C3A">
        <w:trPr>
          <w:ins w:id="29" w:author="Rick Ales Consulting" w:date="2024-07-23T10:07:00Z"/>
        </w:trPr>
        <w:tc>
          <w:tcPr>
            <w:tcW w:w="1075" w:type="dxa"/>
          </w:tcPr>
          <w:p w14:paraId="671E68FB" w14:textId="77777777" w:rsidR="00C4226E" w:rsidRDefault="00C4226E" w:rsidP="00DE6C3A">
            <w:pPr>
              <w:rPr>
                <w:ins w:id="30" w:author="Rick Ales Consulting" w:date="2024-07-23T10:07:00Z" w16du:dateUtc="2024-07-23T14:07:00Z"/>
                <w:rFonts w:cs="Arial"/>
                <w:szCs w:val="22"/>
              </w:rPr>
            </w:pPr>
            <w:ins w:id="31" w:author="Rick Ales Consulting" w:date="2024-07-23T10:07:00Z" w16du:dateUtc="2024-07-23T14:07:00Z">
              <w:r>
                <w:rPr>
                  <w:rFonts w:cs="Arial"/>
                  <w:szCs w:val="22"/>
                </w:rPr>
                <w:t>Draft 1</w:t>
              </w:r>
            </w:ins>
          </w:p>
        </w:tc>
        <w:tc>
          <w:tcPr>
            <w:tcW w:w="4680" w:type="dxa"/>
          </w:tcPr>
          <w:p w14:paraId="14AE50EF" w14:textId="77777777" w:rsidR="00C4226E" w:rsidRDefault="00C4226E" w:rsidP="00DE6C3A">
            <w:pPr>
              <w:rPr>
                <w:ins w:id="32" w:author="Rick Ales Consulting" w:date="2024-07-23T10:07:00Z" w16du:dateUtc="2024-07-23T14:07:00Z"/>
                <w:rFonts w:cs="Arial"/>
                <w:szCs w:val="22"/>
              </w:rPr>
            </w:pPr>
            <w:ins w:id="33" w:author="Rick Ales Consulting" w:date="2024-07-23T10:07:00Z" w16du:dateUtc="2024-07-23T14:07:00Z">
              <w:r>
                <w:rPr>
                  <w:rFonts w:cs="Arial"/>
                  <w:szCs w:val="22"/>
                </w:rPr>
                <w:t>Initial Draft</w:t>
              </w:r>
            </w:ins>
          </w:p>
        </w:tc>
        <w:tc>
          <w:tcPr>
            <w:tcW w:w="2250" w:type="dxa"/>
          </w:tcPr>
          <w:p w14:paraId="7E639BF0" w14:textId="77777777" w:rsidR="00C4226E" w:rsidRDefault="00C4226E" w:rsidP="00DE6C3A">
            <w:pPr>
              <w:rPr>
                <w:ins w:id="34" w:author="Rick Ales Consulting" w:date="2024-07-23T10:07:00Z" w16du:dateUtc="2024-07-23T14:07:00Z"/>
                <w:rFonts w:cs="Arial"/>
                <w:szCs w:val="22"/>
              </w:rPr>
            </w:pPr>
            <w:ins w:id="35" w:author="Rick Ales Consulting" w:date="2024-07-23T10:07:00Z" w16du:dateUtc="2024-07-23T14:07:00Z">
              <w:r>
                <w:rPr>
                  <w:rFonts w:cs="Arial"/>
                  <w:szCs w:val="22"/>
                </w:rPr>
                <w:t>R. Ales</w:t>
              </w:r>
            </w:ins>
          </w:p>
        </w:tc>
        <w:tc>
          <w:tcPr>
            <w:tcW w:w="1345" w:type="dxa"/>
          </w:tcPr>
          <w:p w14:paraId="4E625274" w14:textId="77777777" w:rsidR="00C4226E" w:rsidRDefault="00C4226E" w:rsidP="00DE6C3A">
            <w:pPr>
              <w:rPr>
                <w:ins w:id="36" w:author="Rick Ales Consulting" w:date="2024-07-23T10:07:00Z" w16du:dateUtc="2024-07-23T14:07:00Z"/>
                <w:rFonts w:cs="Arial"/>
                <w:szCs w:val="22"/>
              </w:rPr>
            </w:pPr>
            <w:ins w:id="37" w:author="Rick Ales Consulting" w:date="2024-07-23T10:07:00Z" w16du:dateUtc="2024-07-23T14:07:00Z">
              <w:r>
                <w:rPr>
                  <w:rFonts w:cs="Arial"/>
                  <w:szCs w:val="22"/>
                </w:rPr>
                <w:t>2024/02/07</w:t>
              </w:r>
            </w:ins>
          </w:p>
        </w:tc>
      </w:tr>
      <w:tr w:rsidR="00C4226E" w14:paraId="569E00E1" w14:textId="77777777" w:rsidTr="00DE6C3A">
        <w:trPr>
          <w:ins w:id="38" w:author="Rick Ales Consulting" w:date="2024-07-23T10:07:00Z"/>
        </w:trPr>
        <w:tc>
          <w:tcPr>
            <w:tcW w:w="1075" w:type="dxa"/>
          </w:tcPr>
          <w:p w14:paraId="41DA3DC9" w14:textId="77777777" w:rsidR="00C4226E" w:rsidRDefault="00C4226E" w:rsidP="00DE6C3A">
            <w:pPr>
              <w:rPr>
                <w:ins w:id="39" w:author="Rick Ales Consulting" w:date="2024-07-23T10:07:00Z" w16du:dateUtc="2024-07-23T14:07:00Z"/>
                <w:rFonts w:cs="Arial"/>
                <w:szCs w:val="22"/>
              </w:rPr>
            </w:pPr>
            <w:ins w:id="40" w:author="Rick Ales Consulting" w:date="2024-07-23T10:07:00Z" w16du:dateUtc="2024-07-23T14:07:00Z">
              <w:r>
                <w:rPr>
                  <w:rFonts w:cs="Arial"/>
                  <w:szCs w:val="22"/>
                </w:rPr>
                <w:t>Draft 2</w:t>
              </w:r>
            </w:ins>
          </w:p>
        </w:tc>
        <w:tc>
          <w:tcPr>
            <w:tcW w:w="4680" w:type="dxa"/>
          </w:tcPr>
          <w:p w14:paraId="35623F0A" w14:textId="18FA4352" w:rsidR="00C4226E" w:rsidRDefault="001B7F8B" w:rsidP="00DE6C3A">
            <w:pPr>
              <w:rPr>
                <w:ins w:id="41" w:author="Rick Ales Consulting" w:date="2024-07-23T10:22:00Z" w16du:dateUtc="2024-07-23T14:22:00Z"/>
                <w:rFonts w:cs="Arial"/>
                <w:szCs w:val="22"/>
              </w:rPr>
            </w:pPr>
            <w:ins w:id="42" w:author="Rick Ales Consulting" w:date="2024-07-23T10:21:00Z" w16du:dateUtc="2024-07-23T14:21:00Z">
              <w:r>
                <w:rPr>
                  <w:rFonts w:cs="Arial"/>
                  <w:szCs w:val="22"/>
                </w:rPr>
                <w:t xml:space="preserve">User Case 5:  </w:t>
              </w:r>
            </w:ins>
            <w:ins w:id="43" w:author="Rick Ales Consulting" w:date="2024-07-23T10:07:00Z" w16du:dateUtc="2024-07-23T14:07:00Z">
              <w:r w:rsidR="00C4226E">
                <w:rPr>
                  <w:rFonts w:cs="Arial"/>
                  <w:szCs w:val="22"/>
                </w:rPr>
                <w:t>Changed the Test method to more align with current ATP procedure</w:t>
              </w:r>
            </w:ins>
            <w:ins w:id="44" w:author="Rick Ales Consulting" w:date="2024-07-23T10:22:00Z" w16du:dateUtc="2024-07-23T14:22:00Z">
              <w:r>
                <w:rPr>
                  <w:rFonts w:cs="Arial"/>
                  <w:szCs w:val="22"/>
                </w:rPr>
                <w:t>.</w:t>
              </w:r>
            </w:ins>
          </w:p>
          <w:p w14:paraId="1ED99C14" w14:textId="379C9A72" w:rsidR="001B7F8B" w:rsidRDefault="001B7F8B" w:rsidP="00DE6C3A">
            <w:pPr>
              <w:rPr>
                <w:ins w:id="45" w:author="Rick Ales Consulting" w:date="2024-07-23T10:21:00Z" w16du:dateUtc="2024-07-23T14:21:00Z"/>
                <w:rFonts w:cs="Arial"/>
                <w:szCs w:val="22"/>
              </w:rPr>
            </w:pPr>
            <w:ins w:id="46" w:author="Rick Ales Consulting" w:date="2024-07-23T10:23:00Z" w16du:dateUtc="2024-07-23T14:23:00Z">
              <w:r>
                <w:rPr>
                  <w:rFonts w:cs="Arial"/>
                  <w:szCs w:val="22"/>
                </w:rPr>
                <w:t>5.1.4 Change</w:t>
              </w:r>
            </w:ins>
            <w:ins w:id="47" w:author="Rick Ales Consulting" w:date="2024-07-23T10:22:00Z" w16du:dateUtc="2024-07-23T14:22:00Z">
              <w:r>
                <w:rPr>
                  <w:rFonts w:cs="Arial"/>
                  <w:szCs w:val="22"/>
                </w:rPr>
                <w:t xml:space="preserve"> </w:t>
              </w:r>
            </w:ins>
            <w:ins w:id="48" w:author="Rick Ales Consulting" w:date="2024-07-23T10:23:00Z" w16du:dateUtc="2024-07-23T14:23:00Z">
              <w:r>
                <w:rPr>
                  <w:rFonts w:cs="Arial"/>
                  <w:szCs w:val="22"/>
                </w:rPr>
                <w:t>p</w:t>
              </w:r>
            </w:ins>
            <w:ins w:id="49" w:author="Rick Ales Consulting" w:date="2024-07-23T10:22:00Z" w16du:dateUtc="2024-07-23T14:22:00Z">
              <w:r>
                <w:rPr>
                  <w:rFonts w:cs="Arial"/>
                  <w:szCs w:val="22"/>
                </w:rPr>
                <w:t>ump controller to three speed servo.</w:t>
              </w:r>
            </w:ins>
          </w:p>
          <w:p w14:paraId="6C812C32" w14:textId="77777777" w:rsidR="001B7F8B" w:rsidRDefault="001B7F8B" w:rsidP="00DE6C3A">
            <w:pPr>
              <w:rPr>
                <w:ins w:id="50" w:author="Rick Ales Consulting" w:date="2024-07-23T10:07:00Z" w16du:dateUtc="2024-07-23T14:07:00Z"/>
                <w:rFonts w:cs="Arial"/>
                <w:szCs w:val="22"/>
              </w:rPr>
            </w:pPr>
          </w:p>
        </w:tc>
        <w:tc>
          <w:tcPr>
            <w:tcW w:w="2250" w:type="dxa"/>
          </w:tcPr>
          <w:p w14:paraId="328974BF" w14:textId="77777777" w:rsidR="00C4226E" w:rsidRDefault="00C4226E" w:rsidP="00DE6C3A">
            <w:pPr>
              <w:rPr>
                <w:ins w:id="51" w:author="Rick Ales Consulting" w:date="2024-07-23T10:07:00Z" w16du:dateUtc="2024-07-23T14:07:00Z"/>
                <w:rFonts w:cs="Arial"/>
                <w:szCs w:val="22"/>
              </w:rPr>
            </w:pPr>
            <w:ins w:id="52" w:author="Rick Ales Consulting" w:date="2024-07-23T10:07:00Z" w16du:dateUtc="2024-07-23T14:07:00Z">
              <w:r>
                <w:rPr>
                  <w:rFonts w:cs="Arial"/>
                  <w:szCs w:val="22"/>
                </w:rPr>
                <w:t>R Ales</w:t>
              </w:r>
            </w:ins>
          </w:p>
        </w:tc>
        <w:tc>
          <w:tcPr>
            <w:tcW w:w="1345" w:type="dxa"/>
          </w:tcPr>
          <w:p w14:paraId="5E50A385" w14:textId="77777777" w:rsidR="00C4226E" w:rsidRDefault="00C4226E" w:rsidP="00DE6C3A">
            <w:pPr>
              <w:rPr>
                <w:ins w:id="53" w:author="Rick Ales Consulting" w:date="2024-07-23T10:07:00Z" w16du:dateUtc="2024-07-23T14:07:00Z"/>
                <w:rFonts w:cs="Arial"/>
                <w:szCs w:val="22"/>
              </w:rPr>
            </w:pPr>
            <w:ins w:id="54" w:author="Rick Ales Consulting" w:date="2024-07-23T10:07:00Z" w16du:dateUtc="2024-07-23T14:07:00Z">
              <w:r>
                <w:rPr>
                  <w:rFonts w:cs="Arial"/>
                  <w:szCs w:val="22"/>
                </w:rPr>
                <w:t>2024/23/07</w:t>
              </w:r>
            </w:ins>
          </w:p>
        </w:tc>
      </w:tr>
    </w:tbl>
    <w:p w14:paraId="65F1C03E" w14:textId="77777777" w:rsidR="00C4226E" w:rsidRDefault="00C4226E" w:rsidP="000664BF">
      <w:pPr>
        <w:rPr>
          <w:ins w:id="55" w:author="Rick Ales Consulting" w:date="2024-07-23T10:02:00Z" w16du:dateUtc="2024-07-23T14:02:00Z"/>
          <w:rFonts w:cs="Arial"/>
          <w:szCs w:val="22"/>
        </w:rPr>
      </w:pPr>
    </w:p>
    <w:p w14:paraId="66E839A4" w14:textId="77777777" w:rsidR="00C4226E" w:rsidRDefault="00C4226E" w:rsidP="000664BF">
      <w:pPr>
        <w:rPr>
          <w:ins w:id="56" w:author="Rick Ales Consulting" w:date="2024-07-23T10:02:00Z" w16du:dateUtc="2024-07-23T14:02:00Z"/>
          <w:rFonts w:cs="Arial"/>
          <w:szCs w:val="22"/>
        </w:rPr>
      </w:pPr>
    </w:p>
    <w:p w14:paraId="1DF98B05" w14:textId="77777777" w:rsidR="00C4226E" w:rsidRPr="003038C9" w:rsidRDefault="00C4226E" w:rsidP="000664BF">
      <w:pPr>
        <w:rPr>
          <w:rFonts w:cs="Arial"/>
          <w:szCs w:val="22"/>
        </w:rPr>
      </w:pPr>
    </w:p>
    <w:p w14:paraId="35B13ED0" w14:textId="77777777" w:rsidR="007B6B88" w:rsidRPr="004702FF" w:rsidRDefault="007B6B88">
      <w:pPr>
        <w:pStyle w:val="Report"/>
        <w:numPr>
          <w:ilvl w:val="0"/>
          <w:numId w:val="0"/>
        </w:numPr>
        <w:tabs>
          <w:tab w:val="clear" w:pos="432"/>
          <w:tab w:val="left" w:pos="450"/>
          <w:tab w:val="left" w:pos="630"/>
          <w:tab w:val="left" w:pos="900"/>
        </w:tabs>
        <w:ind w:left="720" w:hanging="720"/>
        <w:jc w:val="center"/>
        <w:rPr>
          <w:rFonts w:cs="Arial"/>
          <w:smallCaps/>
          <w:szCs w:val="22"/>
          <w:u w:val="single"/>
        </w:rPr>
      </w:pPr>
      <w:r w:rsidRPr="004702FF">
        <w:rPr>
          <w:rFonts w:cs="Arial"/>
          <w:smallCaps/>
          <w:szCs w:val="22"/>
          <w:u w:val="single"/>
        </w:rPr>
        <w:t>T</w:t>
      </w:r>
      <w:r w:rsidR="009549C6" w:rsidRPr="004702FF">
        <w:rPr>
          <w:rFonts w:cs="Arial"/>
          <w:smallCaps/>
          <w:szCs w:val="22"/>
          <w:u w:val="single"/>
        </w:rPr>
        <w:t>able Of Contents</w:t>
      </w:r>
    </w:p>
    <w:p w14:paraId="473E2859" w14:textId="514D947F" w:rsidR="00612494" w:rsidRDefault="007B6B88">
      <w:pPr>
        <w:pStyle w:val="TOC1"/>
        <w:rPr>
          <w:ins w:id="57"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r w:rsidRPr="003038C9">
        <w:rPr>
          <w:rFonts w:cs="Arial"/>
          <w:szCs w:val="22"/>
          <w:u w:val="single"/>
        </w:rPr>
        <w:t>P</w:t>
      </w:r>
      <w:r w:rsidR="00501A71" w:rsidRPr="003038C9">
        <w:rPr>
          <w:rFonts w:cs="Arial"/>
          <w:szCs w:val="22"/>
          <w:u w:val="single"/>
        </w:rPr>
        <w:t>aragraph</w:t>
      </w:r>
      <w:r w:rsidR="00A660A2" w:rsidRPr="003038C9">
        <w:rPr>
          <w:rFonts w:cs="Arial"/>
          <w:szCs w:val="22"/>
        </w:rPr>
        <w:tab/>
      </w:r>
      <w:r w:rsidRPr="003038C9">
        <w:rPr>
          <w:rFonts w:cs="Arial"/>
          <w:szCs w:val="22"/>
          <w:u w:val="single"/>
        </w:rPr>
        <w:t>P</w:t>
      </w:r>
      <w:r w:rsidR="00085DDD" w:rsidRPr="003038C9">
        <w:rPr>
          <w:rFonts w:cs="Arial"/>
          <w:szCs w:val="22"/>
          <w:u w:val="single"/>
        </w:rPr>
        <w:t>age</w:t>
      </w:r>
      <w:r w:rsidR="00682A27" w:rsidRPr="003038C9">
        <w:rPr>
          <w:rFonts w:cs="Arial"/>
          <w:szCs w:val="22"/>
        </w:rPr>
        <w:tab/>
      </w:r>
      <w:r w:rsidRPr="003038C9">
        <w:rPr>
          <w:rFonts w:cs="Arial"/>
          <w:smallCaps w:val="0"/>
          <w:szCs w:val="22"/>
        </w:rPr>
        <w:fldChar w:fldCharType="begin"/>
      </w:r>
      <w:r w:rsidRPr="003038C9">
        <w:rPr>
          <w:rFonts w:cs="Arial"/>
          <w:szCs w:val="22"/>
        </w:rPr>
        <w:instrText xml:space="preserve"> TOC \o "1-3" \h \z \t "style 2,3" </w:instrText>
      </w:r>
      <w:r w:rsidRPr="003038C9">
        <w:rPr>
          <w:rFonts w:cs="Arial"/>
          <w:smallCaps w:val="0"/>
          <w:szCs w:val="22"/>
        </w:rPr>
        <w:fldChar w:fldCharType="separate"/>
      </w:r>
      <w:ins w:id="58" w:author="Rick Ales Consulting" w:date="2024-07-23T10:20:00Z" w16du:dateUtc="2024-07-23T14:20:00Z">
        <w:r w:rsidR="00612494" w:rsidRPr="00CC5080">
          <w:rPr>
            <w:rStyle w:val="Hyperlink"/>
          </w:rPr>
          <w:fldChar w:fldCharType="begin"/>
        </w:r>
        <w:r w:rsidR="00612494" w:rsidRPr="00CC5080">
          <w:rPr>
            <w:rStyle w:val="Hyperlink"/>
          </w:rPr>
          <w:instrText xml:space="preserve"> </w:instrText>
        </w:r>
        <w:r w:rsidR="00612494">
          <w:instrText>HYPERLINK \l "_Toc172622437"</w:instrText>
        </w:r>
        <w:r w:rsidR="00612494" w:rsidRPr="00CC5080">
          <w:rPr>
            <w:rStyle w:val="Hyperlink"/>
          </w:rPr>
          <w:instrText xml:space="preserve"> </w:instrText>
        </w:r>
        <w:r w:rsidR="00612494" w:rsidRPr="00CC5080">
          <w:rPr>
            <w:rStyle w:val="Hyperlink"/>
          </w:rPr>
        </w:r>
        <w:r w:rsidR="00612494" w:rsidRPr="00CC5080">
          <w:rPr>
            <w:rStyle w:val="Hyperlink"/>
          </w:rPr>
          <w:fldChar w:fldCharType="separate"/>
        </w:r>
        <w:r w:rsidR="00612494" w:rsidRPr="00CC5080">
          <w:rPr>
            <w:rStyle w:val="Hyperlink"/>
          </w:rPr>
          <w:t>1.0</w:t>
        </w:r>
        <w:r w:rsidR="00612494">
          <w:rPr>
            <w:webHidden/>
          </w:rPr>
          <w:tab/>
        </w:r>
        <w:r w:rsidR="00612494">
          <w:rPr>
            <w:webHidden/>
          </w:rPr>
          <w:fldChar w:fldCharType="begin"/>
        </w:r>
        <w:r w:rsidR="00612494">
          <w:rPr>
            <w:webHidden/>
          </w:rPr>
          <w:instrText xml:space="preserve"> PAGEREF _Toc172622437 \h </w:instrText>
        </w:r>
      </w:ins>
      <w:r w:rsidR="00612494">
        <w:rPr>
          <w:webHidden/>
        </w:rPr>
      </w:r>
      <w:r w:rsidR="00612494">
        <w:rPr>
          <w:webHidden/>
        </w:rPr>
        <w:fldChar w:fldCharType="separate"/>
      </w:r>
      <w:ins w:id="59" w:author="Rick Ales Consulting" w:date="2024-07-23T10:20:00Z" w16du:dateUtc="2024-07-23T14:20:00Z">
        <w:r w:rsidR="00612494">
          <w:rPr>
            <w:webHidden/>
          </w:rPr>
          <w:t>2</w:t>
        </w:r>
        <w:r w:rsidR="00612494">
          <w:rPr>
            <w:webHidden/>
          </w:rPr>
          <w:fldChar w:fldCharType="end"/>
        </w:r>
        <w:r w:rsidR="00612494" w:rsidRPr="00CC5080">
          <w:rPr>
            <w:rStyle w:val="Hyperlink"/>
          </w:rPr>
          <w:fldChar w:fldCharType="end"/>
        </w:r>
      </w:ins>
    </w:p>
    <w:p w14:paraId="369EAFC8" w14:textId="7CDB9EB8" w:rsidR="00612494" w:rsidRDefault="00612494">
      <w:pPr>
        <w:pStyle w:val="TOC1"/>
        <w:rPr>
          <w:ins w:id="60"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61"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"_Toc172622438"</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2.0</w:t>
        </w:r>
        <w:r>
          <w:rPr>
            <w:rFonts w:asciiTheme="minorHAnsi" w:eastAsiaTheme="minorEastAsia" w:hAnsiTheme="minorHAnsi" w:cstheme="minorBidi"/>
            <w:smallCaps w:val="0"/>
            <w:kern w:val="2"/>
            <w:sz w:val="24"/>
            <w:szCs w:val="24"/>
            <w14:ligatures w14:val="standardContextual"/>
          </w:rPr>
          <w:tab/>
        </w:r>
        <w:r w:rsidRPr="00CC5080">
          <w:rPr>
            <w:rStyle w:val="Hyperlink"/>
          </w:rPr>
          <w:t>Introduction</w:t>
        </w:r>
        <w:r>
          <w:rPr>
            <w:webHidden/>
          </w:rPr>
          <w:tab/>
        </w:r>
        <w:r>
          <w:rPr>
            <w:webHidden/>
          </w:rPr>
          <w:fldChar w:fldCharType="begin"/>
        </w:r>
        <w:r>
          <w:rPr>
            <w:webHidden/>
          </w:rPr>
          <w:instrText xml:space="preserve"> PAGEREF _Toc172622438 \h </w:instrText>
        </w:r>
      </w:ins>
      <w:r>
        <w:rPr>
          <w:webHidden/>
        </w:rPr>
      </w:r>
      <w:r>
        <w:rPr>
          <w:webHidden/>
        </w:rPr>
        <w:fldChar w:fldCharType="separate"/>
      </w:r>
      <w:ins w:id="62" w:author="Rick Ales Consulting" w:date="2024-07-23T10:20:00Z" w16du:dateUtc="2024-07-23T14:20:00Z">
        <w:r>
          <w:rPr>
            <w:webHidden/>
          </w:rPr>
          <w:t>2</w:t>
        </w:r>
        <w:r>
          <w:rPr>
            <w:webHidden/>
          </w:rPr>
          <w:fldChar w:fldCharType="end"/>
        </w:r>
        <w:r w:rsidRPr="00CC5080">
          <w:rPr>
            <w:rStyle w:val="Hyperlink"/>
          </w:rPr>
          <w:fldChar w:fldCharType="end"/>
        </w:r>
      </w:ins>
    </w:p>
    <w:p w14:paraId="00CA5025" w14:textId="5A9B8710" w:rsidR="00612494" w:rsidRDefault="00612494">
      <w:pPr>
        <w:pStyle w:val="TOC1"/>
        <w:rPr>
          <w:ins w:id="63"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64"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"_Toc172622439"</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2.1</w:t>
        </w:r>
        <w:r>
          <w:rPr>
            <w:rFonts w:asciiTheme="minorHAnsi" w:eastAsiaTheme="minorEastAsia" w:hAnsiTheme="minorHAnsi" w:cstheme="minorBidi"/>
            <w:smallCaps w:val="0"/>
            <w:kern w:val="2"/>
            <w:sz w:val="24"/>
            <w:szCs w:val="24"/>
            <w14:ligatures w14:val="standardContextual"/>
          </w:rPr>
          <w:tab/>
        </w:r>
        <w:r w:rsidRPr="00CC5080">
          <w:rPr>
            <w:rStyle w:val="Hyperlink"/>
          </w:rPr>
          <w:t>Reference Documents:</w:t>
        </w:r>
        <w:r>
          <w:rPr>
            <w:webHidden/>
          </w:rPr>
          <w:tab/>
        </w:r>
        <w:r>
          <w:rPr>
            <w:webHidden/>
          </w:rPr>
          <w:fldChar w:fldCharType="begin"/>
        </w:r>
        <w:r>
          <w:rPr>
            <w:webHidden/>
          </w:rPr>
          <w:instrText xml:space="preserve"> PAGEREF _Toc172622439 \h </w:instrText>
        </w:r>
      </w:ins>
      <w:r>
        <w:rPr>
          <w:webHidden/>
        </w:rPr>
      </w:r>
      <w:r>
        <w:rPr>
          <w:webHidden/>
        </w:rPr>
        <w:fldChar w:fldCharType="separate"/>
      </w:r>
      <w:ins w:id="65" w:author="Rick Ales Consulting" w:date="2024-07-23T10:20:00Z" w16du:dateUtc="2024-07-23T14:20:00Z">
        <w:r>
          <w:rPr>
            <w:webHidden/>
          </w:rPr>
          <w:t>2</w:t>
        </w:r>
        <w:r>
          <w:rPr>
            <w:webHidden/>
          </w:rPr>
          <w:fldChar w:fldCharType="end"/>
        </w:r>
        <w:r w:rsidRPr="00CC5080">
          <w:rPr>
            <w:rStyle w:val="Hyperlink"/>
          </w:rPr>
          <w:fldChar w:fldCharType="end"/>
        </w:r>
      </w:ins>
    </w:p>
    <w:p w14:paraId="6C714FAA" w14:textId="22A83AC9" w:rsidR="00612494" w:rsidRDefault="00612494">
      <w:pPr>
        <w:pStyle w:val="TOC1"/>
        <w:rPr>
          <w:ins w:id="66"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67"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"_Toc172622440"</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2.2</w:t>
        </w:r>
        <w:r>
          <w:rPr>
            <w:rFonts w:asciiTheme="minorHAnsi" w:eastAsiaTheme="minorEastAsia" w:hAnsiTheme="minorHAnsi" w:cstheme="minorBidi"/>
            <w:smallCaps w:val="0"/>
            <w:kern w:val="2"/>
            <w:sz w:val="24"/>
            <w:szCs w:val="24"/>
            <w14:ligatures w14:val="standardContextual"/>
          </w:rPr>
          <w:tab/>
        </w:r>
        <w:r w:rsidRPr="00CC5080">
          <w:rPr>
            <w:rStyle w:val="Hyperlink"/>
          </w:rPr>
          <w:t>Notation</w:t>
        </w:r>
        <w:r>
          <w:rPr>
            <w:webHidden/>
          </w:rPr>
          <w:tab/>
        </w:r>
        <w:r>
          <w:rPr>
            <w:webHidden/>
          </w:rPr>
          <w:fldChar w:fldCharType="begin"/>
        </w:r>
        <w:r>
          <w:rPr>
            <w:webHidden/>
          </w:rPr>
          <w:instrText xml:space="preserve"> PAGEREF _Toc172622440 \h </w:instrText>
        </w:r>
      </w:ins>
      <w:r>
        <w:rPr>
          <w:webHidden/>
        </w:rPr>
      </w:r>
      <w:r>
        <w:rPr>
          <w:webHidden/>
        </w:rPr>
        <w:fldChar w:fldCharType="separate"/>
      </w:r>
      <w:ins w:id="68" w:author="Rick Ales Consulting" w:date="2024-07-23T10:20:00Z" w16du:dateUtc="2024-07-23T14:20:00Z">
        <w:r>
          <w:rPr>
            <w:webHidden/>
          </w:rPr>
          <w:t>2</w:t>
        </w:r>
        <w:r>
          <w:rPr>
            <w:webHidden/>
          </w:rPr>
          <w:fldChar w:fldCharType="end"/>
        </w:r>
        <w:r w:rsidRPr="00CC5080">
          <w:rPr>
            <w:rStyle w:val="Hyperlink"/>
          </w:rPr>
          <w:fldChar w:fldCharType="end"/>
        </w:r>
      </w:ins>
    </w:p>
    <w:p w14:paraId="520A1DC0" w14:textId="6588AF72" w:rsidR="00612494" w:rsidRDefault="00612494">
      <w:pPr>
        <w:pStyle w:val="TOC1"/>
        <w:rPr>
          <w:ins w:id="69"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70"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"_Toc172622441"</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3.0</w:t>
        </w:r>
        <w:r>
          <w:rPr>
            <w:rFonts w:asciiTheme="minorHAnsi" w:eastAsiaTheme="minorEastAsia" w:hAnsiTheme="minorHAnsi" w:cstheme="minorBidi"/>
            <w:smallCaps w:val="0"/>
            <w:kern w:val="2"/>
            <w:sz w:val="24"/>
            <w:szCs w:val="24"/>
            <w14:ligatures w14:val="standardContextual"/>
          </w:rPr>
          <w:tab/>
        </w:r>
        <w:r w:rsidRPr="00CC5080">
          <w:rPr>
            <w:rStyle w:val="Hyperlink"/>
          </w:rPr>
          <w:t>Allen Aircraft Product LabVIEW Program:</w:t>
        </w:r>
        <w:r>
          <w:rPr>
            <w:webHidden/>
          </w:rPr>
          <w:tab/>
        </w:r>
        <w:r>
          <w:rPr>
            <w:webHidden/>
          </w:rPr>
          <w:fldChar w:fldCharType="begin"/>
        </w:r>
        <w:r>
          <w:rPr>
            <w:webHidden/>
          </w:rPr>
          <w:instrText xml:space="preserve"> PAGEREF _Toc172622441 \h </w:instrText>
        </w:r>
      </w:ins>
      <w:r>
        <w:rPr>
          <w:webHidden/>
        </w:rPr>
      </w:r>
      <w:r>
        <w:rPr>
          <w:webHidden/>
        </w:rPr>
        <w:fldChar w:fldCharType="separate"/>
      </w:r>
      <w:ins w:id="71" w:author="Rick Ales Consulting" w:date="2024-07-23T10:20:00Z" w16du:dateUtc="2024-07-23T14:20:00Z">
        <w:r>
          <w:rPr>
            <w:webHidden/>
          </w:rPr>
          <w:t>2</w:t>
        </w:r>
        <w:r>
          <w:rPr>
            <w:webHidden/>
          </w:rPr>
          <w:fldChar w:fldCharType="end"/>
        </w:r>
        <w:r w:rsidRPr="00CC5080">
          <w:rPr>
            <w:rStyle w:val="Hyperlink"/>
          </w:rPr>
          <w:fldChar w:fldCharType="end"/>
        </w:r>
      </w:ins>
    </w:p>
    <w:p w14:paraId="692430D4" w14:textId="2CAB512C" w:rsidR="00612494" w:rsidRDefault="00612494">
      <w:pPr>
        <w:pStyle w:val="TOC1"/>
        <w:rPr>
          <w:ins w:id="72"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73"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"_Toc172622442"</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3.1</w:t>
        </w:r>
        <w:r>
          <w:rPr>
            <w:rFonts w:asciiTheme="minorHAnsi" w:eastAsiaTheme="minorEastAsia" w:hAnsiTheme="minorHAnsi" w:cstheme="minorBidi"/>
            <w:smallCaps w:val="0"/>
            <w:kern w:val="2"/>
            <w:sz w:val="24"/>
            <w:szCs w:val="24"/>
            <w14:ligatures w14:val="standardContextual"/>
          </w:rPr>
          <w:tab/>
        </w:r>
        <w:r w:rsidRPr="00CC5080">
          <w:rPr>
            <w:rStyle w:val="Hyperlink"/>
          </w:rPr>
          <w:t>Allen Aircraft Products Agile Project Management Glossary:</w:t>
        </w:r>
        <w:r>
          <w:rPr>
            <w:webHidden/>
          </w:rPr>
          <w:tab/>
        </w:r>
        <w:r>
          <w:rPr>
            <w:webHidden/>
          </w:rPr>
          <w:fldChar w:fldCharType="begin"/>
        </w:r>
        <w:r>
          <w:rPr>
            <w:webHidden/>
          </w:rPr>
          <w:instrText xml:space="preserve"> PAGEREF _Toc172622442 \h </w:instrText>
        </w:r>
      </w:ins>
      <w:r>
        <w:rPr>
          <w:webHidden/>
        </w:rPr>
      </w:r>
      <w:r>
        <w:rPr>
          <w:webHidden/>
        </w:rPr>
        <w:fldChar w:fldCharType="separate"/>
      </w:r>
      <w:ins w:id="74" w:author="Rick Ales Consulting" w:date="2024-07-23T10:20:00Z" w16du:dateUtc="2024-07-23T14:20:00Z">
        <w:r>
          <w:rPr>
            <w:webHidden/>
          </w:rPr>
          <w:t>2</w:t>
        </w:r>
        <w:r>
          <w:rPr>
            <w:webHidden/>
          </w:rPr>
          <w:fldChar w:fldCharType="end"/>
        </w:r>
        <w:r w:rsidRPr="00CC5080">
          <w:rPr>
            <w:rStyle w:val="Hyperlink"/>
          </w:rPr>
          <w:fldChar w:fldCharType="end"/>
        </w:r>
      </w:ins>
    </w:p>
    <w:p w14:paraId="2C722C4E" w14:textId="63245DBB" w:rsidR="00612494" w:rsidRDefault="00612494">
      <w:pPr>
        <w:pStyle w:val="TOC1"/>
        <w:rPr>
          <w:ins w:id="75"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76"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"_Toc172622443"</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3.2</w:t>
        </w:r>
        <w:r>
          <w:rPr>
            <w:rFonts w:asciiTheme="minorHAnsi" w:eastAsiaTheme="minorEastAsia" w:hAnsiTheme="minorHAnsi" w:cstheme="minorBidi"/>
            <w:smallCaps w:val="0"/>
            <w:kern w:val="2"/>
            <w:sz w:val="24"/>
            <w:szCs w:val="24"/>
            <w14:ligatures w14:val="standardContextual"/>
          </w:rPr>
          <w:tab/>
        </w:r>
        <w:r w:rsidRPr="00CC5080">
          <w:rPr>
            <w:rStyle w:val="Hyperlink"/>
          </w:rPr>
          <w:t>Quality System AS9100</w:t>
        </w:r>
        <w:r>
          <w:rPr>
            <w:webHidden/>
          </w:rPr>
          <w:tab/>
        </w:r>
        <w:r>
          <w:rPr>
            <w:webHidden/>
          </w:rPr>
          <w:fldChar w:fldCharType="begin"/>
        </w:r>
        <w:r>
          <w:rPr>
            <w:webHidden/>
          </w:rPr>
          <w:instrText xml:space="preserve"> PAGEREF _Toc172622443 \h </w:instrText>
        </w:r>
      </w:ins>
      <w:r>
        <w:rPr>
          <w:webHidden/>
        </w:rPr>
      </w:r>
      <w:r>
        <w:rPr>
          <w:webHidden/>
        </w:rPr>
        <w:fldChar w:fldCharType="separate"/>
      </w:r>
      <w:ins w:id="77" w:author="Rick Ales Consulting" w:date="2024-07-23T10:20:00Z" w16du:dateUtc="2024-07-23T14:20:00Z">
        <w:r>
          <w:rPr>
            <w:webHidden/>
          </w:rPr>
          <w:t>3</w:t>
        </w:r>
        <w:r>
          <w:rPr>
            <w:webHidden/>
          </w:rPr>
          <w:fldChar w:fldCharType="end"/>
        </w:r>
        <w:r w:rsidRPr="00CC5080">
          <w:rPr>
            <w:rStyle w:val="Hyperlink"/>
          </w:rPr>
          <w:fldChar w:fldCharType="end"/>
        </w:r>
      </w:ins>
    </w:p>
    <w:p w14:paraId="331A6668" w14:textId="2DAFB050" w:rsidR="00612494" w:rsidRDefault="00612494">
      <w:pPr>
        <w:pStyle w:val="TOC1"/>
        <w:rPr>
          <w:ins w:id="78"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79"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"_Toc172622444"</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4.0</w:t>
        </w:r>
        <w:r>
          <w:rPr>
            <w:rFonts w:asciiTheme="minorHAnsi" w:eastAsiaTheme="minorEastAsia" w:hAnsiTheme="minorHAnsi" w:cstheme="minorBidi"/>
            <w:smallCaps w:val="0"/>
            <w:kern w:val="2"/>
            <w:sz w:val="24"/>
            <w:szCs w:val="24"/>
            <w14:ligatures w14:val="standardContextual"/>
          </w:rPr>
          <w:tab/>
        </w:r>
        <w:r w:rsidRPr="00CC5080">
          <w:rPr>
            <w:rStyle w:val="Hyperlink"/>
          </w:rPr>
          <w:t>User Story EPIC 1</w:t>
        </w:r>
        <w:r>
          <w:rPr>
            <w:webHidden/>
          </w:rPr>
          <w:tab/>
        </w:r>
        <w:r>
          <w:rPr>
            <w:webHidden/>
          </w:rPr>
          <w:fldChar w:fldCharType="begin"/>
        </w:r>
        <w:r>
          <w:rPr>
            <w:webHidden/>
          </w:rPr>
          <w:instrText xml:space="preserve"> PAGEREF _Toc172622444 \h </w:instrText>
        </w:r>
      </w:ins>
      <w:r>
        <w:rPr>
          <w:webHidden/>
        </w:rPr>
      </w:r>
      <w:r>
        <w:rPr>
          <w:webHidden/>
        </w:rPr>
        <w:fldChar w:fldCharType="separate"/>
      </w:r>
      <w:ins w:id="80" w:author="Rick Ales Consulting" w:date="2024-07-23T10:20:00Z" w16du:dateUtc="2024-07-23T14:20:00Z">
        <w:r>
          <w:rPr>
            <w:webHidden/>
          </w:rPr>
          <w:t>3</w:t>
        </w:r>
        <w:r>
          <w:rPr>
            <w:webHidden/>
          </w:rPr>
          <w:fldChar w:fldCharType="end"/>
        </w:r>
        <w:r w:rsidRPr="00CC5080">
          <w:rPr>
            <w:rStyle w:val="Hyperlink"/>
          </w:rPr>
          <w:fldChar w:fldCharType="end"/>
        </w:r>
      </w:ins>
    </w:p>
    <w:p w14:paraId="16D774DB" w14:textId="3F4BD00B" w:rsidR="00612494" w:rsidRDefault="00612494">
      <w:pPr>
        <w:pStyle w:val="TOC1"/>
        <w:rPr>
          <w:ins w:id="81"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82"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"_Toc172622445"</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5.0</w:t>
        </w:r>
        <w:r>
          <w:rPr>
            <w:rFonts w:asciiTheme="minorHAnsi" w:eastAsiaTheme="minorEastAsia" w:hAnsiTheme="minorHAnsi" w:cstheme="minorBidi"/>
            <w:smallCaps w:val="0"/>
            <w:kern w:val="2"/>
            <w:sz w:val="24"/>
            <w:szCs w:val="24"/>
            <w14:ligatures w14:val="standardContextual"/>
          </w:rPr>
          <w:tab/>
        </w:r>
        <w:r w:rsidRPr="00CC5080">
          <w:rPr>
            <w:rStyle w:val="Hyperlink"/>
          </w:rPr>
          <w:t>User Story EPIC 2</w:t>
        </w:r>
        <w:r>
          <w:rPr>
            <w:webHidden/>
          </w:rPr>
          <w:tab/>
        </w:r>
        <w:r>
          <w:rPr>
            <w:webHidden/>
          </w:rPr>
          <w:fldChar w:fldCharType="begin"/>
        </w:r>
        <w:r>
          <w:rPr>
            <w:webHidden/>
          </w:rPr>
          <w:instrText xml:space="preserve"> PAGEREF _Toc172622445 \h </w:instrText>
        </w:r>
      </w:ins>
      <w:r>
        <w:rPr>
          <w:webHidden/>
        </w:rPr>
      </w:r>
      <w:r>
        <w:rPr>
          <w:webHidden/>
        </w:rPr>
        <w:fldChar w:fldCharType="separate"/>
      </w:r>
      <w:ins w:id="83" w:author="Rick Ales Consulting" w:date="2024-07-23T10:20:00Z" w16du:dateUtc="2024-07-23T14:20:00Z">
        <w:r>
          <w:rPr>
            <w:webHidden/>
          </w:rPr>
          <w:t>3</w:t>
        </w:r>
        <w:r>
          <w:rPr>
            <w:webHidden/>
          </w:rPr>
          <w:fldChar w:fldCharType="end"/>
        </w:r>
        <w:r w:rsidRPr="00CC5080">
          <w:rPr>
            <w:rStyle w:val="Hyperlink"/>
          </w:rPr>
          <w:fldChar w:fldCharType="end"/>
        </w:r>
      </w:ins>
    </w:p>
    <w:p w14:paraId="62AABD90" w14:textId="2ABB9CD5" w:rsidR="00612494" w:rsidRDefault="00612494">
      <w:pPr>
        <w:pStyle w:val="TOC1"/>
        <w:rPr>
          <w:ins w:id="84"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85"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"_Toc172622446"</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5.1</w:t>
        </w:r>
        <w:r>
          <w:rPr>
            <w:rFonts w:asciiTheme="minorHAnsi" w:eastAsiaTheme="minorEastAsia" w:hAnsiTheme="minorHAnsi" w:cstheme="minorBidi"/>
            <w:smallCaps w:val="0"/>
            <w:kern w:val="2"/>
            <w:sz w:val="24"/>
            <w:szCs w:val="24"/>
            <w14:ligatures w14:val="standardContextual"/>
          </w:rPr>
          <w:tab/>
        </w:r>
        <w:r w:rsidRPr="00CC5080">
          <w:rPr>
            <w:rStyle w:val="Hyperlink"/>
          </w:rPr>
          <w:t>Production User Objectives</w:t>
        </w:r>
        <w:r>
          <w:rPr>
            <w:webHidden/>
          </w:rPr>
          <w:tab/>
        </w:r>
        <w:r>
          <w:rPr>
            <w:webHidden/>
          </w:rPr>
          <w:fldChar w:fldCharType="begin"/>
        </w:r>
        <w:r>
          <w:rPr>
            <w:webHidden/>
          </w:rPr>
          <w:instrText xml:space="preserve"> PAGEREF _Toc172622446 \h </w:instrText>
        </w:r>
      </w:ins>
      <w:r>
        <w:rPr>
          <w:webHidden/>
        </w:rPr>
      </w:r>
      <w:r>
        <w:rPr>
          <w:webHidden/>
        </w:rPr>
        <w:fldChar w:fldCharType="separate"/>
      </w:r>
      <w:ins w:id="86" w:author="Rick Ales Consulting" w:date="2024-07-23T10:20:00Z" w16du:dateUtc="2024-07-23T14:20:00Z">
        <w:r>
          <w:rPr>
            <w:webHidden/>
          </w:rPr>
          <w:t>3</w:t>
        </w:r>
        <w:r>
          <w:rPr>
            <w:webHidden/>
          </w:rPr>
          <w:fldChar w:fldCharType="end"/>
        </w:r>
        <w:r w:rsidRPr="00CC5080">
          <w:rPr>
            <w:rStyle w:val="Hyperlink"/>
          </w:rPr>
          <w:fldChar w:fldCharType="end"/>
        </w:r>
      </w:ins>
    </w:p>
    <w:p w14:paraId="4B372C81" w14:textId="46D90D5E" w:rsidR="00612494" w:rsidRDefault="00612494">
      <w:pPr>
        <w:pStyle w:val="TOC1"/>
        <w:rPr>
          <w:ins w:id="87"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88"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"_Toc172622447"</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5.1.1</w:t>
        </w:r>
        <w:r>
          <w:rPr>
            <w:rFonts w:asciiTheme="minorHAnsi" w:eastAsiaTheme="minorEastAsia" w:hAnsiTheme="minorHAnsi" w:cstheme="minorBidi"/>
            <w:smallCaps w:val="0"/>
            <w:kern w:val="2"/>
            <w:sz w:val="24"/>
            <w:szCs w:val="24"/>
            <w14:ligatures w14:val="standardContextual"/>
          </w:rPr>
          <w:tab/>
        </w:r>
        <w:r w:rsidRPr="00CC5080">
          <w:rPr>
            <w:rStyle w:val="Hyperlink"/>
          </w:rPr>
          <w:t>INPUTS:</w:t>
        </w:r>
        <w:r>
          <w:rPr>
            <w:webHidden/>
          </w:rPr>
          <w:tab/>
        </w:r>
        <w:r>
          <w:rPr>
            <w:webHidden/>
          </w:rPr>
          <w:fldChar w:fldCharType="begin"/>
        </w:r>
        <w:r>
          <w:rPr>
            <w:webHidden/>
          </w:rPr>
          <w:instrText xml:space="preserve"> PAGEREF _Toc172622447 \h </w:instrText>
        </w:r>
      </w:ins>
      <w:r>
        <w:rPr>
          <w:webHidden/>
        </w:rPr>
      </w:r>
      <w:r>
        <w:rPr>
          <w:webHidden/>
        </w:rPr>
        <w:fldChar w:fldCharType="separate"/>
      </w:r>
      <w:ins w:id="89" w:author="Rick Ales Consulting" w:date="2024-07-23T10:20:00Z" w16du:dateUtc="2024-07-23T14:20:00Z">
        <w:r>
          <w:rPr>
            <w:webHidden/>
          </w:rPr>
          <w:t>3</w:t>
        </w:r>
        <w:r>
          <w:rPr>
            <w:webHidden/>
          </w:rPr>
          <w:fldChar w:fldCharType="end"/>
        </w:r>
        <w:r w:rsidRPr="00CC5080">
          <w:rPr>
            <w:rStyle w:val="Hyperlink"/>
          </w:rPr>
          <w:fldChar w:fldCharType="end"/>
        </w:r>
      </w:ins>
    </w:p>
    <w:p w14:paraId="1EB33FFC" w14:textId="290CC923" w:rsidR="00612494" w:rsidRDefault="00612494">
      <w:pPr>
        <w:pStyle w:val="TOC1"/>
        <w:rPr>
          <w:ins w:id="90"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91"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"_Toc172622448"</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5.1.2</w:t>
        </w:r>
        <w:r>
          <w:rPr>
            <w:rFonts w:asciiTheme="minorHAnsi" w:eastAsiaTheme="minorEastAsia" w:hAnsiTheme="minorHAnsi" w:cstheme="minorBidi"/>
            <w:smallCaps w:val="0"/>
            <w:kern w:val="2"/>
            <w:sz w:val="24"/>
            <w:szCs w:val="24"/>
            <w14:ligatures w14:val="standardContextual"/>
          </w:rPr>
          <w:tab/>
        </w:r>
        <w:r w:rsidRPr="00CC5080">
          <w:rPr>
            <w:rStyle w:val="Hyperlink"/>
          </w:rPr>
          <w:t>OUTPUTS:</w:t>
        </w:r>
        <w:r>
          <w:rPr>
            <w:webHidden/>
          </w:rPr>
          <w:tab/>
        </w:r>
        <w:r>
          <w:rPr>
            <w:webHidden/>
          </w:rPr>
          <w:fldChar w:fldCharType="begin"/>
        </w:r>
        <w:r>
          <w:rPr>
            <w:webHidden/>
          </w:rPr>
          <w:instrText xml:space="preserve"> PAGEREF _Toc172622448 \h </w:instrText>
        </w:r>
      </w:ins>
      <w:r>
        <w:rPr>
          <w:webHidden/>
        </w:rPr>
      </w:r>
      <w:r>
        <w:rPr>
          <w:webHidden/>
        </w:rPr>
        <w:fldChar w:fldCharType="separate"/>
      </w:r>
      <w:ins w:id="92" w:author="Rick Ales Consulting" w:date="2024-07-23T10:20:00Z" w16du:dateUtc="2024-07-23T14:20:00Z">
        <w:r>
          <w:rPr>
            <w:webHidden/>
          </w:rPr>
          <w:t>3</w:t>
        </w:r>
        <w:r>
          <w:rPr>
            <w:webHidden/>
          </w:rPr>
          <w:fldChar w:fldCharType="end"/>
        </w:r>
        <w:r w:rsidRPr="00CC5080">
          <w:rPr>
            <w:rStyle w:val="Hyperlink"/>
          </w:rPr>
          <w:fldChar w:fldCharType="end"/>
        </w:r>
      </w:ins>
    </w:p>
    <w:p w14:paraId="5DAA6855" w14:textId="16C5C15B" w:rsidR="00612494" w:rsidRDefault="00612494">
      <w:pPr>
        <w:pStyle w:val="TOC1"/>
        <w:rPr>
          <w:ins w:id="93"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94"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"_Toc172622449"</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5.1.3</w:t>
        </w:r>
        <w:r>
          <w:rPr>
            <w:rFonts w:asciiTheme="minorHAnsi" w:eastAsiaTheme="minorEastAsia" w:hAnsiTheme="minorHAnsi" w:cstheme="minorBidi"/>
            <w:smallCaps w:val="0"/>
            <w:kern w:val="2"/>
            <w:sz w:val="24"/>
            <w:szCs w:val="24"/>
            <w14:ligatures w14:val="standardContextual"/>
          </w:rPr>
          <w:tab/>
        </w:r>
        <w:r w:rsidRPr="00CC5080">
          <w:rPr>
            <w:rStyle w:val="Hyperlink"/>
          </w:rPr>
          <w:t>HMI:</w:t>
        </w:r>
        <w:r>
          <w:rPr>
            <w:webHidden/>
          </w:rPr>
          <w:tab/>
        </w:r>
        <w:r>
          <w:rPr>
            <w:webHidden/>
          </w:rPr>
          <w:fldChar w:fldCharType="begin"/>
        </w:r>
        <w:r>
          <w:rPr>
            <w:webHidden/>
          </w:rPr>
          <w:instrText xml:space="preserve"> PAGEREF _Toc172622449 \h </w:instrText>
        </w:r>
      </w:ins>
      <w:r>
        <w:rPr>
          <w:webHidden/>
        </w:rPr>
      </w:r>
      <w:r>
        <w:rPr>
          <w:webHidden/>
        </w:rPr>
        <w:fldChar w:fldCharType="separate"/>
      </w:r>
      <w:ins w:id="95" w:author="Rick Ales Consulting" w:date="2024-07-23T10:20:00Z" w16du:dateUtc="2024-07-23T14:20:00Z">
        <w:r>
          <w:rPr>
            <w:webHidden/>
          </w:rPr>
          <w:t>4</w:t>
        </w:r>
        <w:r>
          <w:rPr>
            <w:webHidden/>
          </w:rPr>
          <w:fldChar w:fldCharType="end"/>
        </w:r>
        <w:r w:rsidRPr="00CC5080">
          <w:rPr>
            <w:rStyle w:val="Hyperlink"/>
          </w:rPr>
          <w:fldChar w:fldCharType="end"/>
        </w:r>
      </w:ins>
    </w:p>
    <w:p w14:paraId="6D717126" w14:textId="2ED43D65" w:rsidR="00612494" w:rsidRDefault="00612494">
      <w:pPr>
        <w:pStyle w:val="TOC1"/>
        <w:rPr>
          <w:ins w:id="96"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97"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"_Toc172622450"</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5.1.4</w:t>
        </w:r>
        <w:r>
          <w:rPr>
            <w:rFonts w:asciiTheme="minorHAnsi" w:eastAsiaTheme="minorEastAsia" w:hAnsiTheme="minorHAnsi" w:cstheme="minorBidi"/>
            <w:smallCaps w:val="0"/>
            <w:kern w:val="2"/>
            <w:sz w:val="24"/>
            <w:szCs w:val="24"/>
            <w14:ligatures w14:val="standardContextual"/>
          </w:rPr>
          <w:tab/>
        </w:r>
        <w:r w:rsidRPr="00CC5080">
          <w:rPr>
            <w:rStyle w:val="Hyperlink"/>
          </w:rPr>
          <w:t>Pump control</w:t>
        </w:r>
        <w:r>
          <w:rPr>
            <w:webHidden/>
          </w:rPr>
          <w:tab/>
        </w:r>
        <w:r>
          <w:rPr>
            <w:webHidden/>
          </w:rPr>
          <w:fldChar w:fldCharType="begin"/>
        </w:r>
        <w:r>
          <w:rPr>
            <w:webHidden/>
          </w:rPr>
          <w:instrText xml:space="preserve"> PAGEREF _Toc172622450 \h </w:instrText>
        </w:r>
      </w:ins>
      <w:r>
        <w:rPr>
          <w:webHidden/>
        </w:rPr>
      </w:r>
      <w:r>
        <w:rPr>
          <w:webHidden/>
        </w:rPr>
        <w:fldChar w:fldCharType="separate"/>
      </w:r>
      <w:ins w:id="98" w:author="Rick Ales Consulting" w:date="2024-07-23T10:20:00Z" w16du:dateUtc="2024-07-23T14:20:00Z">
        <w:r>
          <w:rPr>
            <w:webHidden/>
          </w:rPr>
          <w:t>4</w:t>
        </w:r>
        <w:r>
          <w:rPr>
            <w:webHidden/>
          </w:rPr>
          <w:fldChar w:fldCharType="end"/>
        </w:r>
        <w:r w:rsidRPr="00CC5080">
          <w:rPr>
            <w:rStyle w:val="Hyperlink"/>
          </w:rPr>
          <w:fldChar w:fldCharType="end"/>
        </w:r>
      </w:ins>
    </w:p>
    <w:p w14:paraId="340EAAB4" w14:textId="6EBF785C" w:rsidR="00612494" w:rsidRDefault="00612494">
      <w:pPr>
        <w:pStyle w:val="TOC1"/>
        <w:rPr>
          <w:ins w:id="99"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100"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"_Toc172622451"</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5.1.5</w:t>
        </w:r>
        <w:r>
          <w:rPr>
            <w:rFonts w:asciiTheme="minorHAnsi" w:eastAsiaTheme="minorEastAsia" w:hAnsiTheme="minorHAnsi" w:cstheme="minorBidi"/>
            <w:smallCaps w:val="0"/>
            <w:kern w:val="2"/>
            <w:sz w:val="24"/>
            <w:szCs w:val="24"/>
            <w14:ligatures w14:val="standardContextual"/>
          </w:rPr>
          <w:tab/>
        </w:r>
        <w:r w:rsidRPr="00CC5080">
          <w:rPr>
            <w:rStyle w:val="Hyperlink"/>
          </w:rPr>
          <w:t>Test Status/progress</w:t>
        </w:r>
        <w:r>
          <w:rPr>
            <w:webHidden/>
          </w:rPr>
          <w:tab/>
        </w:r>
        <w:r>
          <w:rPr>
            <w:webHidden/>
          </w:rPr>
          <w:fldChar w:fldCharType="begin"/>
        </w:r>
        <w:r>
          <w:rPr>
            <w:webHidden/>
          </w:rPr>
          <w:instrText xml:space="preserve"> PAGEREF _Toc172622451 \h </w:instrText>
        </w:r>
      </w:ins>
      <w:r>
        <w:rPr>
          <w:webHidden/>
        </w:rPr>
      </w:r>
      <w:r>
        <w:rPr>
          <w:webHidden/>
        </w:rPr>
        <w:fldChar w:fldCharType="separate"/>
      </w:r>
      <w:ins w:id="101" w:author="Rick Ales Consulting" w:date="2024-07-23T10:20:00Z" w16du:dateUtc="2024-07-23T14:20:00Z">
        <w:r>
          <w:rPr>
            <w:webHidden/>
          </w:rPr>
          <w:t>4</w:t>
        </w:r>
        <w:r>
          <w:rPr>
            <w:webHidden/>
          </w:rPr>
          <w:fldChar w:fldCharType="end"/>
        </w:r>
        <w:r w:rsidRPr="00CC5080">
          <w:rPr>
            <w:rStyle w:val="Hyperlink"/>
          </w:rPr>
          <w:fldChar w:fldCharType="end"/>
        </w:r>
      </w:ins>
    </w:p>
    <w:p w14:paraId="31B78472" w14:textId="61A088C8" w:rsidR="00612494" w:rsidRDefault="00612494">
      <w:pPr>
        <w:pStyle w:val="TOC1"/>
        <w:rPr>
          <w:ins w:id="102"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103"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"_Toc172622452"</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5.1.6</w:t>
        </w:r>
        <w:r>
          <w:rPr>
            <w:rFonts w:asciiTheme="minorHAnsi" w:eastAsiaTheme="minorEastAsia" w:hAnsiTheme="minorHAnsi" w:cstheme="minorBidi"/>
            <w:smallCaps w:val="0"/>
            <w:kern w:val="2"/>
            <w:sz w:val="24"/>
            <w:szCs w:val="24"/>
            <w14:ligatures w14:val="standardContextual"/>
          </w:rPr>
          <w:tab/>
        </w:r>
        <w:r w:rsidRPr="00CC5080">
          <w:rPr>
            <w:rStyle w:val="Hyperlink"/>
          </w:rPr>
          <w:t>Test Report</w:t>
        </w:r>
        <w:r>
          <w:rPr>
            <w:webHidden/>
          </w:rPr>
          <w:tab/>
        </w:r>
        <w:r>
          <w:rPr>
            <w:webHidden/>
          </w:rPr>
          <w:fldChar w:fldCharType="begin"/>
        </w:r>
        <w:r>
          <w:rPr>
            <w:webHidden/>
          </w:rPr>
          <w:instrText xml:space="preserve"> PAGEREF _Toc172622452 \h </w:instrText>
        </w:r>
      </w:ins>
      <w:r>
        <w:rPr>
          <w:webHidden/>
        </w:rPr>
      </w:r>
      <w:r>
        <w:rPr>
          <w:webHidden/>
        </w:rPr>
        <w:fldChar w:fldCharType="separate"/>
      </w:r>
      <w:ins w:id="104" w:author="Rick Ales Consulting" w:date="2024-07-23T10:20:00Z" w16du:dateUtc="2024-07-23T14:20:00Z">
        <w:r>
          <w:rPr>
            <w:webHidden/>
          </w:rPr>
          <w:t>4</w:t>
        </w:r>
        <w:r>
          <w:rPr>
            <w:webHidden/>
          </w:rPr>
          <w:fldChar w:fldCharType="end"/>
        </w:r>
        <w:r w:rsidRPr="00CC5080">
          <w:rPr>
            <w:rStyle w:val="Hyperlink"/>
          </w:rPr>
          <w:fldChar w:fldCharType="end"/>
        </w:r>
      </w:ins>
    </w:p>
    <w:p w14:paraId="6860E713" w14:textId="0FDE7C54" w:rsidR="00612494" w:rsidRDefault="00612494">
      <w:pPr>
        <w:pStyle w:val="TOC1"/>
        <w:rPr>
          <w:ins w:id="105"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106"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"_Toc172622453"</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5.2</w:t>
        </w:r>
        <w:r>
          <w:rPr>
            <w:rFonts w:asciiTheme="minorHAnsi" w:eastAsiaTheme="minorEastAsia" w:hAnsiTheme="minorHAnsi" w:cstheme="minorBidi"/>
            <w:smallCaps w:val="0"/>
            <w:kern w:val="2"/>
            <w:sz w:val="24"/>
            <w:szCs w:val="24"/>
            <w14:ligatures w14:val="standardContextual"/>
          </w:rPr>
          <w:tab/>
        </w:r>
        <w:r w:rsidRPr="00CC5080">
          <w:rPr>
            <w:rStyle w:val="Hyperlink"/>
          </w:rPr>
          <w:t>Engineering/ Maintenance User</w:t>
        </w:r>
        <w:r>
          <w:rPr>
            <w:webHidden/>
          </w:rPr>
          <w:tab/>
        </w:r>
        <w:r>
          <w:rPr>
            <w:webHidden/>
          </w:rPr>
          <w:fldChar w:fldCharType="begin"/>
        </w:r>
        <w:r>
          <w:rPr>
            <w:webHidden/>
          </w:rPr>
          <w:instrText xml:space="preserve"> PAGEREF _Toc172622453 \h </w:instrText>
        </w:r>
      </w:ins>
      <w:r>
        <w:rPr>
          <w:webHidden/>
        </w:rPr>
      </w:r>
      <w:r>
        <w:rPr>
          <w:webHidden/>
        </w:rPr>
        <w:fldChar w:fldCharType="separate"/>
      </w:r>
      <w:ins w:id="107" w:author="Rick Ales Consulting" w:date="2024-07-23T10:20:00Z" w16du:dateUtc="2024-07-23T14:20:00Z">
        <w:r>
          <w:rPr>
            <w:webHidden/>
          </w:rPr>
          <w:t>4</w:t>
        </w:r>
        <w:r>
          <w:rPr>
            <w:webHidden/>
          </w:rPr>
          <w:fldChar w:fldCharType="end"/>
        </w:r>
        <w:r w:rsidRPr="00CC5080">
          <w:rPr>
            <w:rStyle w:val="Hyperlink"/>
          </w:rPr>
          <w:fldChar w:fldCharType="end"/>
        </w:r>
      </w:ins>
    </w:p>
    <w:p w14:paraId="688D9FB0" w14:textId="6ABBFDBC" w:rsidR="00612494" w:rsidRDefault="00612494">
      <w:pPr>
        <w:pStyle w:val="TOC1"/>
        <w:rPr>
          <w:ins w:id="108"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109"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"_Toc172622454"</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5.3</w:t>
        </w:r>
        <w:r>
          <w:rPr>
            <w:rFonts w:asciiTheme="minorHAnsi" w:eastAsiaTheme="minorEastAsia" w:hAnsiTheme="minorHAnsi" w:cstheme="minorBidi"/>
            <w:smallCaps w:val="0"/>
            <w:kern w:val="2"/>
            <w:sz w:val="24"/>
            <w:szCs w:val="24"/>
            <w14:ligatures w14:val="standardContextual"/>
          </w:rPr>
          <w:tab/>
        </w:r>
        <w:r w:rsidRPr="00CC5080">
          <w:rPr>
            <w:rStyle w:val="Hyperlink"/>
          </w:rPr>
          <w:t>Use Case 1: Load Test Plan -- Maintenance User</w:t>
        </w:r>
        <w:r>
          <w:rPr>
            <w:webHidden/>
          </w:rPr>
          <w:tab/>
        </w:r>
        <w:r>
          <w:rPr>
            <w:webHidden/>
          </w:rPr>
          <w:fldChar w:fldCharType="begin"/>
        </w:r>
        <w:r>
          <w:rPr>
            <w:webHidden/>
          </w:rPr>
          <w:instrText xml:space="preserve"> PAGEREF _Toc172622454 \h </w:instrText>
        </w:r>
      </w:ins>
      <w:r>
        <w:rPr>
          <w:webHidden/>
        </w:rPr>
      </w:r>
      <w:r>
        <w:rPr>
          <w:webHidden/>
        </w:rPr>
        <w:fldChar w:fldCharType="separate"/>
      </w:r>
      <w:ins w:id="110" w:author="Rick Ales Consulting" w:date="2024-07-23T10:20:00Z" w16du:dateUtc="2024-07-23T14:20:00Z">
        <w:r>
          <w:rPr>
            <w:webHidden/>
          </w:rPr>
          <w:t>5</w:t>
        </w:r>
        <w:r>
          <w:rPr>
            <w:webHidden/>
          </w:rPr>
          <w:fldChar w:fldCharType="end"/>
        </w:r>
        <w:r w:rsidRPr="00CC5080">
          <w:rPr>
            <w:rStyle w:val="Hyperlink"/>
          </w:rPr>
          <w:fldChar w:fldCharType="end"/>
        </w:r>
      </w:ins>
    </w:p>
    <w:p w14:paraId="1C341056" w14:textId="25C60365" w:rsidR="00612494" w:rsidRDefault="00612494">
      <w:pPr>
        <w:pStyle w:val="TOC1"/>
        <w:rPr>
          <w:ins w:id="111"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112"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"_Toc172622455"</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5.4</w:t>
        </w:r>
        <w:r>
          <w:rPr>
            <w:rFonts w:asciiTheme="minorHAnsi" w:eastAsiaTheme="minorEastAsia" w:hAnsiTheme="minorHAnsi" w:cstheme="minorBidi"/>
            <w:smallCaps w:val="0"/>
            <w:kern w:val="2"/>
            <w:sz w:val="24"/>
            <w:szCs w:val="24"/>
            <w14:ligatures w14:val="standardContextual"/>
          </w:rPr>
          <w:tab/>
        </w:r>
        <w:r w:rsidRPr="00CC5080">
          <w:rPr>
            <w:rStyle w:val="Hyperlink"/>
          </w:rPr>
          <w:t>Use Case 2: Validate Test System -- Maintenance User</w:t>
        </w:r>
        <w:r>
          <w:rPr>
            <w:webHidden/>
          </w:rPr>
          <w:tab/>
        </w:r>
        <w:r>
          <w:rPr>
            <w:webHidden/>
          </w:rPr>
          <w:fldChar w:fldCharType="begin"/>
        </w:r>
        <w:r>
          <w:rPr>
            <w:webHidden/>
          </w:rPr>
          <w:instrText xml:space="preserve"> PAGEREF _Toc172622455 \h </w:instrText>
        </w:r>
      </w:ins>
      <w:r>
        <w:rPr>
          <w:webHidden/>
        </w:rPr>
      </w:r>
      <w:r>
        <w:rPr>
          <w:webHidden/>
        </w:rPr>
        <w:fldChar w:fldCharType="separate"/>
      </w:r>
      <w:ins w:id="113" w:author="Rick Ales Consulting" w:date="2024-07-23T10:20:00Z" w16du:dateUtc="2024-07-23T14:20:00Z">
        <w:r>
          <w:rPr>
            <w:webHidden/>
          </w:rPr>
          <w:t>5</w:t>
        </w:r>
        <w:r>
          <w:rPr>
            <w:webHidden/>
          </w:rPr>
          <w:fldChar w:fldCharType="end"/>
        </w:r>
        <w:r w:rsidRPr="00CC5080">
          <w:rPr>
            <w:rStyle w:val="Hyperlink"/>
          </w:rPr>
          <w:fldChar w:fldCharType="end"/>
        </w:r>
      </w:ins>
    </w:p>
    <w:p w14:paraId="14636E37" w14:textId="1EB758A7" w:rsidR="00612494" w:rsidRDefault="00612494">
      <w:pPr>
        <w:pStyle w:val="TOC1"/>
        <w:rPr>
          <w:ins w:id="114"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115"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"_Toc172622456"</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5.5</w:t>
        </w:r>
        <w:r>
          <w:rPr>
            <w:rFonts w:asciiTheme="minorHAnsi" w:eastAsiaTheme="minorEastAsia" w:hAnsiTheme="minorHAnsi" w:cstheme="minorBidi"/>
            <w:smallCaps w:val="0"/>
            <w:kern w:val="2"/>
            <w:sz w:val="24"/>
            <w:szCs w:val="24"/>
            <w14:ligatures w14:val="standardContextual"/>
          </w:rPr>
          <w:tab/>
        </w:r>
        <w:r w:rsidRPr="00CC5080">
          <w:rPr>
            <w:rStyle w:val="Hyperlink"/>
          </w:rPr>
          <w:t>Use Case 3: Read Test Configuration -- Production Test User</w:t>
        </w:r>
        <w:r>
          <w:rPr>
            <w:webHidden/>
          </w:rPr>
          <w:tab/>
        </w:r>
        <w:r>
          <w:rPr>
            <w:webHidden/>
          </w:rPr>
          <w:fldChar w:fldCharType="begin"/>
        </w:r>
        <w:r>
          <w:rPr>
            <w:webHidden/>
          </w:rPr>
          <w:instrText xml:space="preserve"> PAGEREF _Toc172622456 \h </w:instrText>
        </w:r>
      </w:ins>
      <w:r>
        <w:rPr>
          <w:webHidden/>
        </w:rPr>
      </w:r>
      <w:r>
        <w:rPr>
          <w:webHidden/>
        </w:rPr>
        <w:fldChar w:fldCharType="separate"/>
      </w:r>
      <w:ins w:id="116" w:author="Rick Ales Consulting" w:date="2024-07-23T10:20:00Z" w16du:dateUtc="2024-07-23T14:20:00Z">
        <w:r>
          <w:rPr>
            <w:webHidden/>
          </w:rPr>
          <w:t>6</w:t>
        </w:r>
        <w:r>
          <w:rPr>
            <w:webHidden/>
          </w:rPr>
          <w:fldChar w:fldCharType="end"/>
        </w:r>
        <w:r w:rsidRPr="00CC5080">
          <w:rPr>
            <w:rStyle w:val="Hyperlink"/>
          </w:rPr>
          <w:fldChar w:fldCharType="end"/>
        </w:r>
      </w:ins>
    </w:p>
    <w:p w14:paraId="4587E595" w14:textId="1ECD75F7" w:rsidR="00612494" w:rsidRDefault="00612494">
      <w:pPr>
        <w:pStyle w:val="TOC1"/>
        <w:rPr>
          <w:ins w:id="117"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118"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"_Toc172622457"</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5.6</w:t>
        </w:r>
        <w:r>
          <w:rPr>
            <w:rFonts w:asciiTheme="minorHAnsi" w:eastAsiaTheme="minorEastAsia" w:hAnsiTheme="minorHAnsi" w:cstheme="minorBidi"/>
            <w:smallCaps w:val="0"/>
            <w:kern w:val="2"/>
            <w:sz w:val="24"/>
            <w:szCs w:val="24"/>
            <w14:ligatures w14:val="standardContextual"/>
          </w:rPr>
          <w:tab/>
        </w:r>
        <w:r w:rsidRPr="00CC5080">
          <w:rPr>
            <w:rStyle w:val="Hyperlink"/>
          </w:rPr>
          <w:t>Use Case 4: Initialize DUT test -- Production Test User</w:t>
        </w:r>
        <w:r>
          <w:rPr>
            <w:webHidden/>
          </w:rPr>
          <w:tab/>
        </w:r>
        <w:r>
          <w:rPr>
            <w:webHidden/>
          </w:rPr>
          <w:fldChar w:fldCharType="begin"/>
        </w:r>
        <w:r>
          <w:rPr>
            <w:webHidden/>
          </w:rPr>
          <w:instrText xml:space="preserve"> PAGEREF _Toc172622457 \h </w:instrText>
        </w:r>
      </w:ins>
      <w:r>
        <w:rPr>
          <w:webHidden/>
        </w:rPr>
      </w:r>
      <w:r>
        <w:rPr>
          <w:webHidden/>
        </w:rPr>
        <w:fldChar w:fldCharType="separate"/>
      </w:r>
      <w:ins w:id="119" w:author="Rick Ales Consulting" w:date="2024-07-23T10:20:00Z" w16du:dateUtc="2024-07-23T14:20:00Z">
        <w:r>
          <w:rPr>
            <w:webHidden/>
          </w:rPr>
          <w:t>6</w:t>
        </w:r>
        <w:r>
          <w:rPr>
            <w:webHidden/>
          </w:rPr>
          <w:fldChar w:fldCharType="end"/>
        </w:r>
        <w:r w:rsidRPr="00CC5080">
          <w:rPr>
            <w:rStyle w:val="Hyperlink"/>
          </w:rPr>
          <w:fldChar w:fldCharType="end"/>
        </w:r>
      </w:ins>
    </w:p>
    <w:p w14:paraId="097F686A" w14:textId="1450370A" w:rsidR="00612494" w:rsidRDefault="00612494">
      <w:pPr>
        <w:pStyle w:val="TOC1"/>
        <w:rPr>
          <w:ins w:id="120"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121"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"_Toc172622458"</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5.7</w:t>
        </w:r>
        <w:r>
          <w:rPr>
            <w:rFonts w:asciiTheme="minorHAnsi" w:eastAsiaTheme="minorEastAsia" w:hAnsiTheme="minorHAnsi" w:cstheme="minorBidi"/>
            <w:smallCaps w:val="0"/>
            <w:kern w:val="2"/>
            <w:sz w:val="24"/>
            <w:szCs w:val="24"/>
            <w14:ligatures w14:val="standardContextual"/>
          </w:rPr>
          <w:tab/>
        </w:r>
        <w:r w:rsidRPr="00CC5080">
          <w:rPr>
            <w:rStyle w:val="Hyperlink"/>
          </w:rPr>
          <w:t>Use Case 5: Run DUT Test -- Production Test User</w:t>
        </w:r>
        <w:r>
          <w:rPr>
            <w:webHidden/>
          </w:rPr>
          <w:tab/>
        </w:r>
        <w:r>
          <w:rPr>
            <w:webHidden/>
          </w:rPr>
          <w:fldChar w:fldCharType="begin"/>
        </w:r>
        <w:r>
          <w:rPr>
            <w:webHidden/>
          </w:rPr>
          <w:instrText xml:space="preserve"> PAGEREF _Toc172622458 \h </w:instrText>
        </w:r>
      </w:ins>
      <w:r>
        <w:rPr>
          <w:webHidden/>
        </w:rPr>
      </w:r>
      <w:r>
        <w:rPr>
          <w:webHidden/>
        </w:rPr>
        <w:fldChar w:fldCharType="separate"/>
      </w:r>
      <w:ins w:id="122" w:author="Rick Ales Consulting" w:date="2024-07-23T10:20:00Z" w16du:dateUtc="2024-07-23T14:20:00Z">
        <w:r>
          <w:rPr>
            <w:webHidden/>
          </w:rPr>
          <w:t>7</w:t>
        </w:r>
        <w:r>
          <w:rPr>
            <w:webHidden/>
          </w:rPr>
          <w:fldChar w:fldCharType="end"/>
        </w:r>
        <w:r w:rsidRPr="00CC5080">
          <w:rPr>
            <w:rStyle w:val="Hyperlink"/>
          </w:rPr>
          <w:fldChar w:fldCharType="end"/>
        </w:r>
      </w:ins>
    </w:p>
    <w:p w14:paraId="77D55178" w14:textId="71A5558C" w:rsidR="00612494" w:rsidRDefault="00612494">
      <w:pPr>
        <w:pStyle w:val="TOC1"/>
        <w:rPr>
          <w:ins w:id="123"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124"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"_Toc172622459"</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5.8</w:t>
        </w:r>
        <w:r>
          <w:rPr>
            <w:rFonts w:asciiTheme="minorHAnsi" w:eastAsiaTheme="minorEastAsia" w:hAnsiTheme="minorHAnsi" w:cstheme="minorBidi"/>
            <w:smallCaps w:val="0"/>
            <w:kern w:val="2"/>
            <w:sz w:val="24"/>
            <w:szCs w:val="24"/>
            <w14:ligatures w14:val="standardContextual"/>
          </w:rPr>
          <w:tab/>
        </w:r>
        <w:r w:rsidRPr="00CC5080">
          <w:rPr>
            <w:rStyle w:val="Hyperlink"/>
          </w:rPr>
          <w:t>Use Case 5: Generate DUT Test Report   -- Production Test User</w:t>
        </w:r>
        <w:r>
          <w:rPr>
            <w:webHidden/>
          </w:rPr>
          <w:tab/>
        </w:r>
        <w:r>
          <w:rPr>
            <w:webHidden/>
          </w:rPr>
          <w:fldChar w:fldCharType="begin"/>
        </w:r>
        <w:r>
          <w:rPr>
            <w:webHidden/>
          </w:rPr>
          <w:instrText xml:space="preserve"> PAGEREF _Toc172622459 \h </w:instrText>
        </w:r>
      </w:ins>
      <w:r>
        <w:rPr>
          <w:webHidden/>
        </w:rPr>
      </w:r>
      <w:r>
        <w:rPr>
          <w:webHidden/>
        </w:rPr>
        <w:fldChar w:fldCharType="separate"/>
      </w:r>
      <w:ins w:id="125" w:author="Rick Ales Consulting" w:date="2024-07-23T10:20:00Z" w16du:dateUtc="2024-07-23T14:20:00Z">
        <w:r>
          <w:rPr>
            <w:webHidden/>
          </w:rPr>
          <w:t>9</w:t>
        </w:r>
        <w:r>
          <w:rPr>
            <w:webHidden/>
          </w:rPr>
          <w:fldChar w:fldCharType="end"/>
        </w:r>
        <w:r w:rsidRPr="00CC5080">
          <w:rPr>
            <w:rStyle w:val="Hyperlink"/>
          </w:rPr>
          <w:fldChar w:fldCharType="end"/>
        </w:r>
      </w:ins>
    </w:p>
    <w:p w14:paraId="3D4A8998" w14:textId="4DA353D1" w:rsidR="00612494" w:rsidDel="00612494" w:rsidRDefault="00612494">
      <w:pPr>
        <w:pStyle w:val="TOC1"/>
        <w:rPr>
          <w:del w:id="126" w:author="Rick Ales Consulting" w:date="2024-07-23T10:20:00Z" w16du:dateUtc="2024-07-23T14:20:00Z"/>
        </w:rPr>
      </w:pPr>
    </w:p>
    <w:p w14:paraId="582CA770" w14:textId="3843065B" w:rsidR="00612494" w:rsidDel="00612494" w:rsidRDefault="00612494">
      <w:pPr>
        <w:pStyle w:val="TOC1"/>
        <w:rPr>
          <w:del w:id="127" w:author="Rick Ales Consulting" w:date="2024-07-23T10:19:00Z" w16du:dateUtc="2024-07-23T14:19:00Z"/>
        </w:rPr>
      </w:pPr>
    </w:p>
    <w:p w14:paraId="6D473A6E" w14:textId="62116FD1" w:rsidR="00612494" w:rsidDel="00612494" w:rsidRDefault="00612494">
      <w:pPr>
        <w:pStyle w:val="TOC1"/>
        <w:rPr>
          <w:del w:id="128" w:author="Rick Ales Consulting" w:date="2024-07-23T10:18:00Z" w16du:dateUtc="2024-07-23T14:18:00Z"/>
        </w:rPr>
      </w:pPr>
    </w:p>
    <w:p w14:paraId="03A8BC2B" w14:textId="2A922EAA" w:rsidR="00612494" w:rsidDel="00612494" w:rsidRDefault="00612494">
      <w:pPr>
        <w:pStyle w:val="TOC1"/>
        <w:rPr>
          <w:del w:id="129" w:author="Rick Ales Consulting" w:date="2024-07-23T10:16:00Z" w16du:dateUtc="2024-07-23T14:16:00Z"/>
        </w:rPr>
      </w:pPr>
    </w:p>
    <w:p w14:paraId="4CA2504A" w14:textId="1717468B" w:rsidR="00612494" w:rsidDel="00612494" w:rsidRDefault="00612494" w:rsidP="004871E5">
      <w:pPr>
        <w:pStyle w:val="Report"/>
        <w:numPr>
          <w:ilvl w:val="0"/>
          <w:numId w:val="0"/>
        </w:numPr>
        <w:tabs>
          <w:tab w:val="clear" w:pos="432"/>
          <w:tab w:val="left" w:pos="8730"/>
        </w:tabs>
        <w:rPr>
          <w:del w:id="130" w:author="Rick Ales Consulting" w:date="2024-07-23T10:12:00Z" w16du:dateUtc="2024-07-23T14:12:00Z"/>
          <w:noProof/>
        </w:rPr>
      </w:pPr>
    </w:p>
    <w:p w14:paraId="6845295E" w14:textId="24578552" w:rsidR="0064065C" w:rsidDel="00612494" w:rsidRDefault="0064065C" w:rsidP="004871E5">
      <w:pPr>
        <w:pStyle w:val="Report"/>
        <w:numPr>
          <w:ilvl w:val="0"/>
          <w:numId w:val="0"/>
        </w:numPr>
        <w:tabs>
          <w:tab w:val="clear" w:pos="432"/>
          <w:tab w:val="left" w:pos="8730"/>
        </w:tabs>
        <w:rPr>
          <w:del w:id="131" w:author="Rick Ales Consulting" w:date="2024-07-23T10:12:00Z" w16du:dateUtc="2024-07-23T14:12:00Z"/>
          <w:noProof/>
        </w:rPr>
      </w:pPr>
    </w:p>
    <w:p w14:paraId="4050F0DC" w14:textId="3232DC60" w:rsidR="0064065C" w:rsidDel="00612494" w:rsidRDefault="0064065C">
      <w:pPr>
        <w:pStyle w:val="TOC1"/>
        <w:rPr>
          <w:del w:id="132" w:author="Rick Ales Consulting" w:date="2024-07-23T10:12:00Z" w16du:dateUtc="2024-07-23T14:12:00Z"/>
          <w:rFonts w:asciiTheme="minorHAnsi" w:eastAsiaTheme="minorEastAsia" w:hAnsiTheme="minorHAnsi" w:cstheme="minorBidi"/>
          <w:smallCaps w:val="0"/>
          <w:kern w:val="2"/>
          <w:szCs w:val="22"/>
          <w14:ligatures w14:val="standardContextual"/>
        </w:rPr>
      </w:pPr>
      <w:del w:id="133" w:author="Rick Ales Consulting" w:date="2024-07-23T10:12:00Z" w16du:dateUtc="2024-07-23T14:12:00Z">
        <w:r w:rsidRPr="00612494" w:rsidDel="00612494">
          <w:rPr>
            <w:rPrChange w:id="134" w:author="Rick Ales Consulting" w:date="2024-07-23T10:12:00Z" w16du:dateUtc="2024-07-23T14:12:00Z">
              <w:rPr>
                <w:rStyle w:val="Hyperlink"/>
              </w:rPr>
            </w:rPrChange>
          </w:rPr>
          <w:delText>1.0</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35" w:author="Rick Ales Consulting" w:date="2024-07-23T10:12:00Z" w16du:dateUtc="2024-07-23T14:12:00Z">
              <w:rPr>
                <w:rStyle w:val="Hyperlink"/>
              </w:rPr>
            </w:rPrChange>
          </w:rPr>
          <w:delText>Introduction:</w:delText>
        </w:r>
        <w:r w:rsidDel="00612494">
          <w:rPr>
            <w:webHidden/>
          </w:rPr>
          <w:tab/>
          <w:delText>2</w:delText>
        </w:r>
      </w:del>
    </w:p>
    <w:p w14:paraId="7C350F78" w14:textId="069117B2" w:rsidR="0064065C" w:rsidDel="00612494" w:rsidRDefault="0064065C">
      <w:pPr>
        <w:pStyle w:val="TOC1"/>
        <w:rPr>
          <w:del w:id="136" w:author="Rick Ales Consulting" w:date="2024-07-23T10:12:00Z" w16du:dateUtc="2024-07-23T14:12:00Z"/>
          <w:rFonts w:asciiTheme="minorHAnsi" w:eastAsiaTheme="minorEastAsia" w:hAnsiTheme="minorHAnsi" w:cstheme="minorBidi"/>
          <w:smallCaps w:val="0"/>
          <w:kern w:val="2"/>
          <w:szCs w:val="22"/>
          <w14:ligatures w14:val="standardContextual"/>
        </w:rPr>
      </w:pPr>
      <w:del w:id="137" w:author="Rick Ales Consulting" w:date="2024-07-23T10:12:00Z" w16du:dateUtc="2024-07-23T14:12:00Z">
        <w:r w:rsidRPr="00612494" w:rsidDel="00612494">
          <w:rPr>
            <w:rPrChange w:id="138" w:author="Rick Ales Consulting" w:date="2024-07-23T10:12:00Z" w16du:dateUtc="2024-07-23T14:12:00Z">
              <w:rPr>
                <w:rStyle w:val="Hyperlink"/>
              </w:rPr>
            </w:rPrChange>
          </w:rPr>
          <w:delText>1.1</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39" w:author="Rick Ales Consulting" w:date="2024-07-23T10:12:00Z" w16du:dateUtc="2024-07-23T14:12:00Z">
              <w:rPr>
                <w:rStyle w:val="Hyperlink"/>
              </w:rPr>
            </w:rPrChange>
          </w:rPr>
          <w:delText>Reference Documents:</w:delText>
        </w:r>
        <w:r w:rsidDel="00612494">
          <w:rPr>
            <w:webHidden/>
          </w:rPr>
          <w:tab/>
          <w:delText>2</w:delText>
        </w:r>
      </w:del>
    </w:p>
    <w:p w14:paraId="1A9F6FD9" w14:textId="2EB14B02" w:rsidR="0064065C" w:rsidDel="00612494" w:rsidRDefault="0064065C">
      <w:pPr>
        <w:pStyle w:val="TOC1"/>
        <w:rPr>
          <w:del w:id="140" w:author="Rick Ales Consulting" w:date="2024-07-23T10:12:00Z" w16du:dateUtc="2024-07-23T14:12:00Z"/>
          <w:rFonts w:asciiTheme="minorHAnsi" w:eastAsiaTheme="minorEastAsia" w:hAnsiTheme="minorHAnsi" w:cstheme="minorBidi"/>
          <w:smallCaps w:val="0"/>
          <w:kern w:val="2"/>
          <w:szCs w:val="22"/>
          <w14:ligatures w14:val="standardContextual"/>
        </w:rPr>
      </w:pPr>
      <w:del w:id="141" w:author="Rick Ales Consulting" w:date="2024-07-23T10:12:00Z" w16du:dateUtc="2024-07-23T14:12:00Z">
        <w:r w:rsidRPr="00612494" w:rsidDel="00612494">
          <w:rPr>
            <w:rPrChange w:id="142" w:author="Rick Ales Consulting" w:date="2024-07-23T10:12:00Z" w16du:dateUtc="2024-07-23T14:12:00Z">
              <w:rPr>
                <w:rStyle w:val="Hyperlink"/>
              </w:rPr>
            </w:rPrChange>
          </w:rPr>
          <w:delText>1.2</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43" w:author="Rick Ales Consulting" w:date="2024-07-23T10:12:00Z" w16du:dateUtc="2024-07-23T14:12:00Z">
              <w:rPr>
                <w:rStyle w:val="Hyperlink"/>
              </w:rPr>
            </w:rPrChange>
          </w:rPr>
          <w:delText>Notation</w:delText>
        </w:r>
        <w:r w:rsidDel="00612494">
          <w:rPr>
            <w:webHidden/>
          </w:rPr>
          <w:tab/>
          <w:delText>2</w:delText>
        </w:r>
      </w:del>
    </w:p>
    <w:p w14:paraId="7192980B" w14:textId="4608B7E0" w:rsidR="0064065C" w:rsidDel="00612494" w:rsidRDefault="0064065C">
      <w:pPr>
        <w:pStyle w:val="TOC1"/>
        <w:rPr>
          <w:del w:id="144" w:author="Rick Ales Consulting" w:date="2024-07-23T10:12:00Z" w16du:dateUtc="2024-07-23T14:12:00Z"/>
          <w:rFonts w:asciiTheme="minorHAnsi" w:eastAsiaTheme="minorEastAsia" w:hAnsiTheme="minorHAnsi" w:cstheme="minorBidi"/>
          <w:smallCaps w:val="0"/>
          <w:kern w:val="2"/>
          <w:szCs w:val="22"/>
          <w14:ligatures w14:val="standardContextual"/>
        </w:rPr>
      </w:pPr>
      <w:del w:id="145" w:author="Rick Ales Consulting" w:date="2024-07-23T10:12:00Z" w16du:dateUtc="2024-07-23T14:12:00Z">
        <w:r w:rsidRPr="00612494" w:rsidDel="00612494">
          <w:rPr>
            <w:rPrChange w:id="146" w:author="Rick Ales Consulting" w:date="2024-07-23T10:12:00Z" w16du:dateUtc="2024-07-23T14:12:00Z">
              <w:rPr>
                <w:rStyle w:val="Hyperlink"/>
              </w:rPr>
            </w:rPrChange>
          </w:rPr>
          <w:delText>2.0</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47" w:author="Rick Ales Consulting" w:date="2024-07-23T10:12:00Z" w16du:dateUtc="2024-07-23T14:12:00Z">
              <w:rPr>
                <w:rStyle w:val="Hyperlink"/>
              </w:rPr>
            </w:rPrChange>
          </w:rPr>
          <w:delText>Allen Aircraft Product LabVIEW Program:</w:delText>
        </w:r>
        <w:r w:rsidDel="00612494">
          <w:rPr>
            <w:webHidden/>
          </w:rPr>
          <w:tab/>
          <w:delText>2</w:delText>
        </w:r>
      </w:del>
    </w:p>
    <w:p w14:paraId="1FDFD163" w14:textId="6AC665E2" w:rsidR="0064065C" w:rsidDel="00612494" w:rsidRDefault="0064065C">
      <w:pPr>
        <w:pStyle w:val="TOC1"/>
        <w:rPr>
          <w:del w:id="148" w:author="Rick Ales Consulting" w:date="2024-07-23T10:12:00Z" w16du:dateUtc="2024-07-23T14:12:00Z"/>
          <w:rFonts w:asciiTheme="minorHAnsi" w:eastAsiaTheme="minorEastAsia" w:hAnsiTheme="minorHAnsi" w:cstheme="minorBidi"/>
          <w:smallCaps w:val="0"/>
          <w:kern w:val="2"/>
          <w:szCs w:val="22"/>
          <w14:ligatures w14:val="standardContextual"/>
        </w:rPr>
      </w:pPr>
      <w:del w:id="149" w:author="Rick Ales Consulting" w:date="2024-07-23T10:12:00Z" w16du:dateUtc="2024-07-23T14:12:00Z">
        <w:r w:rsidRPr="00612494" w:rsidDel="00612494">
          <w:rPr>
            <w:rPrChange w:id="150" w:author="Rick Ales Consulting" w:date="2024-07-23T10:12:00Z" w16du:dateUtc="2024-07-23T14:12:00Z">
              <w:rPr>
                <w:rStyle w:val="Hyperlink"/>
              </w:rPr>
            </w:rPrChange>
          </w:rPr>
          <w:lastRenderedPageBreak/>
          <w:delText>2.1</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51" w:author="Rick Ales Consulting" w:date="2024-07-23T10:12:00Z" w16du:dateUtc="2024-07-23T14:12:00Z">
              <w:rPr>
                <w:rStyle w:val="Hyperlink"/>
              </w:rPr>
            </w:rPrChange>
          </w:rPr>
          <w:delText>Allen Aircraft Products Agile Project Management Glossary:</w:delText>
        </w:r>
        <w:r w:rsidDel="00612494">
          <w:rPr>
            <w:webHidden/>
          </w:rPr>
          <w:tab/>
          <w:delText>2</w:delText>
        </w:r>
      </w:del>
    </w:p>
    <w:p w14:paraId="68709250" w14:textId="06810019" w:rsidR="0064065C" w:rsidDel="00612494" w:rsidRDefault="0064065C">
      <w:pPr>
        <w:pStyle w:val="TOC1"/>
        <w:rPr>
          <w:del w:id="152" w:author="Rick Ales Consulting" w:date="2024-07-23T10:12:00Z" w16du:dateUtc="2024-07-23T14:12:00Z"/>
          <w:rFonts w:asciiTheme="minorHAnsi" w:eastAsiaTheme="minorEastAsia" w:hAnsiTheme="minorHAnsi" w:cstheme="minorBidi"/>
          <w:smallCaps w:val="0"/>
          <w:kern w:val="2"/>
          <w:szCs w:val="22"/>
          <w14:ligatures w14:val="standardContextual"/>
        </w:rPr>
      </w:pPr>
      <w:del w:id="153" w:author="Rick Ales Consulting" w:date="2024-07-23T10:12:00Z" w16du:dateUtc="2024-07-23T14:12:00Z">
        <w:r w:rsidRPr="00612494" w:rsidDel="00612494">
          <w:rPr>
            <w:rPrChange w:id="154" w:author="Rick Ales Consulting" w:date="2024-07-23T10:12:00Z" w16du:dateUtc="2024-07-23T14:12:00Z">
              <w:rPr>
                <w:rStyle w:val="Hyperlink"/>
              </w:rPr>
            </w:rPrChange>
          </w:rPr>
          <w:delText>2.2</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55" w:author="Rick Ales Consulting" w:date="2024-07-23T10:12:00Z" w16du:dateUtc="2024-07-23T14:12:00Z">
              <w:rPr>
                <w:rStyle w:val="Hyperlink"/>
              </w:rPr>
            </w:rPrChange>
          </w:rPr>
          <w:delText>Quality System AS9100</w:delText>
        </w:r>
        <w:r w:rsidDel="00612494">
          <w:rPr>
            <w:webHidden/>
          </w:rPr>
          <w:tab/>
          <w:delText>3</w:delText>
        </w:r>
      </w:del>
    </w:p>
    <w:p w14:paraId="41A9EE9D" w14:textId="2923CE37" w:rsidR="0064065C" w:rsidDel="00612494" w:rsidRDefault="0064065C">
      <w:pPr>
        <w:pStyle w:val="TOC1"/>
        <w:rPr>
          <w:del w:id="156" w:author="Rick Ales Consulting" w:date="2024-07-23T10:12:00Z" w16du:dateUtc="2024-07-23T14:12:00Z"/>
          <w:rFonts w:asciiTheme="minorHAnsi" w:eastAsiaTheme="minorEastAsia" w:hAnsiTheme="minorHAnsi" w:cstheme="minorBidi"/>
          <w:smallCaps w:val="0"/>
          <w:kern w:val="2"/>
          <w:szCs w:val="22"/>
          <w14:ligatures w14:val="standardContextual"/>
        </w:rPr>
      </w:pPr>
      <w:del w:id="157" w:author="Rick Ales Consulting" w:date="2024-07-23T10:12:00Z" w16du:dateUtc="2024-07-23T14:12:00Z">
        <w:r w:rsidRPr="00612494" w:rsidDel="00612494">
          <w:rPr>
            <w:rPrChange w:id="158" w:author="Rick Ales Consulting" w:date="2024-07-23T10:12:00Z" w16du:dateUtc="2024-07-23T14:12:00Z">
              <w:rPr>
                <w:rStyle w:val="Hyperlink"/>
              </w:rPr>
            </w:rPrChange>
          </w:rPr>
          <w:delText>3.0</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59" w:author="Rick Ales Consulting" w:date="2024-07-23T10:12:00Z" w16du:dateUtc="2024-07-23T14:12:00Z">
              <w:rPr>
                <w:rStyle w:val="Hyperlink"/>
              </w:rPr>
            </w:rPrChange>
          </w:rPr>
          <w:delText>User Story EPIC 1</w:delText>
        </w:r>
        <w:r w:rsidDel="00612494">
          <w:rPr>
            <w:webHidden/>
          </w:rPr>
          <w:tab/>
          <w:delText>3</w:delText>
        </w:r>
      </w:del>
    </w:p>
    <w:p w14:paraId="2F33D7ED" w14:textId="7CF85A1F" w:rsidR="0064065C" w:rsidDel="00612494" w:rsidRDefault="0064065C">
      <w:pPr>
        <w:pStyle w:val="TOC1"/>
        <w:rPr>
          <w:del w:id="160" w:author="Rick Ales Consulting" w:date="2024-07-23T10:12:00Z" w16du:dateUtc="2024-07-23T14:12:00Z"/>
          <w:rFonts w:asciiTheme="minorHAnsi" w:eastAsiaTheme="minorEastAsia" w:hAnsiTheme="minorHAnsi" w:cstheme="minorBidi"/>
          <w:smallCaps w:val="0"/>
          <w:kern w:val="2"/>
          <w:szCs w:val="22"/>
          <w14:ligatures w14:val="standardContextual"/>
        </w:rPr>
      </w:pPr>
      <w:del w:id="161" w:author="Rick Ales Consulting" w:date="2024-07-23T10:12:00Z" w16du:dateUtc="2024-07-23T14:12:00Z">
        <w:r w:rsidRPr="00612494" w:rsidDel="00612494">
          <w:rPr>
            <w:rPrChange w:id="162" w:author="Rick Ales Consulting" w:date="2024-07-23T10:12:00Z" w16du:dateUtc="2024-07-23T14:12:00Z">
              <w:rPr>
                <w:rStyle w:val="Hyperlink"/>
              </w:rPr>
            </w:rPrChange>
          </w:rPr>
          <w:delText>4.0</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63" w:author="Rick Ales Consulting" w:date="2024-07-23T10:12:00Z" w16du:dateUtc="2024-07-23T14:12:00Z">
              <w:rPr>
                <w:rStyle w:val="Hyperlink"/>
              </w:rPr>
            </w:rPrChange>
          </w:rPr>
          <w:delText>User Story EPIC 2</w:delText>
        </w:r>
        <w:r w:rsidDel="00612494">
          <w:rPr>
            <w:webHidden/>
          </w:rPr>
          <w:tab/>
          <w:delText>3</w:delText>
        </w:r>
      </w:del>
    </w:p>
    <w:p w14:paraId="72EF5F3C" w14:textId="1BDD8DDA" w:rsidR="0064065C" w:rsidDel="00612494" w:rsidRDefault="0064065C">
      <w:pPr>
        <w:pStyle w:val="TOC1"/>
        <w:rPr>
          <w:del w:id="164" w:author="Rick Ales Consulting" w:date="2024-07-23T10:12:00Z" w16du:dateUtc="2024-07-23T14:12:00Z"/>
          <w:rFonts w:asciiTheme="minorHAnsi" w:eastAsiaTheme="minorEastAsia" w:hAnsiTheme="minorHAnsi" w:cstheme="minorBidi"/>
          <w:smallCaps w:val="0"/>
          <w:kern w:val="2"/>
          <w:szCs w:val="22"/>
          <w14:ligatures w14:val="standardContextual"/>
        </w:rPr>
      </w:pPr>
      <w:del w:id="165" w:author="Rick Ales Consulting" w:date="2024-07-23T10:12:00Z" w16du:dateUtc="2024-07-23T14:12:00Z">
        <w:r w:rsidRPr="00612494" w:rsidDel="00612494">
          <w:rPr>
            <w:rPrChange w:id="166" w:author="Rick Ales Consulting" w:date="2024-07-23T10:12:00Z" w16du:dateUtc="2024-07-23T14:12:00Z">
              <w:rPr>
                <w:rStyle w:val="Hyperlink"/>
              </w:rPr>
            </w:rPrChange>
          </w:rPr>
          <w:delText>4.1</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67" w:author="Rick Ales Consulting" w:date="2024-07-23T10:12:00Z" w16du:dateUtc="2024-07-23T14:12:00Z">
              <w:rPr>
                <w:rStyle w:val="Hyperlink"/>
              </w:rPr>
            </w:rPrChange>
          </w:rPr>
          <w:delText>Production User Objectives</w:delText>
        </w:r>
        <w:r w:rsidDel="00612494">
          <w:rPr>
            <w:webHidden/>
          </w:rPr>
          <w:tab/>
          <w:delText>3</w:delText>
        </w:r>
      </w:del>
    </w:p>
    <w:p w14:paraId="64256D37" w14:textId="7F4838AA" w:rsidR="0064065C" w:rsidDel="00612494" w:rsidRDefault="0064065C">
      <w:pPr>
        <w:pStyle w:val="TOC1"/>
        <w:rPr>
          <w:del w:id="168" w:author="Rick Ales Consulting" w:date="2024-07-23T10:12:00Z" w16du:dateUtc="2024-07-23T14:12:00Z"/>
          <w:rFonts w:asciiTheme="minorHAnsi" w:eastAsiaTheme="minorEastAsia" w:hAnsiTheme="minorHAnsi" w:cstheme="minorBidi"/>
          <w:smallCaps w:val="0"/>
          <w:kern w:val="2"/>
          <w:szCs w:val="22"/>
          <w14:ligatures w14:val="standardContextual"/>
        </w:rPr>
      </w:pPr>
      <w:del w:id="169" w:author="Rick Ales Consulting" w:date="2024-07-23T10:12:00Z" w16du:dateUtc="2024-07-23T14:12:00Z">
        <w:r w:rsidRPr="00612494" w:rsidDel="00612494">
          <w:rPr>
            <w:rPrChange w:id="170" w:author="Rick Ales Consulting" w:date="2024-07-23T10:12:00Z" w16du:dateUtc="2024-07-23T14:12:00Z">
              <w:rPr>
                <w:rStyle w:val="Hyperlink"/>
              </w:rPr>
            </w:rPrChange>
          </w:rPr>
          <w:delText>4.1.1</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71" w:author="Rick Ales Consulting" w:date="2024-07-23T10:12:00Z" w16du:dateUtc="2024-07-23T14:12:00Z">
              <w:rPr>
                <w:rStyle w:val="Hyperlink"/>
              </w:rPr>
            </w:rPrChange>
          </w:rPr>
          <w:delText>INPUTS:</w:delText>
        </w:r>
        <w:r w:rsidDel="00612494">
          <w:rPr>
            <w:webHidden/>
          </w:rPr>
          <w:tab/>
          <w:delText>3</w:delText>
        </w:r>
      </w:del>
    </w:p>
    <w:p w14:paraId="0ADBD0E4" w14:textId="38089974" w:rsidR="0064065C" w:rsidDel="00612494" w:rsidRDefault="0064065C">
      <w:pPr>
        <w:pStyle w:val="TOC1"/>
        <w:rPr>
          <w:del w:id="172" w:author="Rick Ales Consulting" w:date="2024-07-23T10:12:00Z" w16du:dateUtc="2024-07-23T14:12:00Z"/>
          <w:rFonts w:asciiTheme="minorHAnsi" w:eastAsiaTheme="minorEastAsia" w:hAnsiTheme="minorHAnsi" w:cstheme="minorBidi"/>
          <w:smallCaps w:val="0"/>
          <w:kern w:val="2"/>
          <w:szCs w:val="22"/>
          <w14:ligatures w14:val="standardContextual"/>
        </w:rPr>
      </w:pPr>
      <w:del w:id="173" w:author="Rick Ales Consulting" w:date="2024-07-23T10:12:00Z" w16du:dateUtc="2024-07-23T14:12:00Z">
        <w:r w:rsidRPr="00612494" w:rsidDel="00612494">
          <w:rPr>
            <w:rPrChange w:id="174" w:author="Rick Ales Consulting" w:date="2024-07-23T10:12:00Z" w16du:dateUtc="2024-07-23T14:12:00Z">
              <w:rPr>
                <w:rStyle w:val="Hyperlink"/>
              </w:rPr>
            </w:rPrChange>
          </w:rPr>
          <w:delText>4.1.2</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75" w:author="Rick Ales Consulting" w:date="2024-07-23T10:12:00Z" w16du:dateUtc="2024-07-23T14:12:00Z">
              <w:rPr>
                <w:rStyle w:val="Hyperlink"/>
              </w:rPr>
            </w:rPrChange>
          </w:rPr>
          <w:delText>OUTPUTS:</w:delText>
        </w:r>
        <w:r w:rsidDel="00612494">
          <w:rPr>
            <w:webHidden/>
          </w:rPr>
          <w:tab/>
          <w:delText>3</w:delText>
        </w:r>
      </w:del>
    </w:p>
    <w:p w14:paraId="2DE9829C" w14:textId="71509D72" w:rsidR="0064065C" w:rsidDel="00612494" w:rsidRDefault="0064065C">
      <w:pPr>
        <w:pStyle w:val="TOC1"/>
        <w:rPr>
          <w:del w:id="176" w:author="Rick Ales Consulting" w:date="2024-07-23T10:12:00Z" w16du:dateUtc="2024-07-23T14:12:00Z"/>
          <w:rFonts w:asciiTheme="minorHAnsi" w:eastAsiaTheme="minorEastAsia" w:hAnsiTheme="minorHAnsi" w:cstheme="minorBidi"/>
          <w:smallCaps w:val="0"/>
          <w:kern w:val="2"/>
          <w:szCs w:val="22"/>
          <w14:ligatures w14:val="standardContextual"/>
        </w:rPr>
      </w:pPr>
      <w:del w:id="177" w:author="Rick Ales Consulting" w:date="2024-07-23T10:12:00Z" w16du:dateUtc="2024-07-23T14:12:00Z">
        <w:r w:rsidRPr="00612494" w:rsidDel="00612494">
          <w:rPr>
            <w:rPrChange w:id="178" w:author="Rick Ales Consulting" w:date="2024-07-23T10:12:00Z" w16du:dateUtc="2024-07-23T14:12:00Z">
              <w:rPr>
                <w:rStyle w:val="Hyperlink"/>
              </w:rPr>
            </w:rPrChange>
          </w:rPr>
          <w:delText>4.1.3</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79" w:author="Rick Ales Consulting" w:date="2024-07-23T10:12:00Z" w16du:dateUtc="2024-07-23T14:12:00Z">
              <w:rPr>
                <w:rStyle w:val="Hyperlink"/>
              </w:rPr>
            </w:rPrChange>
          </w:rPr>
          <w:delText>HMI:</w:delText>
        </w:r>
        <w:r w:rsidDel="00612494">
          <w:rPr>
            <w:webHidden/>
          </w:rPr>
          <w:tab/>
          <w:delText>4</w:delText>
        </w:r>
      </w:del>
    </w:p>
    <w:p w14:paraId="724474F5" w14:textId="5ECED30A" w:rsidR="0064065C" w:rsidDel="00612494" w:rsidRDefault="0064065C">
      <w:pPr>
        <w:pStyle w:val="TOC1"/>
        <w:rPr>
          <w:del w:id="180" w:author="Rick Ales Consulting" w:date="2024-07-23T10:12:00Z" w16du:dateUtc="2024-07-23T14:12:00Z"/>
          <w:rFonts w:asciiTheme="minorHAnsi" w:eastAsiaTheme="minorEastAsia" w:hAnsiTheme="minorHAnsi" w:cstheme="minorBidi"/>
          <w:smallCaps w:val="0"/>
          <w:kern w:val="2"/>
          <w:szCs w:val="22"/>
          <w14:ligatures w14:val="standardContextual"/>
        </w:rPr>
      </w:pPr>
      <w:del w:id="181" w:author="Rick Ales Consulting" w:date="2024-07-23T10:12:00Z" w16du:dateUtc="2024-07-23T14:12:00Z">
        <w:r w:rsidRPr="00612494" w:rsidDel="00612494">
          <w:rPr>
            <w:rPrChange w:id="182" w:author="Rick Ales Consulting" w:date="2024-07-23T10:12:00Z" w16du:dateUtc="2024-07-23T14:12:00Z">
              <w:rPr>
                <w:rStyle w:val="Hyperlink"/>
              </w:rPr>
            </w:rPrChange>
          </w:rPr>
          <w:delText>4.1.4</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83" w:author="Rick Ales Consulting" w:date="2024-07-23T10:12:00Z" w16du:dateUtc="2024-07-23T14:12:00Z">
              <w:rPr>
                <w:rStyle w:val="Hyperlink"/>
              </w:rPr>
            </w:rPrChange>
          </w:rPr>
          <w:delText>Pump control</w:delText>
        </w:r>
        <w:r w:rsidDel="00612494">
          <w:rPr>
            <w:webHidden/>
          </w:rPr>
          <w:tab/>
          <w:delText>4</w:delText>
        </w:r>
      </w:del>
    </w:p>
    <w:p w14:paraId="4747D67C" w14:textId="4C9FC72B" w:rsidR="0064065C" w:rsidDel="00612494" w:rsidRDefault="0064065C">
      <w:pPr>
        <w:pStyle w:val="TOC1"/>
        <w:rPr>
          <w:del w:id="184" w:author="Rick Ales Consulting" w:date="2024-07-23T10:12:00Z" w16du:dateUtc="2024-07-23T14:12:00Z"/>
          <w:rFonts w:asciiTheme="minorHAnsi" w:eastAsiaTheme="minorEastAsia" w:hAnsiTheme="minorHAnsi" w:cstheme="minorBidi"/>
          <w:smallCaps w:val="0"/>
          <w:kern w:val="2"/>
          <w:szCs w:val="22"/>
          <w14:ligatures w14:val="standardContextual"/>
        </w:rPr>
      </w:pPr>
      <w:del w:id="185" w:author="Rick Ales Consulting" w:date="2024-07-23T10:12:00Z" w16du:dateUtc="2024-07-23T14:12:00Z">
        <w:r w:rsidRPr="00612494" w:rsidDel="00612494">
          <w:rPr>
            <w:rPrChange w:id="186" w:author="Rick Ales Consulting" w:date="2024-07-23T10:12:00Z" w16du:dateUtc="2024-07-23T14:12:00Z">
              <w:rPr>
                <w:rStyle w:val="Hyperlink"/>
              </w:rPr>
            </w:rPrChange>
          </w:rPr>
          <w:delText>4.1.5</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87" w:author="Rick Ales Consulting" w:date="2024-07-23T10:12:00Z" w16du:dateUtc="2024-07-23T14:12:00Z">
              <w:rPr>
                <w:rStyle w:val="Hyperlink"/>
              </w:rPr>
            </w:rPrChange>
          </w:rPr>
          <w:delText>Test Status/progress</w:delText>
        </w:r>
        <w:r w:rsidDel="00612494">
          <w:rPr>
            <w:webHidden/>
          </w:rPr>
          <w:tab/>
          <w:delText>4</w:delText>
        </w:r>
      </w:del>
    </w:p>
    <w:p w14:paraId="29FC3A13" w14:textId="72B779E8" w:rsidR="0064065C" w:rsidDel="00612494" w:rsidRDefault="0064065C">
      <w:pPr>
        <w:pStyle w:val="TOC1"/>
        <w:rPr>
          <w:del w:id="188" w:author="Rick Ales Consulting" w:date="2024-07-23T10:12:00Z" w16du:dateUtc="2024-07-23T14:12:00Z"/>
          <w:rFonts w:asciiTheme="minorHAnsi" w:eastAsiaTheme="minorEastAsia" w:hAnsiTheme="minorHAnsi" w:cstheme="minorBidi"/>
          <w:smallCaps w:val="0"/>
          <w:kern w:val="2"/>
          <w:szCs w:val="22"/>
          <w14:ligatures w14:val="standardContextual"/>
        </w:rPr>
      </w:pPr>
      <w:del w:id="189" w:author="Rick Ales Consulting" w:date="2024-07-23T10:12:00Z" w16du:dateUtc="2024-07-23T14:12:00Z">
        <w:r w:rsidRPr="00612494" w:rsidDel="00612494">
          <w:rPr>
            <w:rPrChange w:id="190" w:author="Rick Ales Consulting" w:date="2024-07-23T10:12:00Z" w16du:dateUtc="2024-07-23T14:12:00Z">
              <w:rPr>
                <w:rStyle w:val="Hyperlink"/>
              </w:rPr>
            </w:rPrChange>
          </w:rPr>
          <w:delText>4.1.6</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91" w:author="Rick Ales Consulting" w:date="2024-07-23T10:12:00Z" w16du:dateUtc="2024-07-23T14:12:00Z">
              <w:rPr>
                <w:rStyle w:val="Hyperlink"/>
              </w:rPr>
            </w:rPrChange>
          </w:rPr>
          <w:delText>Test Report</w:delText>
        </w:r>
        <w:r w:rsidDel="00612494">
          <w:rPr>
            <w:webHidden/>
          </w:rPr>
          <w:tab/>
          <w:delText>4</w:delText>
        </w:r>
      </w:del>
    </w:p>
    <w:p w14:paraId="4C4CBB60" w14:textId="72498CCA" w:rsidR="0064065C" w:rsidDel="00612494" w:rsidRDefault="0064065C">
      <w:pPr>
        <w:pStyle w:val="TOC1"/>
        <w:rPr>
          <w:del w:id="192" w:author="Rick Ales Consulting" w:date="2024-07-23T10:12:00Z" w16du:dateUtc="2024-07-23T14:12:00Z"/>
          <w:rFonts w:asciiTheme="minorHAnsi" w:eastAsiaTheme="minorEastAsia" w:hAnsiTheme="minorHAnsi" w:cstheme="minorBidi"/>
          <w:smallCaps w:val="0"/>
          <w:kern w:val="2"/>
          <w:szCs w:val="22"/>
          <w14:ligatures w14:val="standardContextual"/>
        </w:rPr>
      </w:pPr>
      <w:del w:id="193" w:author="Rick Ales Consulting" w:date="2024-07-23T10:12:00Z" w16du:dateUtc="2024-07-23T14:12:00Z">
        <w:r w:rsidRPr="00612494" w:rsidDel="00612494">
          <w:rPr>
            <w:rPrChange w:id="194" w:author="Rick Ales Consulting" w:date="2024-07-23T10:12:00Z" w16du:dateUtc="2024-07-23T14:12:00Z">
              <w:rPr>
                <w:rStyle w:val="Hyperlink"/>
              </w:rPr>
            </w:rPrChange>
          </w:rPr>
          <w:delText>4.2</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95" w:author="Rick Ales Consulting" w:date="2024-07-23T10:12:00Z" w16du:dateUtc="2024-07-23T14:12:00Z">
              <w:rPr>
                <w:rStyle w:val="Hyperlink"/>
              </w:rPr>
            </w:rPrChange>
          </w:rPr>
          <w:delText>Engineering/ Maintenance User</w:delText>
        </w:r>
        <w:r w:rsidDel="00612494">
          <w:rPr>
            <w:webHidden/>
          </w:rPr>
          <w:tab/>
          <w:delText>4</w:delText>
        </w:r>
      </w:del>
    </w:p>
    <w:p w14:paraId="36BD2EDD" w14:textId="6BC8CC00" w:rsidR="0064065C" w:rsidDel="00612494" w:rsidRDefault="0064065C">
      <w:pPr>
        <w:pStyle w:val="TOC1"/>
        <w:rPr>
          <w:del w:id="196" w:author="Rick Ales Consulting" w:date="2024-07-23T10:12:00Z" w16du:dateUtc="2024-07-23T14:12:00Z"/>
          <w:rFonts w:asciiTheme="minorHAnsi" w:eastAsiaTheme="minorEastAsia" w:hAnsiTheme="minorHAnsi" w:cstheme="minorBidi"/>
          <w:smallCaps w:val="0"/>
          <w:kern w:val="2"/>
          <w:szCs w:val="22"/>
          <w14:ligatures w14:val="standardContextual"/>
        </w:rPr>
      </w:pPr>
      <w:del w:id="197" w:author="Rick Ales Consulting" w:date="2024-07-23T10:12:00Z" w16du:dateUtc="2024-07-23T14:12:00Z">
        <w:r w:rsidRPr="00612494" w:rsidDel="00612494">
          <w:rPr>
            <w:rPrChange w:id="198" w:author="Rick Ales Consulting" w:date="2024-07-23T10:12:00Z" w16du:dateUtc="2024-07-23T14:12:00Z">
              <w:rPr>
                <w:rStyle w:val="Hyperlink"/>
              </w:rPr>
            </w:rPrChange>
          </w:rPr>
          <w:delText>4.3</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99" w:author="Rick Ales Consulting" w:date="2024-07-23T10:12:00Z" w16du:dateUtc="2024-07-23T14:12:00Z">
              <w:rPr>
                <w:rStyle w:val="Hyperlink"/>
              </w:rPr>
            </w:rPrChange>
          </w:rPr>
          <w:delText>Use Case 1: Load Test Plan -- Maintenance User</w:delText>
        </w:r>
        <w:r w:rsidDel="00612494">
          <w:rPr>
            <w:webHidden/>
          </w:rPr>
          <w:tab/>
          <w:delText>5</w:delText>
        </w:r>
      </w:del>
    </w:p>
    <w:p w14:paraId="12BB97B9" w14:textId="6ACDA9DF" w:rsidR="0064065C" w:rsidDel="00612494" w:rsidRDefault="0064065C">
      <w:pPr>
        <w:pStyle w:val="TOC1"/>
        <w:rPr>
          <w:del w:id="200" w:author="Rick Ales Consulting" w:date="2024-07-23T10:12:00Z" w16du:dateUtc="2024-07-23T14:12:00Z"/>
          <w:rFonts w:asciiTheme="minorHAnsi" w:eastAsiaTheme="minorEastAsia" w:hAnsiTheme="minorHAnsi" w:cstheme="minorBidi"/>
          <w:smallCaps w:val="0"/>
          <w:kern w:val="2"/>
          <w:szCs w:val="22"/>
          <w14:ligatures w14:val="standardContextual"/>
        </w:rPr>
      </w:pPr>
      <w:del w:id="201" w:author="Rick Ales Consulting" w:date="2024-07-23T10:12:00Z" w16du:dateUtc="2024-07-23T14:12:00Z">
        <w:r w:rsidRPr="00612494" w:rsidDel="00612494">
          <w:rPr>
            <w:rPrChange w:id="202" w:author="Rick Ales Consulting" w:date="2024-07-23T10:12:00Z" w16du:dateUtc="2024-07-23T14:12:00Z">
              <w:rPr>
                <w:rStyle w:val="Hyperlink"/>
              </w:rPr>
            </w:rPrChange>
          </w:rPr>
          <w:delText>4.4</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203" w:author="Rick Ales Consulting" w:date="2024-07-23T10:12:00Z" w16du:dateUtc="2024-07-23T14:12:00Z">
              <w:rPr>
                <w:rStyle w:val="Hyperlink"/>
              </w:rPr>
            </w:rPrChange>
          </w:rPr>
          <w:delText>Use Case 2: Validate Test System -- Maintenance User</w:delText>
        </w:r>
        <w:r w:rsidDel="00612494">
          <w:rPr>
            <w:webHidden/>
          </w:rPr>
          <w:tab/>
          <w:delText>5</w:delText>
        </w:r>
      </w:del>
    </w:p>
    <w:p w14:paraId="41B859F7" w14:textId="7CE4D126" w:rsidR="0064065C" w:rsidDel="00612494" w:rsidRDefault="0064065C">
      <w:pPr>
        <w:pStyle w:val="TOC1"/>
        <w:rPr>
          <w:del w:id="204" w:author="Rick Ales Consulting" w:date="2024-07-23T10:12:00Z" w16du:dateUtc="2024-07-23T14:12:00Z"/>
          <w:rFonts w:asciiTheme="minorHAnsi" w:eastAsiaTheme="minorEastAsia" w:hAnsiTheme="minorHAnsi" w:cstheme="minorBidi"/>
          <w:smallCaps w:val="0"/>
          <w:kern w:val="2"/>
          <w:szCs w:val="22"/>
          <w14:ligatures w14:val="standardContextual"/>
        </w:rPr>
      </w:pPr>
      <w:del w:id="205" w:author="Rick Ales Consulting" w:date="2024-07-23T10:12:00Z" w16du:dateUtc="2024-07-23T14:12:00Z">
        <w:r w:rsidRPr="00612494" w:rsidDel="00612494">
          <w:rPr>
            <w:rPrChange w:id="206" w:author="Rick Ales Consulting" w:date="2024-07-23T10:12:00Z" w16du:dateUtc="2024-07-23T14:12:00Z">
              <w:rPr>
                <w:rStyle w:val="Hyperlink"/>
              </w:rPr>
            </w:rPrChange>
          </w:rPr>
          <w:delText>4.5</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207" w:author="Rick Ales Consulting" w:date="2024-07-23T10:12:00Z" w16du:dateUtc="2024-07-23T14:12:00Z">
              <w:rPr>
                <w:rStyle w:val="Hyperlink"/>
              </w:rPr>
            </w:rPrChange>
          </w:rPr>
          <w:delText>Use Case 3: Read Test Configuration -- Production Test User</w:delText>
        </w:r>
        <w:r w:rsidDel="00612494">
          <w:rPr>
            <w:webHidden/>
          </w:rPr>
          <w:tab/>
          <w:delText>5</w:delText>
        </w:r>
      </w:del>
    </w:p>
    <w:p w14:paraId="586036B0" w14:textId="1D0208FD" w:rsidR="0064065C" w:rsidDel="00612494" w:rsidRDefault="0064065C">
      <w:pPr>
        <w:pStyle w:val="TOC1"/>
        <w:rPr>
          <w:del w:id="208" w:author="Rick Ales Consulting" w:date="2024-07-23T10:12:00Z" w16du:dateUtc="2024-07-23T14:12:00Z"/>
          <w:rFonts w:asciiTheme="minorHAnsi" w:eastAsiaTheme="minorEastAsia" w:hAnsiTheme="minorHAnsi" w:cstheme="minorBidi"/>
          <w:smallCaps w:val="0"/>
          <w:kern w:val="2"/>
          <w:szCs w:val="22"/>
          <w14:ligatures w14:val="standardContextual"/>
        </w:rPr>
      </w:pPr>
      <w:del w:id="209" w:author="Rick Ales Consulting" w:date="2024-07-23T10:12:00Z" w16du:dateUtc="2024-07-23T14:12:00Z">
        <w:r w:rsidRPr="00612494" w:rsidDel="00612494">
          <w:rPr>
            <w:rPrChange w:id="210" w:author="Rick Ales Consulting" w:date="2024-07-23T10:12:00Z" w16du:dateUtc="2024-07-23T14:12:00Z">
              <w:rPr>
                <w:rStyle w:val="Hyperlink"/>
              </w:rPr>
            </w:rPrChange>
          </w:rPr>
          <w:delText>4.6</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211" w:author="Rick Ales Consulting" w:date="2024-07-23T10:12:00Z" w16du:dateUtc="2024-07-23T14:12:00Z">
              <w:rPr>
                <w:rStyle w:val="Hyperlink"/>
              </w:rPr>
            </w:rPrChange>
          </w:rPr>
          <w:delText>Use Case 4: Initialize DUT test -- Production Test User</w:delText>
        </w:r>
        <w:r w:rsidDel="00612494">
          <w:rPr>
            <w:webHidden/>
          </w:rPr>
          <w:tab/>
          <w:delText>6</w:delText>
        </w:r>
      </w:del>
    </w:p>
    <w:p w14:paraId="7E1EF598" w14:textId="03DE03A0" w:rsidR="0064065C" w:rsidDel="00612494" w:rsidRDefault="0064065C">
      <w:pPr>
        <w:pStyle w:val="TOC1"/>
        <w:rPr>
          <w:del w:id="212" w:author="Rick Ales Consulting" w:date="2024-07-23T10:12:00Z" w16du:dateUtc="2024-07-23T14:12:00Z"/>
          <w:rFonts w:asciiTheme="minorHAnsi" w:eastAsiaTheme="minorEastAsia" w:hAnsiTheme="minorHAnsi" w:cstheme="minorBidi"/>
          <w:smallCaps w:val="0"/>
          <w:kern w:val="2"/>
          <w:szCs w:val="22"/>
          <w14:ligatures w14:val="standardContextual"/>
        </w:rPr>
      </w:pPr>
      <w:del w:id="213" w:author="Rick Ales Consulting" w:date="2024-07-23T10:12:00Z" w16du:dateUtc="2024-07-23T14:12:00Z">
        <w:r w:rsidRPr="00612494" w:rsidDel="00612494">
          <w:rPr>
            <w:rPrChange w:id="214" w:author="Rick Ales Consulting" w:date="2024-07-23T10:12:00Z" w16du:dateUtc="2024-07-23T14:12:00Z">
              <w:rPr>
                <w:rStyle w:val="Hyperlink"/>
              </w:rPr>
            </w:rPrChange>
          </w:rPr>
          <w:delText>4.7</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215" w:author="Rick Ales Consulting" w:date="2024-07-23T10:12:00Z" w16du:dateUtc="2024-07-23T14:12:00Z">
              <w:rPr>
                <w:rStyle w:val="Hyperlink"/>
              </w:rPr>
            </w:rPrChange>
          </w:rPr>
          <w:delText>Use Case 5: Run DUT Test -- Production Test User</w:delText>
        </w:r>
        <w:r w:rsidDel="00612494">
          <w:rPr>
            <w:webHidden/>
          </w:rPr>
          <w:tab/>
          <w:delText>7</w:delText>
        </w:r>
      </w:del>
    </w:p>
    <w:p w14:paraId="04C0CB7F" w14:textId="7BCA472C" w:rsidR="0064065C" w:rsidDel="00612494" w:rsidRDefault="0064065C">
      <w:pPr>
        <w:pStyle w:val="TOC1"/>
        <w:rPr>
          <w:del w:id="216" w:author="Rick Ales Consulting" w:date="2024-07-23T10:12:00Z" w16du:dateUtc="2024-07-23T14:12:00Z"/>
          <w:rFonts w:asciiTheme="minorHAnsi" w:eastAsiaTheme="minorEastAsia" w:hAnsiTheme="minorHAnsi" w:cstheme="minorBidi"/>
          <w:smallCaps w:val="0"/>
          <w:kern w:val="2"/>
          <w:szCs w:val="22"/>
          <w14:ligatures w14:val="standardContextual"/>
        </w:rPr>
      </w:pPr>
      <w:del w:id="217" w:author="Rick Ales Consulting" w:date="2024-07-23T10:12:00Z" w16du:dateUtc="2024-07-23T14:12:00Z">
        <w:r w:rsidRPr="00612494" w:rsidDel="00612494">
          <w:rPr>
            <w:rPrChange w:id="218" w:author="Rick Ales Consulting" w:date="2024-07-23T10:12:00Z" w16du:dateUtc="2024-07-23T14:12:00Z">
              <w:rPr>
                <w:rStyle w:val="Hyperlink"/>
              </w:rPr>
            </w:rPrChange>
          </w:rPr>
          <w:delText>4.8</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219" w:author="Rick Ales Consulting" w:date="2024-07-23T10:12:00Z" w16du:dateUtc="2024-07-23T14:12:00Z">
              <w:rPr>
                <w:rStyle w:val="Hyperlink"/>
              </w:rPr>
            </w:rPrChange>
          </w:rPr>
          <w:delText>Use Case 5: Generate DUT Test Report   -- Production Test User</w:delText>
        </w:r>
        <w:r w:rsidDel="00612494">
          <w:rPr>
            <w:webHidden/>
          </w:rPr>
          <w:tab/>
          <w:delText>7</w:delText>
        </w:r>
      </w:del>
    </w:p>
    <w:p w14:paraId="4E718BD4" w14:textId="6F75E391" w:rsidR="007B6B88" w:rsidRPr="003038C9" w:rsidRDefault="007B6B88" w:rsidP="0064065C">
      <w:pPr>
        <w:pStyle w:val="Report"/>
        <w:numPr>
          <w:ilvl w:val="0"/>
          <w:numId w:val="0"/>
        </w:numPr>
        <w:tabs>
          <w:tab w:val="clear" w:pos="432"/>
          <w:tab w:val="left" w:pos="1440"/>
          <w:tab w:val="left" w:pos="8730"/>
          <w:tab w:val="left" w:pos="8910"/>
        </w:tabs>
        <w:spacing w:before="120"/>
        <w:rPr>
          <w:rFonts w:cs="Arial"/>
          <w:smallCaps/>
          <w:szCs w:val="22"/>
          <w:u w:val="single"/>
        </w:rPr>
      </w:pPr>
      <w:r w:rsidRPr="003038C9">
        <w:rPr>
          <w:rFonts w:cs="Arial"/>
          <w:smallCaps/>
          <w:szCs w:val="22"/>
        </w:rPr>
        <w:fldChar w:fldCharType="end"/>
      </w:r>
    </w:p>
    <w:p w14:paraId="0D9DA7CA" w14:textId="77777777" w:rsidR="004702FF" w:rsidRDefault="004702FF">
      <w:pPr>
        <w:rPr>
          <w:rFonts w:cs="Arial"/>
          <w:szCs w:val="22"/>
          <w:u w:val="single"/>
        </w:rPr>
      </w:pPr>
      <w:bookmarkStart w:id="220" w:name="_Ref316544384"/>
      <w:r>
        <w:br w:type="page"/>
      </w:r>
    </w:p>
    <w:p w14:paraId="37D75B73" w14:textId="1320CC5D" w:rsidR="00612494" w:rsidRDefault="00612494" w:rsidP="00612494">
      <w:pPr>
        <w:pStyle w:val="ZL1Section"/>
        <w:keepNext w:val="0"/>
        <w:widowControl w:val="0"/>
        <w:numPr>
          <w:ilvl w:val="0"/>
          <w:numId w:val="5"/>
        </w:numPr>
        <w:tabs>
          <w:tab w:val="clear" w:pos="576"/>
          <w:tab w:val="num" w:pos="756"/>
        </w:tabs>
        <w:ind w:left="756" w:hanging="756"/>
      </w:pPr>
      <w:bookmarkStart w:id="221" w:name="_Toc172621994"/>
      <w:bookmarkStart w:id="222" w:name="_Toc172621995"/>
      <w:bookmarkStart w:id="223" w:name="_Toc172621996"/>
      <w:bookmarkStart w:id="224" w:name="_Toc172621997"/>
      <w:bookmarkStart w:id="225" w:name="_Toc172621998"/>
      <w:bookmarkStart w:id="226" w:name="_Toc172621999"/>
      <w:bookmarkStart w:id="227" w:name="_Toc172622000"/>
      <w:bookmarkStart w:id="228" w:name="_Toc172622001"/>
      <w:bookmarkStart w:id="229" w:name="_Toc172622002"/>
      <w:bookmarkStart w:id="230" w:name="_Toc172622003"/>
      <w:bookmarkStart w:id="231" w:name="_Toc172622004"/>
      <w:bookmarkStart w:id="232" w:name="_Toc172622005"/>
      <w:bookmarkStart w:id="233" w:name="_Toc172622437"/>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296CA083" w14:textId="2B8E14C6" w:rsidR="00612494" w:rsidRPr="00612494" w:rsidRDefault="0064065C" w:rsidP="00612494">
      <w:pPr>
        <w:pStyle w:val="ZL1Section"/>
        <w:keepNext w:val="0"/>
        <w:widowControl w:val="0"/>
        <w:numPr>
          <w:ilvl w:val="0"/>
          <w:numId w:val="5"/>
        </w:numPr>
        <w:tabs>
          <w:tab w:val="clear" w:pos="576"/>
          <w:tab w:val="num" w:pos="756"/>
        </w:tabs>
        <w:ind w:left="756" w:hanging="756"/>
      </w:pPr>
      <w:bookmarkStart w:id="234" w:name="_Toc172622438"/>
      <w:r>
        <w:t>Introductio</w:t>
      </w:r>
      <w:r w:rsidR="00612494">
        <w:t>n</w:t>
      </w:r>
      <w:bookmarkEnd w:id="234"/>
    </w:p>
    <w:p w14:paraId="359A4956" w14:textId="77777777" w:rsidR="0064065C" w:rsidRDefault="0064065C" w:rsidP="0064065C">
      <w:pPr>
        <w:pStyle w:val="ZFirstParagraph"/>
        <w:rPr>
          <w:sz w:val="22"/>
          <w:szCs w:val="22"/>
        </w:rPr>
      </w:pPr>
      <w:r>
        <w:rPr>
          <w:sz w:val="22"/>
          <w:szCs w:val="22"/>
        </w:rPr>
        <w:t xml:space="preserve">The following document sets forth the requirements automating tests on production units of the Allen 8005571.05 (P&amp;WC </w:t>
      </w:r>
      <w:r>
        <w:rPr>
          <w:color w:val="000000" w:themeColor="text1"/>
          <w:sz w:val="22"/>
          <w:szCs w:val="22"/>
        </w:rPr>
        <w:t>30Y0241-01</w:t>
      </w:r>
      <w:r>
        <w:rPr>
          <w:sz w:val="22"/>
          <w:szCs w:val="22"/>
        </w:rPr>
        <w:t xml:space="preserve">) Oil Level Sensor In particular the Oil Level Test Bench according to the protocol defined in ACCEPTANCE TEST PROCEDURE FOR ALLEN 8005571.05 (aka Elevation OLS ATP).  </w:t>
      </w:r>
    </w:p>
    <w:p w14:paraId="7AFC4599" w14:textId="77777777" w:rsidR="0064065C" w:rsidRDefault="0064065C" w:rsidP="00D44B09">
      <w:pPr>
        <w:pStyle w:val="ZL2Section"/>
        <w:numPr>
          <w:ilvl w:val="1"/>
          <w:numId w:val="5"/>
        </w:numPr>
        <w:ind w:left="720" w:hanging="720"/>
      </w:pPr>
      <w:bookmarkStart w:id="235" w:name="_Toc172622439"/>
      <w:r>
        <w:t>Reference Documents:</w:t>
      </w:r>
      <w:bookmarkEnd w:id="235"/>
    </w:p>
    <w:p w14:paraId="3B070B39" w14:textId="77777777" w:rsidR="0064065C" w:rsidRDefault="0064065C" w:rsidP="0064065C">
      <w:pPr>
        <w:pStyle w:val="ZPara"/>
        <w:rPr>
          <w:sz w:val="22"/>
          <w:szCs w:val="22"/>
        </w:rPr>
      </w:pPr>
      <w:r>
        <w:rPr>
          <w:sz w:val="22"/>
          <w:szCs w:val="22"/>
        </w:rPr>
        <w:t>ACCEPTANCE TEST PROCEDURE FOR ALLEN 8005571.05, Report# 200333</w:t>
      </w:r>
    </w:p>
    <w:p w14:paraId="1846614D" w14:textId="77777777" w:rsidR="0064065C" w:rsidRDefault="0064065C" w:rsidP="00D44B09">
      <w:pPr>
        <w:pStyle w:val="ZL2Section"/>
        <w:numPr>
          <w:ilvl w:val="1"/>
          <w:numId w:val="5"/>
        </w:numPr>
        <w:ind w:left="720" w:hanging="720"/>
      </w:pPr>
      <w:bookmarkStart w:id="236" w:name="_Toc172622440"/>
      <w:r>
        <w:t>Notation</w:t>
      </w:r>
      <w:bookmarkEnd w:id="236"/>
    </w:p>
    <w:p w14:paraId="5F0F8769" w14:textId="77777777" w:rsidR="0064065C" w:rsidRDefault="0064065C" w:rsidP="00D44B09">
      <w:pPr>
        <w:pStyle w:val="ListParagraph"/>
        <w:numPr>
          <w:ilvl w:val="0"/>
          <w:numId w:val="6"/>
        </w:numPr>
        <w:autoSpaceDN w:val="0"/>
        <w:spacing w:before="120" w:after="160" w:line="276" w:lineRule="auto"/>
        <w:ind w:left="1080"/>
        <w:contextualSpacing/>
        <w:rPr>
          <w:rFonts w:cs="Arial"/>
          <w:szCs w:val="22"/>
        </w:rPr>
      </w:pPr>
      <w:r>
        <w:rPr>
          <w:rFonts w:cs="Arial"/>
          <w:szCs w:val="22"/>
        </w:rPr>
        <w:t xml:space="preserve"> </w:t>
      </w:r>
      <w:r>
        <w:rPr>
          <w:rFonts w:cs="Arial"/>
          <w:szCs w:val="22"/>
        </w:rPr>
        <w:tab/>
        <w:t xml:space="preserve">Means Informative </w:t>
      </w:r>
    </w:p>
    <w:p w14:paraId="71CAA913" w14:textId="77777777" w:rsidR="0064065C" w:rsidRDefault="0064065C" w:rsidP="00D44B09">
      <w:pPr>
        <w:pStyle w:val="ListParagraph"/>
        <w:numPr>
          <w:ilvl w:val="0"/>
          <w:numId w:val="7"/>
        </w:numPr>
        <w:autoSpaceDN w:val="0"/>
        <w:spacing w:line="276" w:lineRule="auto"/>
        <w:contextualSpacing/>
        <w:rPr>
          <w:rFonts w:cs="Arial"/>
          <w:szCs w:val="22"/>
        </w:rPr>
      </w:pPr>
      <w:r>
        <w:rPr>
          <w:rFonts w:cs="Arial"/>
          <w:szCs w:val="22"/>
        </w:rPr>
        <w:t xml:space="preserve"> </w:t>
      </w:r>
      <w:r>
        <w:rPr>
          <w:rFonts w:cs="Arial"/>
          <w:szCs w:val="22"/>
        </w:rPr>
        <w:tab/>
        <w:t>Means Requirement</w:t>
      </w:r>
    </w:p>
    <w:p w14:paraId="06C52741" w14:textId="77777777" w:rsidR="0064065C" w:rsidRDefault="0064065C" w:rsidP="0064065C">
      <w:pPr>
        <w:spacing w:line="276" w:lineRule="auto"/>
        <w:ind w:left="720"/>
        <w:rPr>
          <w:rFonts w:cs="Arial"/>
          <w:szCs w:val="22"/>
        </w:rPr>
      </w:pPr>
      <w:r>
        <w:rPr>
          <w:rFonts w:cs="Arial"/>
          <w:szCs w:val="22"/>
        </w:rPr>
        <w:t xml:space="preserve">LV  </w:t>
      </w:r>
      <w:r>
        <w:rPr>
          <w:rFonts w:cs="Arial"/>
          <w:szCs w:val="22"/>
        </w:rPr>
        <w:tab/>
        <w:t>Means LabVIEW</w:t>
      </w:r>
    </w:p>
    <w:p w14:paraId="547FAB13" w14:textId="77777777" w:rsidR="0064065C" w:rsidRDefault="0064065C" w:rsidP="0064065C">
      <w:pPr>
        <w:spacing w:line="276" w:lineRule="auto"/>
        <w:ind w:left="720"/>
        <w:rPr>
          <w:rFonts w:cs="Arial"/>
          <w:szCs w:val="22"/>
        </w:rPr>
      </w:pPr>
      <w:r>
        <w:rPr>
          <w:rFonts w:cs="Arial"/>
          <w:szCs w:val="22"/>
        </w:rPr>
        <w:t xml:space="preserve">AAP </w:t>
      </w:r>
      <w:r>
        <w:rPr>
          <w:rFonts w:cs="Arial"/>
          <w:szCs w:val="22"/>
        </w:rPr>
        <w:tab/>
        <w:t>Means Allen Aircraft Products</w:t>
      </w:r>
    </w:p>
    <w:p w14:paraId="40D2D62A" w14:textId="77777777" w:rsidR="0064065C" w:rsidRDefault="0064065C" w:rsidP="0064065C">
      <w:pPr>
        <w:spacing w:line="276" w:lineRule="auto"/>
        <w:ind w:left="720"/>
        <w:rPr>
          <w:rFonts w:cs="Arial"/>
          <w:szCs w:val="22"/>
        </w:rPr>
      </w:pPr>
      <w:r>
        <w:rPr>
          <w:rFonts w:cs="Arial"/>
          <w:szCs w:val="22"/>
        </w:rPr>
        <w:t xml:space="preserve">ATP </w:t>
      </w:r>
      <w:r>
        <w:rPr>
          <w:rFonts w:cs="Arial"/>
          <w:szCs w:val="22"/>
        </w:rPr>
        <w:tab/>
        <w:t>Means Acceptance Test Procedure</w:t>
      </w:r>
    </w:p>
    <w:p w14:paraId="736ED010" w14:textId="77777777" w:rsidR="0064065C" w:rsidRDefault="0064065C" w:rsidP="0064065C">
      <w:pPr>
        <w:spacing w:line="276" w:lineRule="auto"/>
        <w:ind w:left="720"/>
        <w:rPr>
          <w:rFonts w:cs="Arial"/>
          <w:szCs w:val="22"/>
        </w:rPr>
      </w:pPr>
      <w:r>
        <w:rPr>
          <w:rFonts w:cs="Arial"/>
          <w:szCs w:val="22"/>
        </w:rPr>
        <w:t>OLS</w:t>
      </w:r>
      <w:r>
        <w:rPr>
          <w:rFonts w:cs="Arial"/>
          <w:szCs w:val="22"/>
        </w:rPr>
        <w:tab/>
        <w:t>Means Oil Level Sensor</w:t>
      </w:r>
    </w:p>
    <w:p w14:paraId="7D30E899" w14:textId="77777777" w:rsidR="0064065C" w:rsidRDefault="0064065C" w:rsidP="00D44B09">
      <w:pPr>
        <w:pStyle w:val="ZL1Section"/>
        <w:numPr>
          <w:ilvl w:val="0"/>
          <w:numId w:val="5"/>
        </w:numPr>
        <w:tabs>
          <w:tab w:val="clear" w:pos="576"/>
          <w:tab w:val="num" w:pos="756"/>
        </w:tabs>
        <w:ind w:left="756" w:hanging="756"/>
        <w:rPr>
          <w:rFonts w:cs="Times New Roman"/>
        </w:rPr>
      </w:pPr>
      <w:bookmarkStart w:id="237" w:name="_Toc172622441"/>
      <w:r>
        <w:t>Allen Aircraft Product LabVIEW Program:</w:t>
      </w:r>
      <w:bookmarkEnd w:id="237"/>
    </w:p>
    <w:p w14:paraId="58584046" w14:textId="77777777" w:rsidR="0064065C" w:rsidRPr="0064065C" w:rsidRDefault="0064065C" w:rsidP="0064065C">
      <w:pPr>
        <w:pStyle w:val="ZPara"/>
        <w:rPr>
          <w:rStyle w:val="Heading2Char"/>
          <w:rFonts w:ascii="Arial" w:hAnsi="Arial"/>
          <w:sz w:val="22"/>
          <w:szCs w:val="22"/>
        </w:rPr>
      </w:pPr>
      <w:r>
        <w:t xml:space="preserve">Elate OLS level rig </w:t>
      </w:r>
      <w:r w:rsidRPr="0064065C">
        <w:rPr>
          <w:rStyle w:val="Heading2Char"/>
          <w:rFonts w:ascii="Arial" w:hAnsi="Arial"/>
          <w:sz w:val="22"/>
          <w:szCs w:val="22"/>
        </w:rPr>
        <w:t>DAQ970 data acquisition.</w:t>
      </w:r>
    </w:p>
    <w:p w14:paraId="4CA69FA9" w14:textId="77777777" w:rsidR="0064065C" w:rsidRDefault="0064065C" w:rsidP="0064065C">
      <w:pPr>
        <w:pStyle w:val="ZPara"/>
      </w:pPr>
      <w:r>
        <w:t>Elate OLS level rig with Oil Tank manual control.</w:t>
      </w:r>
    </w:p>
    <w:p w14:paraId="2F47F541" w14:textId="77777777" w:rsidR="0064065C" w:rsidRDefault="0064065C" w:rsidP="0064065C">
      <w:pPr>
        <w:pStyle w:val="ZPara"/>
      </w:pPr>
      <w:r>
        <w:t>Elate OLS level rig with Oil Tank automatic control (PID) and Post test data analysis.</w:t>
      </w:r>
    </w:p>
    <w:p w14:paraId="769896CD" w14:textId="77777777" w:rsidR="0064065C" w:rsidRDefault="0064065C" w:rsidP="0064065C">
      <w:pPr>
        <w:pStyle w:val="ZPara"/>
      </w:pPr>
      <w:r>
        <w:t>EPIC 4: (TBD) Elate OLS level rig with linear actuator automation.</w:t>
      </w:r>
    </w:p>
    <w:p w14:paraId="56DE2EA8" w14:textId="77777777" w:rsidR="0064065C" w:rsidRDefault="0064065C" w:rsidP="00D44B09">
      <w:pPr>
        <w:pStyle w:val="ZL2Section"/>
        <w:numPr>
          <w:ilvl w:val="1"/>
          <w:numId w:val="5"/>
        </w:numPr>
        <w:ind w:left="720" w:hanging="720"/>
      </w:pPr>
      <w:bookmarkStart w:id="238" w:name="_Toc172622442"/>
      <w:r>
        <w:t>Allen Aircraft Products Agile Project Management Glossary:</w:t>
      </w:r>
      <w:bookmarkEnd w:id="238"/>
    </w:p>
    <w:p w14:paraId="24B0CA5C" w14:textId="77777777" w:rsidR="0064065C" w:rsidRDefault="0064065C" w:rsidP="0064065C">
      <w:pPr>
        <w:spacing w:before="120"/>
        <w:ind w:left="720"/>
        <w:rPr>
          <w:rFonts w:cs="Arial"/>
          <w:szCs w:val="22"/>
        </w:rPr>
      </w:pPr>
      <w:hyperlink r:id="rId14" w:history="1">
        <w:r>
          <w:rPr>
            <w:rStyle w:val="Hyperlink"/>
            <w:rFonts w:cs="Arial"/>
            <w:b/>
            <w:bCs/>
            <w:color w:val="000000"/>
            <w:szCs w:val="22"/>
            <w:bdr w:val="none" w:sz="0" w:space="0" w:color="auto" w:frame="1"/>
            <w:shd w:val="clear" w:color="auto" w:fill="FFFFFF"/>
          </w:rPr>
          <w:t>Agile:</w:t>
        </w:r>
        <w:r>
          <w:rPr>
            <w:rStyle w:val="Hyperlink"/>
            <w:rFonts w:cs="Arial"/>
            <w:color w:val="000000"/>
            <w:szCs w:val="22"/>
            <w:bdr w:val="none" w:sz="0" w:space="0" w:color="auto" w:frame="1"/>
            <w:shd w:val="clear" w:color="auto" w:fill="FFFFFF"/>
          </w:rPr>
          <w:t>   Project management</w:t>
        </w:r>
      </w:hyperlink>
      <w:r>
        <w:rPr>
          <w:rFonts w:cs="Arial"/>
          <w:color w:val="000000"/>
          <w:szCs w:val="22"/>
          <w:shd w:val="clear" w:color="auto" w:fill="FFFFFF"/>
        </w:rPr>
        <w:t> as an iterative approach to delivering a project, which focuses on continuous releases that incorporate customer feedback.</w:t>
      </w:r>
    </w:p>
    <w:p w14:paraId="2D4FF168" w14:textId="77777777" w:rsidR="0064065C" w:rsidRDefault="0064065C" w:rsidP="0064065C">
      <w:pPr>
        <w:spacing w:before="60"/>
        <w:ind w:left="720"/>
        <w:rPr>
          <w:rFonts w:cs="Arial"/>
          <w:szCs w:val="22"/>
        </w:rPr>
      </w:pPr>
      <w:r>
        <w:rPr>
          <w:rFonts w:cs="Arial"/>
          <w:b/>
          <w:bCs/>
          <w:szCs w:val="22"/>
        </w:rPr>
        <w:t>Epic:</w:t>
      </w:r>
      <w:r>
        <w:rPr>
          <w:rFonts w:cs="Arial"/>
          <w:szCs w:val="22"/>
        </w:rPr>
        <w:t xml:space="preserve"> Project as part of a program defined by one or more User Stories.</w:t>
      </w:r>
    </w:p>
    <w:p w14:paraId="6EECEF48" w14:textId="77777777" w:rsidR="0064065C" w:rsidRDefault="0064065C" w:rsidP="0064065C">
      <w:pPr>
        <w:spacing w:before="60"/>
        <w:ind w:left="720"/>
        <w:rPr>
          <w:rFonts w:cs="Arial"/>
          <w:szCs w:val="22"/>
        </w:rPr>
      </w:pPr>
      <w:r>
        <w:rPr>
          <w:rFonts w:cs="Arial"/>
          <w:b/>
          <w:bCs/>
          <w:szCs w:val="22"/>
        </w:rPr>
        <w:t>User Story:</w:t>
      </w:r>
      <w:r>
        <w:rPr>
          <w:rFonts w:cs="Arial"/>
          <w:szCs w:val="22"/>
        </w:rPr>
        <w:t xml:space="preserve">  Description of the end goal of an Epic from the user’s perspective.</w:t>
      </w:r>
    </w:p>
    <w:p w14:paraId="12A48875" w14:textId="77777777" w:rsidR="0064065C" w:rsidRDefault="0064065C" w:rsidP="0064065C">
      <w:pPr>
        <w:spacing w:before="60"/>
        <w:ind w:left="720"/>
        <w:rPr>
          <w:rFonts w:cs="Arial"/>
          <w:szCs w:val="22"/>
        </w:rPr>
      </w:pPr>
      <w:r>
        <w:rPr>
          <w:rFonts w:cs="Arial"/>
          <w:b/>
          <w:bCs/>
          <w:szCs w:val="22"/>
        </w:rPr>
        <w:t>Use Case:</w:t>
      </w:r>
      <w:r>
        <w:rPr>
          <w:rFonts w:cs="Arial"/>
          <w:szCs w:val="22"/>
        </w:rPr>
        <w:t xml:space="preserve">  Describe the system or user steps of a process to generate testable requirements that can be turned into executable tasks.</w:t>
      </w:r>
    </w:p>
    <w:p w14:paraId="4D13A82D" w14:textId="77777777" w:rsidR="0064065C" w:rsidRDefault="0064065C" w:rsidP="0064065C">
      <w:pPr>
        <w:spacing w:before="60"/>
        <w:ind w:left="720"/>
        <w:rPr>
          <w:rFonts w:cs="Arial"/>
          <w:szCs w:val="22"/>
        </w:rPr>
      </w:pPr>
      <w:r>
        <w:rPr>
          <w:rFonts w:cs="Arial"/>
          <w:b/>
          <w:bCs/>
          <w:szCs w:val="22"/>
        </w:rPr>
        <w:t>Backlog:</w:t>
      </w:r>
      <w:r>
        <w:rPr>
          <w:rFonts w:cs="Arial"/>
          <w:szCs w:val="22"/>
        </w:rPr>
        <w:t xml:space="preserve"> List of tasks derived from Use Cases </w:t>
      </w:r>
    </w:p>
    <w:p w14:paraId="06279E9E" w14:textId="77777777" w:rsidR="0064065C" w:rsidRDefault="0064065C" w:rsidP="0064065C">
      <w:pPr>
        <w:spacing w:before="60"/>
        <w:ind w:left="720"/>
        <w:rPr>
          <w:rFonts w:cs="Arial"/>
          <w:szCs w:val="22"/>
        </w:rPr>
      </w:pPr>
      <w:r>
        <w:rPr>
          <w:rFonts w:cs="Arial"/>
          <w:b/>
          <w:bCs/>
          <w:szCs w:val="22"/>
        </w:rPr>
        <w:t>Scrum:</w:t>
      </w:r>
      <w:r>
        <w:rPr>
          <w:rFonts w:cs="Arial"/>
          <w:szCs w:val="22"/>
        </w:rPr>
        <w:t>  Sprint meeting to prioritize task execution from the backlog and plan deliverables.</w:t>
      </w:r>
    </w:p>
    <w:p w14:paraId="38FCC5D3" w14:textId="77777777" w:rsidR="0064065C" w:rsidRDefault="0064065C" w:rsidP="0064065C">
      <w:pPr>
        <w:spacing w:before="60"/>
        <w:ind w:left="720"/>
        <w:rPr>
          <w:rFonts w:cs="Arial"/>
          <w:szCs w:val="22"/>
        </w:rPr>
      </w:pPr>
      <w:r>
        <w:rPr>
          <w:rFonts w:cs="Arial"/>
          <w:b/>
          <w:bCs/>
          <w:szCs w:val="22"/>
        </w:rPr>
        <w:t>Sprint:</w:t>
      </w:r>
      <w:r>
        <w:rPr>
          <w:rFonts w:cs="Arial"/>
          <w:szCs w:val="22"/>
        </w:rPr>
        <w:t xml:space="preserve">  Small work cycle or iteration intended to execute Scrum tasks and deliver content. </w:t>
      </w:r>
    </w:p>
    <w:p w14:paraId="543E12DB" w14:textId="77777777" w:rsidR="0064065C" w:rsidRDefault="0064065C" w:rsidP="0064065C">
      <w:pPr>
        <w:spacing w:before="60"/>
        <w:ind w:left="720"/>
        <w:rPr>
          <w:rFonts w:ascii="Courier" w:hAnsi="Courier"/>
          <w:szCs w:val="22"/>
        </w:rPr>
      </w:pPr>
      <w:r>
        <w:rPr>
          <w:rFonts w:cs="Arial"/>
          <w:b/>
          <w:bCs/>
          <w:szCs w:val="22"/>
        </w:rPr>
        <w:t>Kanban board:</w:t>
      </w:r>
      <w:r>
        <w:rPr>
          <w:rFonts w:cs="Arial"/>
          <w:szCs w:val="22"/>
        </w:rPr>
        <w:t>  Planning tool to visualize the work in progress divided into stages, typically Requirements Definition; Design, Develop. Test, Release.</w:t>
      </w:r>
    </w:p>
    <w:p w14:paraId="6C664847" w14:textId="77777777" w:rsidR="0064065C" w:rsidRDefault="0064065C" w:rsidP="0064065C">
      <w:pPr>
        <w:spacing w:before="60"/>
        <w:ind w:left="720"/>
        <w:rPr>
          <w:rFonts w:cs="Arial"/>
          <w:szCs w:val="22"/>
        </w:rPr>
      </w:pPr>
      <w:r>
        <w:rPr>
          <w:rFonts w:cs="Arial"/>
          <w:b/>
          <w:bCs/>
          <w:szCs w:val="22"/>
        </w:rPr>
        <w:lastRenderedPageBreak/>
        <w:t xml:space="preserve">Standup:  </w:t>
      </w:r>
      <w:r>
        <w:rPr>
          <w:rFonts w:cs="Arial"/>
          <w:szCs w:val="22"/>
        </w:rPr>
        <w:t xml:space="preserve">Frequent, brief meeting to address immediate needs to execute the Sprint. </w:t>
      </w:r>
    </w:p>
    <w:p w14:paraId="2AEFBB23" w14:textId="77777777" w:rsidR="0064065C" w:rsidRDefault="0064065C" w:rsidP="0064065C">
      <w:pPr>
        <w:spacing w:before="60"/>
        <w:ind w:left="720"/>
        <w:rPr>
          <w:rFonts w:cs="Arial"/>
          <w:szCs w:val="22"/>
        </w:rPr>
      </w:pPr>
      <w:r>
        <w:rPr>
          <w:rFonts w:cs="Arial"/>
          <w:b/>
          <w:bCs/>
          <w:szCs w:val="22"/>
        </w:rPr>
        <w:t>Sprint review:</w:t>
      </w:r>
      <w:r>
        <w:rPr>
          <w:rFonts w:cs="Arial"/>
          <w:szCs w:val="22"/>
        </w:rPr>
        <w:t>  Meeting to approve transition to next Sprint by verifying the completion of Sprint deliverables.  (Developers merge branch into main, Test new main code.)</w:t>
      </w:r>
    </w:p>
    <w:p w14:paraId="49EB048E" w14:textId="77777777" w:rsidR="0064065C" w:rsidRDefault="0064065C" w:rsidP="00D44B09">
      <w:pPr>
        <w:pStyle w:val="ZL2Section"/>
        <w:numPr>
          <w:ilvl w:val="1"/>
          <w:numId w:val="5"/>
        </w:numPr>
        <w:ind w:left="720" w:hanging="720"/>
      </w:pPr>
      <w:bookmarkStart w:id="239" w:name="_Toc172622443"/>
      <w:r>
        <w:t>Quality System AS9100</w:t>
      </w:r>
      <w:bookmarkEnd w:id="239"/>
    </w:p>
    <w:p w14:paraId="581AA96E" w14:textId="77777777" w:rsidR="0064065C" w:rsidRDefault="0064065C" w:rsidP="0064065C">
      <w:pPr>
        <w:spacing w:before="120"/>
        <w:ind w:firstLine="720"/>
        <w:rPr>
          <w:rFonts w:cs="Arial"/>
          <w:szCs w:val="22"/>
        </w:rPr>
      </w:pPr>
      <w:r>
        <w:rPr>
          <w:rFonts w:cs="Arial"/>
          <w:szCs w:val="22"/>
        </w:rPr>
        <w:t>Do we need an SOP and Work Instruction to be AS9100 compliant for:</w:t>
      </w:r>
    </w:p>
    <w:p w14:paraId="11E2C5BE" w14:textId="77777777" w:rsidR="0064065C" w:rsidRDefault="0064065C" w:rsidP="00D44B09">
      <w:pPr>
        <w:pStyle w:val="ListParagraph"/>
        <w:numPr>
          <w:ilvl w:val="0"/>
          <w:numId w:val="8"/>
        </w:numPr>
        <w:autoSpaceDN w:val="0"/>
        <w:spacing w:after="160" w:line="276" w:lineRule="auto"/>
        <w:contextualSpacing/>
        <w:rPr>
          <w:rFonts w:cs="Arial"/>
          <w:szCs w:val="22"/>
        </w:rPr>
      </w:pPr>
      <w:r>
        <w:rPr>
          <w:rFonts w:cs="Arial"/>
          <w:szCs w:val="22"/>
        </w:rPr>
        <w:t>Release and version control should be handled like CNC G-Code (from Dragan)?</w:t>
      </w:r>
    </w:p>
    <w:p w14:paraId="43C8C943" w14:textId="77777777" w:rsidR="0064065C" w:rsidRDefault="0064065C" w:rsidP="00D44B09">
      <w:pPr>
        <w:pStyle w:val="ListParagraph"/>
        <w:numPr>
          <w:ilvl w:val="0"/>
          <w:numId w:val="8"/>
        </w:numPr>
        <w:autoSpaceDN w:val="0"/>
        <w:spacing w:after="160" w:line="276" w:lineRule="auto"/>
        <w:contextualSpacing/>
        <w:rPr>
          <w:rFonts w:cs="Arial"/>
          <w:szCs w:val="22"/>
        </w:rPr>
      </w:pPr>
      <w:r>
        <w:rPr>
          <w:rFonts w:cs="Arial"/>
          <w:szCs w:val="22"/>
        </w:rPr>
        <w:t>WI for SW development style guide.?</w:t>
      </w:r>
    </w:p>
    <w:p w14:paraId="08DDF4DF" w14:textId="77777777" w:rsidR="0064065C" w:rsidRDefault="0064065C" w:rsidP="00D44B09">
      <w:pPr>
        <w:pStyle w:val="ListParagraph"/>
        <w:numPr>
          <w:ilvl w:val="0"/>
          <w:numId w:val="8"/>
        </w:numPr>
        <w:autoSpaceDN w:val="0"/>
        <w:spacing w:after="160" w:line="276" w:lineRule="auto"/>
        <w:contextualSpacing/>
        <w:rPr>
          <w:rFonts w:cs="Arial"/>
          <w:szCs w:val="22"/>
        </w:rPr>
      </w:pPr>
      <w:r>
        <w:rPr>
          <w:rFonts w:cs="Arial"/>
          <w:szCs w:val="22"/>
        </w:rPr>
        <w:t>SW development procedure?</w:t>
      </w:r>
    </w:p>
    <w:p w14:paraId="4607C735" w14:textId="77777777" w:rsidR="0064065C" w:rsidRDefault="0064065C" w:rsidP="00D44B09">
      <w:pPr>
        <w:pStyle w:val="ListParagraph"/>
        <w:numPr>
          <w:ilvl w:val="0"/>
          <w:numId w:val="8"/>
        </w:numPr>
        <w:autoSpaceDN w:val="0"/>
        <w:spacing w:after="160" w:line="276" w:lineRule="auto"/>
        <w:contextualSpacing/>
        <w:rPr>
          <w:rFonts w:cs="Arial"/>
          <w:szCs w:val="22"/>
        </w:rPr>
      </w:pPr>
      <w:r>
        <w:rPr>
          <w:rFonts w:cs="Arial"/>
          <w:szCs w:val="22"/>
        </w:rPr>
        <w:t>How do we do Document control</w:t>
      </w:r>
    </w:p>
    <w:p w14:paraId="33721EF0" w14:textId="77777777" w:rsidR="0064065C" w:rsidRDefault="0064065C" w:rsidP="00D44B09">
      <w:pPr>
        <w:pStyle w:val="ZL1Section"/>
        <w:numPr>
          <w:ilvl w:val="0"/>
          <w:numId w:val="5"/>
        </w:numPr>
        <w:tabs>
          <w:tab w:val="clear" w:pos="576"/>
          <w:tab w:val="num" w:pos="756"/>
        </w:tabs>
        <w:ind w:left="756" w:hanging="756"/>
        <w:rPr>
          <w:rFonts w:cs="Times New Roman"/>
        </w:rPr>
      </w:pPr>
      <w:bookmarkStart w:id="240" w:name="_Toc172622444"/>
      <w:r>
        <w:t>User Story EPIC 1</w:t>
      </w:r>
      <w:bookmarkEnd w:id="240"/>
    </w:p>
    <w:p w14:paraId="3C199921" w14:textId="77777777" w:rsidR="0064065C" w:rsidRDefault="0064065C" w:rsidP="0064065C">
      <w:pPr>
        <w:spacing w:before="120"/>
        <w:ind w:left="720"/>
        <w:rPr>
          <w:rFonts w:cs="Arial"/>
          <w:szCs w:val="22"/>
        </w:rPr>
      </w:pPr>
      <w:r>
        <w:rPr>
          <w:rFonts w:cs="Arial"/>
          <w:szCs w:val="22"/>
        </w:rPr>
        <w:t>NA</w:t>
      </w:r>
    </w:p>
    <w:p w14:paraId="3D146CD1" w14:textId="77777777" w:rsidR="0064065C" w:rsidRDefault="0064065C" w:rsidP="00D44B09">
      <w:pPr>
        <w:pStyle w:val="ZL1Section"/>
        <w:numPr>
          <w:ilvl w:val="0"/>
          <w:numId w:val="5"/>
        </w:numPr>
        <w:tabs>
          <w:tab w:val="clear" w:pos="576"/>
          <w:tab w:val="num" w:pos="756"/>
        </w:tabs>
        <w:ind w:left="756" w:hanging="756"/>
        <w:rPr>
          <w:rFonts w:cs="Times New Roman"/>
        </w:rPr>
      </w:pPr>
      <w:bookmarkStart w:id="241" w:name="_Toc172622445"/>
      <w:r>
        <w:t>User Story EPIC 2</w:t>
      </w:r>
      <w:bookmarkEnd w:id="241"/>
    </w:p>
    <w:p w14:paraId="539F61FF" w14:textId="77777777" w:rsidR="0064065C" w:rsidRDefault="0064065C" w:rsidP="0064065C">
      <w:pPr>
        <w:spacing w:before="120"/>
        <w:ind w:firstLine="720"/>
        <w:rPr>
          <w:rFonts w:cs="Arial"/>
          <w:szCs w:val="22"/>
        </w:rPr>
      </w:pPr>
      <w:r>
        <w:rPr>
          <w:rFonts w:cs="Arial"/>
          <w:szCs w:val="22"/>
        </w:rPr>
        <w:t>Description of the end goal of a sprint from each user’s perspective.</w:t>
      </w:r>
    </w:p>
    <w:p w14:paraId="247F45D6" w14:textId="77777777" w:rsidR="0064065C" w:rsidRDefault="0064065C" w:rsidP="00D44B09">
      <w:pPr>
        <w:pStyle w:val="ListParagraph"/>
        <w:numPr>
          <w:ilvl w:val="0"/>
          <w:numId w:val="9"/>
        </w:numPr>
        <w:autoSpaceDN w:val="0"/>
        <w:spacing w:after="160" w:line="276" w:lineRule="auto"/>
        <w:ind w:left="1080"/>
        <w:contextualSpacing/>
        <w:rPr>
          <w:rFonts w:cs="Arial"/>
          <w:szCs w:val="22"/>
        </w:rPr>
      </w:pPr>
      <w:r>
        <w:rPr>
          <w:rFonts w:cs="Arial"/>
          <w:szCs w:val="22"/>
        </w:rPr>
        <w:t>Production User or Engineering /Maintenance User</w:t>
      </w:r>
    </w:p>
    <w:p w14:paraId="41A6E02F" w14:textId="77777777" w:rsidR="0064065C" w:rsidRDefault="0064065C" w:rsidP="00D44B09">
      <w:pPr>
        <w:pStyle w:val="ListParagraph"/>
        <w:numPr>
          <w:ilvl w:val="1"/>
          <w:numId w:val="7"/>
        </w:numPr>
        <w:autoSpaceDN w:val="0"/>
        <w:spacing w:after="160" w:line="276" w:lineRule="auto"/>
        <w:ind w:left="1440" w:hanging="450"/>
        <w:contextualSpacing/>
        <w:rPr>
          <w:rFonts w:cs="Arial"/>
          <w:szCs w:val="22"/>
        </w:rPr>
      </w:pPr>
      <w:r>
        <w:rPr>
          <w:rFonts w:cs="Arial"/>
          <w:szCs w:val="22"/>
        </w:rPr>
        <w:t>Shall have a login to set user mode to either Test or Maintenance mode.</w:t>
      </w:r>
    </w:p>
    <w:p w14:paraId="39F342D1" w14:textId="77777777" w:rsidR="0064065C" w:rsidRDefault="0064065C" w:rsidP="00D44B09">
      <w:pPr>
        <w:pStyle w:val="ZL2Section"/>
        <w:numPr>
          <w:ilvl w:val="1"/>
          <w:numId w:val="5"/>
        </w:numPr>
        <w:ind w:left="720" w:hanging="720"/>
      </w:pPr>
      <w:bookmarkStart w:id="242" w:name="_Toc172622446"/>
      <w:r>
        <w:t>Production User Objectives</w:t>
      </w:r>
      <w:bookmarkEnd w:id="242"/>
    </w:p>
    <w:p w14:paraId="44571A4D" w14:textId="77777777" w:rsidR="0064065C" w:rsidRDefault="0064065C" w:rsidP="00D44B09">
      <w:pPr>
        <w:pStyle w:val="ListParagraph"/>
        <w:numPr>
          <w:ilvl w:val="0"/>
          <w:numId w:val="10"/>
        </w:numPr>
        <w:autoSpaceDN w:val="0"/>
        <w:spacing w:before="120" w:after="160" w:line="276" w:lineRule="auto"/>
        <w:contextualSpacing/>
        <w:rPr>
          <w:rFonts w:cs="Arial"/>
          <w:szCs w:val="22"/>
        </w:rPr>
      </w:pPr>
      <w:r>
        <w:rPr>
          <w:rFonts w:cs="Arial"/>
          <w:szCs w:val="22"/>
        </w:rPr>
        <w:t xml:space="preserve">Wants to automate the Elevate OLS (Oil Level Sensor) ATP Test. </w:t>
      </w:r>
    </w:p>
    <w:p w14:paraId="5C98D5A9" w14:textId="77777777" w:rsidR="0064065C" w:rsidRDefault="0064065C" w:rsidP="00D44B09">
      <w:pPr>
        <w:pStyle w:val="ListParagraph"/>
        <w:numPr>
          <w:ilvl w:val="0"/>
          <w:numId w:val="10"/>
        </w:numPr>
        <w:autoSpaceDN w:val="0"/>
        <w:spacing w:after="160" w:line="276" w:lineRule="auto"/>
        <w:contextualSpacing/>
        <w:rPr>
          <w:rFonts w:cs="Arial"/>
          <w:szCs w:val="22"/>
        </w:rPr>
      </w:pPr>
      <w:r>
        <w:rPr>
          <w:rFonts w:cs="Arial"/>
          <w:szCs w:val="22"/>
        </w:rPr>
        <w:t>Add investigatory level switch point measurement.</w:t>
      </w:r>
    </w:p>
    <w:p w14:paraId="6E499E7E" w14:textId="1B875117" w:rsidR="0064065C" w:rsidRDefault="0064065C" w:rsidP="0064065C">
      <w:pPr>
        <w:rPr>
          <w:rFonts w:ascii="Courier" w:hAnsi="Courier"/>
          <w:sz w:val="20"/>
          <w:szCs w:val="24"/>
        </w:rPr>
      </w:pPr>
      <w:r>
        <w:rPr>
          <w:noProof/>
        </w:rPr>
        <w:drawing>
          <wp:inline distT="0" distB="0" distL="0" distR="0" wp14:anchorId="1E110CFE" wp14:editId="3DC3CC74">
            <wp:extent cx="5238750" cy="904875"/>
            <wp:effectExtent l="0" t="0" r="0" b="0"/>
            <wp:docPr id="1423373188"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diagram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904875"/>
                    </a:xfrm>
                    <a:prstGeom prst="rect">
                      <a:avLst/>
                    </a:prstGeom>
                    <a:noFill/>
                    <a:ln>
                      <a:noFill/>
                    </a:ln>
                  </pic:spPr>
                </pic:pic>
              </a:graphicData>
            </a:graphic>
          </wp:inline>
        </w:drawing>
      </w:r>
    </w:p>
    <w:p w14:paraId="19522968" w14:textId="77777777" w:rsidR="0064065C" w:rsidRDefault="0064065C" w:rsidP="00D44B09">
      <w:pPr>
        <w:pStyle w:val="ZL3Section"/>
        <w:numPr>
          <w:ilvl w:val="2"/>
          <w:numId w:val="5"/>
        </w:numPr>
        <w:ind w:left="720" w:hanging="720"/>
      </w:pPr>
      <w:bookmarkStart w:id="243" w:name="_Toc172622447"/>
      <w:r>
        <w:t>INPUTS:</w:t>
      </w:r>
      <w:bookmarkEnd w:id="243"/>
    </w:p>
    <w:p w14:paraId="000B4856" w14:textId="286578B1" w:rsidR="0064065C" w:rsidRDefault="00AC7652" w:rsidP="00D44B09">
      <w:pPr>
        <w:pStyle w:val="ListParagraph"/>
        <w:numPr>
          <w:ilvl w:val="0"/>
          <w:numId w:val="11"/>
        </w:numPr>
        <w:autoSpaceDN w:val="0"/>
        <w:spacing w:before="120" w:after="160" w:line="276" w:lineRule="auto"/>
        <w:ind w:left="1080"/>
        <w:contextualSpacing/>
        <w:rPr>
          <w:rFonts w:cs="Arial"/>
          <w:szCs w:val="22"/>
        </w:rPr>
      </w:pPr>
      <w:r>
        <w:rPr>
          <w:rFonts w:cs="Arial"/>
          <w:szCs w:val="22"/>
        </w:rPr>
        <w:t xml:space="preserve">8 </w:t>
      </w:r>
      <w:r w:rsidR="0064065C">
        <w:rPr>
          <w:rFonts w:cs="Arial"/>
          <w:szCs w:val="22"/>
        </w:rPr>
        <w:t>Ch +/-10Vdc Resistance Measurements from DataQ DI-2108</w:t>
      </w:r>
    </w:p>
    <w:p w14:paraId="4BE2BEA5" w14:textId="77777777" w:rsidR="0064065C" w:rsidRDefault="0064065C" w:rsidP="00D44B09">
      <w:pPr>
        <w:pStyle w:val="ListParagraph"/>
        <w:numPr>
          <w:ilvl w:val="0"/>
          <w:numId w:val="12"/>
        </w:numPr>
        <w:autoSpaceDN w:val="0"/>
        <w:spacing w:after="160" w:line="276" w:lineRule="auto"/>
        <w:ind w:left="1080"/>
        <w:contextualSpacing/>
        <w:rPr>
          <w:rFonts w:cs="Arial"/>
          <w:szCs w:val="22"/>
        </w:rPr>
      </w:pPr>
      <w:r>
        <w:rPr>
          <w:rFonts w:cs="Arial"/>
          <w:szCs w:val="22"/>
        </w:rPr>
        <w:t>Parallel measurements between 4 (or more) DUT (Device Under Test</w:t>
      </w:r>
    </w:p>
    <w:p w14:paraId="54B88AA5" w14:textId="77777777" w:rsidR="0064065C" w:rsidRDefault="0064065C" w:rsidP="00D44B09">
      <w:pPr>
        <w:pStyle w:val="ListParagraph"/>
        <w:numPr>
          <w:ilvl w:val="0"/>
          <w:numId w:val="12"/>
        </w:numPr>
        <w:autoSpaceDN w:val="0"/>
        <w:spacing w:after="160" w:line="276" w:lineRule="auto"/>
        <w:ind w:left="1080"/>
        <w:contextualSpacing/>
        <w:rPr>
          <w:rFonts w:cs="Arial"/>
          <w:szCs w:val="22"/>
        </w:rPr>
      </w:pPr>
      <w:r>
        <w:rPr>
          <w:rFonts w:cs="Arial"/>
          <w:szCs w:val="22"/>
        </w:rPr>
        <w:t>Keyence LK-G series Laser Level sensor.</w:t>
      </w:r>
    </w:p>
    <w:p w14:paraId="46ABC717" w14:textId="77777777" w:rsidR="0064065C" w:rsidRDefault="0064065C" w:rsidP="00D44B09">
      <w:pPr>
        <w:pStyle w:val="ListParagraph"/>
        <w:numPr>
          <w:ilvl w:val="0"/>
          <w:numId w:val="12"/>
        </w:numPr>
        <w:autoSpaceDN w:val="0"/>
        <w:spacing w:after="160" w:line="276" w:lineRule="auto"/>
        <w:ind w:left="1080"/>
        <w:contextualSpacing/>
        <w:rPr>
          <w:rFonts w:cs="Arial"/>
          <w:szCs w:val="22"/>
        </w:rPr>
      </w:pPr>
      <w:r>
        <w:rPr>
          <w:rFonts w:cs="Arial"/>
          <w:szCs w:val="22"/>
        </w:rPr>
        <w:t>See Hardware Diagram</w:t>
      </w:r>
    </w:p>
    <w:p w14:paraId="47018D74" w14:textId="77777777" w:rsidR="0064065C" w:rsidRDefault="0064065C" w:rsidP="00D44B09">
      <w:pPr>
        <w:pStyle w:val="ListParagraph"/>
        <w:numPr>
          <w:ilvl w:val="0"/>
          <w:numId w:val="13"/>
        </w:numPr>
        <w:autoSpaceDN w:val="0"/>
        <w:spacing w:after="160" w:line="276" w:lineRule="auto"/>
        <w:ind w:left="1440"/>
        <w:contextualSpacing/>
        <w:rPr>
          <w:rFonts w:cs="Arial"/>
          <w:szCs w:val="22"/>
        </w:rPr>
      </w:pPr>
      <w:r>
        <w:rPr>
          <w:rFonts w:cs="Arial"/>
          <w:szCs w:val="22"/>
        </w:rPr>
        <w:t>Hardware status shall be indicated as Good=Green; Bad=Red; Needs attention/configuration or not automatic = Yellow i.e. calibration due (nice to have?)</w:t>
      </w:r>
    </w:p>
    <w:p w14:paraId="219C7BA7" w14:textId="77777777" w:rsidR="0064065C" w:rsidRDefault="0064065C" w:rsidP="00D44B09">
      <w:pPr>
        <w:pStyle w:val="ZL3Section"/>
        <w:numPr>
          <w:ilvl w:val="2"/>
          <w:numId w:val="5"/>
        </w:numPr>
        <w:ind w:left="720" w:hanging="720"/>
        <w:rPr>
          <w:rFonts w:cs="Times New Roman"/>
        </w:rPr>
      </w:pPr>
      <w:bookmarkStart w:id="244" w:name="_Toc172622448"/>
      <w:r>
        <w:t>OUTPUTS:</w:t>
      </w:r>
      <w:bookmarkEnd w:id="244"/>
    </w:p>
    <w:p w14:paraId="0B406759" w14:textId="77777777" w:rsidR="0064065C" w:rsidRDefault="0064065C" w:rsidP="00D44B09">
      <w:pPr>
        <w:pStyle w:val="ListParagraph"/>
        <w:numPr>
          <w:ilvl w:val="0"/>
          <w:numId w:val="14"/>
        </w:numPr>
        <w:autoSpaceDN w:val="0"/>
        <w:spacing w:before="120" w:after="160" w:line="276" w:lineRule="auto"/>
        <w:ind w:left="1080"/>
        <w:contextualSpacing/>
        <w:rPr>
          <w:rFonts w:cs="Arial"/>
          <w:szCs w:val="22"/>
        </w:rPr>
      </w:pPr>
      <w:r>
        <w:rPr>
          <w:rFonts w:cs="Arial"/>
          <w:szCs w:val="22"/>
        </w:rPr>
        <w:t>DataQ Digital Output to H-Bridge, FWD, REV, Brake</w:t>
      </w:r>
    </w:p>
    <w:p w14:paraId="40C98538" w14:textId="77777777" w:rsidR="0064065C" w:rsidRDefault="0064065C" w:rsidP="00D44B09">
      <w:pPr>
        <w:pStyle w:val="ListParagraph"/>
        <w:numPr>
          <w:ilvl w:val="0"/>
          <w:numId w:val="14"/>
        </w:numPr>
        <w:autoSpaceDN w:val="0"/>
        <w:spacing w:after="160" w:line="276" w:lineRule="auto"/>
        <w:ind w:left="1080"/>
        <w:contextualSpacing/>
        <w:rPr>
          <w:rFonts w:cs="Arial"/>
          <w:szCs w:val="22"/>
        </w:rPr>
      </w:pPr>
      <w:r>
        <w:rPr>
          <w:rFonts w:cs="Arial"/>
          <w:szCs w:val="22"/>
        </w:rPr>
        <w:t>H-Bridge: Vin = 12Vdc @ 5A (set for flow rate), Pump Drive signals</w:t>
      </w:r>
    </w:p>
    <w:p w14:paraId="0E087E8D" w14:textId="77777777" w:rsidR="0064065C" w:rsidRDefault="0064065C" w:rsidP="00D44B09">
      <w:pPr>
        <w:pStyle w:val="ZL3Section"/>
        <w:numPr>
          <w:ilvl w:val="2"/>
          <w:numId w:val="5"/>
        </w:numPr>
        <w:ind w:left="720" w:hanging="720"/>
        <w:rPr>
          <w:rFonts w:cs="Times New Roman"/>
        </w:rPr>
      </w:pPr>
      <w:bookmarkStart w:id="245" w:name="_Toc172622449"/>
      <w:r>
        <w:lastRenderedPageBreak/>
        <w:t>HMI:</w:t>
      </w:r>
      <w:bookmarkEnd w:id="245"/>
    </w:p>
    <w:p w14:paraId="76EBAC74" w14:textId="77777777" w:rsidR="0064065C" w:rsidRDefault="0064065C" w:rsidP="0064065C">
      <w:pPr>
        <w:spacing w:before="120"/>
        <w:ind w:firstLine="720"/>
        <w:rPr>
          <w:rFonts w:cs="Arial"/>
          <w:szCs w:val="22"/>
        </w:rPr>
      </w:pPr>
      <w:r>
        <w:rPr>
          <w:rFonts w:cs="Arial"/>
          <w:szCs w:val="22"/>
        </w:rPr>
        <w:t>Test configuration wizard prompt for:</w:t>
      </w:r>
    </w:p>
    <w:p w14:paraId="4A43D80C" w14:textId="77777777" w:rsidR="0064065C" w:rsidRDefault="0064065C" w:rsidP="00D44B09">
      <w:pPr>
        <w:pStyle w:val="ListParagraph"/>
        <w:numPr>
          <w:ilvl w:val="0"/>
          <w:numId w:val="15"/>
        </w:numPr>
        <w:autoSpaceDN w:val="0"/>
        <w:spacing w:after="160" w:line="276" w:lineRule="auto"/>
        <w:contextualSpacing/>
        <w:rPr>
          <w:rFonts w:cs="Arial"/>
          <w:szCs w:val="22"/>
        </w:rPr>
      </w:pPr>
      <w:r>
        <w:rPr>
          <w:rFonts w:cs="Arial"/>
          <w:szCs w:val="22"/>
        </w:rPr>
        <w:t>Test Parameters (Excel Test Plan)</w:t>
      </w:r>
    </w:p>
    <w:p w14:paraId="27C43295" w14:textId="77777777" w:rsidR="0064065C" w:rsidRDefault="0064065C" w:rsidP="00D44B09">
      <w:pPr>
        <w:pStyle w:val="ListParagraph"/>
        <w:numPr>
          <w:ilvl w:val="0"/>
          <w:numId w:val="15"/>
        </w:numPr>
        <w:autoSpaceDN w:val="0"/>
        <w:spacing w:after="160" w:line="276" w:lineRule="auto"/>
        <w:contextualSpacing/>
        <w:rPr>
          <w:rFonts w:cs="Arial"/>
          <w:szCs w:val="22"/>
        </w:rPr>
      </w:pPr>
      <w:r>
        <w:rPr>
          <w:rFonts w:cs="Arial"/>
          <w:szCs w:val="22"/>
        </w:rPr>
        <w:t>Test Name = Job Number + Unit number (User input)</w:t>
      </w:r>
    </w:p>
    <w:p w14:paraId="2CD53906" w14:textId="77777777" w:rsidR="0064065C" w:rsidRDefault="0064065C" w:rsidP="00D44B09">
      <w:pPr>
        <w:pStyle w:val="ListParagraph"/>
        <w:numPr>
          <w:ilvl w:val="0"/>
          <w:numId w:val="15"/>
        </w:numPr>
        <w:autoSpaceDN w:val="0"/>
        <w:spacing w:after="160" w:line="276" w:lineRule="auto"/>
        <w:contextualSpacing/>
        <w:rPr>
          <w:rFonts w:cs="Arial"/>
          <w:szCs w:val="22"/>
        </w:rPr>
      </w:pPr>
      <w:r>
        <w:rPr>
          <w:rFonts w:cs="Arial"/>
          <w:szCs w:val="22"/>
        </w:rPr>
        <w:t xml:space="preserve">Install DUT, Continuity test Resistance &lt; Infinity. </w:t>
      </w:r>
    </w:p>
    <w:p w14:paraId="0AF96C2E" w14:textId="77777777" w:rsidR="0064065C" w:rsidRDefault="0064065C" w:rsidP="00D44B09">
      <w:pPr>
        <w:pStyle w:val="ZL3Section"/>
        <w:numPr>
          <w:ilvl w:val="2"/>
          <w:numId w:val="5"/>
        </w:numPr>
        <w:ind w:left="720" w:hanging="720"/>
        <w:rPr>
          <w:rFonts w:cs="Times New Roman"/>
        </w:rPr>
      </w:pPr>
      <w:bookmarkStart w:id="246" w:name="_Toc172622450"/>
      <w:r>
        <w:t>Pump control</w:t>
      </w:r>
      <w:bookmarkEnd w:id="246"/>
    </w:p>
    <w:p w14:paraId="1DB7E1C0" w14:textId="77777777" w:rsidR="0064065C" w:rsidRDefault="0064065C" w:rsidP="00D44B09">
      <w:pPr>
        <w:pStyle w:val="ListParagraph"/>
        <w:numPr>
          <w:ilvl w:val="0"/>
          <w:numId w:val="16"/>
        </w:numPr>
        <w:autoSpaceDN w:val="0"/>
        <w:spacing w:before="120" w:after="160" w:line="276" w:lineRule="auto"/>
        <w:contextualSpacing/>
        <w:rPr>
          <w:rFonts w:cs="Arial"/>
          <w:szCs w:val="22"/>
        </w:rPr>
      </w:pPr>
      <w:r>
        <w:rPr>
          <w:rFonts w:cs="Arial"/>
          <w:szCs w:val="22"/>
        </w:rPr>
        <w:t>Fill Button ON/OFF (LV input)</w:t>
      </w:r>
    </w:p>
    <w:p w14:paraId="325C4FB4" w14:textId="77777777" w:rsidR="0064065C" w:rsidRDefault="0064065C" w:rsidP="00D44B09">
      <w:pPr>
        <w:pStyle w:val="ListParagraph"/>
        <w:numPr>
          <w:ilvl w:val="0"/>
          <w:numId w:val="16"/>
        </w:numPr>
        <w:autoSpaceDN w:val="0"/>
        <w:spacing w:after="160" w:line="276" w:lineRule="auto"/>
        <w:contextualSpacing/>
        <w:rPr>
          <w:ins w:id="247" w:author="Rick Ales Consulting" w:date="2024-07-23T10:20:00Z" w16du:dateUtc="2024-07-23T14:20:00Z"/>
          <w:rFonts w:cs="Arial"/>
          <w:szCs w:val="22"/>
        </w:rPr>
      </w:pPr>
      <w:r>
        <w:rPr>
          <w:rFonts w:cs="Arial"/>
          <w:szCs w:val="22"/>
        </w:rPr>
        <w:t>Drain Button ON/OFF (LV input)</w:t>
      </w:r>
    </w:p>
    <w:p w14:paraId="7AE38E3B" w14:textId="475C99A2" w:rsidR="00612494" w:rsidRDefault="00612494" w:rsidP="00D44B09">
      <w:pPr>
        <w:pStyle w:val="ListParagraph"/>
        <w:numPr>
          <w:ilvl w:val="0"/>
          <w:numId w:val="16"/>
        </w:numPr>
        <w:autoSpaceDN w:val="0"/>
        <w:spacing w:after="160" w:line="276" w:lineRule="auto"/>
        <w:contextualSpacing/>
        <w:rPr>
          <w:rFonts w:cs="Arial"/>
          <w:szCs w:val="22"/>
        </w:rPr>
      </w:pPr>
      <w:ins w:id="248" w:author="Rick Ales Consulting" w:date="2024-07-23T10:20:00Z" w16du:dateUtc="2024-07-23T14:20:00Z">
        <w:r>
          <w:rPr>
            <w:rFonts w:cs="Arial"/>
            <w:szCs w:val="22"/>
          </w:rPr>
          <w:t xml:space="preserve">The Pump will have </w:t>
        </w:r>
      </w:ins>
      <w:ins w:id="249" w:author="Rick Ales Consulting" w:date="2024-07-23T10:21:00Z" w16du:dateUtc="2024-07-23T14:21:00Z">
        <w:r>
          <w:rPr>
            <w:rFonts w:cs="Arial"/>
            <w:szCs w:val="22"/>
          </w:rPr>
          <w:t xml:space="preserve">3 speeds, FAST, </w:t>
        </w:r>
        <w:r w:rsidR="001B7F8B">
          <w:rPr>
            <w:rFonts w:cs="Arial"/>
            <w:szCs w:val="22"/>
          </w:rPr>
          <w:t>SLOW and Creep.</w:t>
        </w:r>
      </w:ins>
    </w:p>
    <w:p w14:paraId="1A6A74C6" w14:textId="77777777" w:rsidR="0064065C" w:rsidRDefault="0064065C" w:rsidP="00D44B09">
      <w:pPr>
        <w:pStyle w:val="ZL3Section"/>
        <w:numPr>
          <w:ilvl w:val="2"/>
          <w:numId w:val="5"/>
        </w:numPr>
        <w:ind w:left="720" w:hanging="720"/>
        <w:rPr>
          <w:rFonts w:cs="Times New Roman"/>
        </w:rPr>
      </w:pPr>
      <w:bookmarkStart w:id="250" w:name="_Toc172622451"/>
      <w:r>
        <w:t>Test Status/progress</w:t>
      </w:r>
      <w:bookmarkEnd w:id="250"/>
    </w:p>
    <w:p w14:paraId="010E953E" w14:textId="77777777" w:rsidR="0064065C" w:rsidRDefault="0064065C" w:rsidP="00D44B09">
      <w:pPr>
        <w:pStyle w:val="ListParagraph"/>
        <w:numPr>
          <w:ilvl w:val="1"/>
          <w:numId w:val="14"/>
        </w:numPr>
        <w:autoSpaceDN w:val="0"/>
        <w:spacing w:before="120" w:after="160" w:line="276" w:lineRule="auto"/>
        <w:contextualSpacing/>
        <w:rPr>
          <w:rFonts w:cs="Arial"/>
          <w:szCs w:val="22"/>
        </w:rPr>
      </w:pPr>
      <w:r>
        <w:rPr>
          <w:rFonts w:cs="Arial"/>
          <w:szCs w:val="22"/>
        </w:rPr>
        <w:t>Level, Ch A &amp; Ch B both digital readout and chart. (HMI)</w:t>
      </w:r>
    </w:p>
    <w:p w14:paraId="27801FAD"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Pass/Fail Indicator for each switch level.</w:t>
      </w:r>
    </w:p>
    <w:p w14:paraId="794BF382"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Value of Level when switch actuated.</w:t>
      </w:r>
    </w:p>
    <w:p w14:paraId="71C9A863" w14:textId="77777777" w:rsidR="0064065C" w:rsidRDefault="0064065C" w:rsidP="00D44B09">
      <w:pPr>
        <w:pStyle w:val="ZL3Section"/>
        <w:numPr>
          <w:ilvl w:val="2"/>
          <w:numId w:val="5"/>
        </w:numPr>
        <w:ind w:left="720" w:hanging="720"/>
        <w:rPr>
          <w:rFonts w:cs="Times New Roman"/>
        </w:rPr>
      </w:pPr>
      <w:bookmarkStart w:id="251" w:name="_Toc172622452"/>
      <w:r>
        <w:t>Test Report</w:t>
      </w:r>
      <w:bookmarkEnd w:id="251"/>
    </w:p>
    <w:p w14:paraId="604DE49C" w14:textId="77777777" w:rsidR="0064065C" w:rsidRDefault="0064065C" w:rsidP="00D44B09">
      <w:pPr>
        <w:pStyle w:val="ListParagraph"/>
        <w:numPr>
          <w:ilvl w:val="1"/>
          <w:numId w:val="14"/>
        </w:numPr>
        <w:autoSpaceDN w:val="0"/>
        <w:spacing w:before="120" w:after="160" w:line="276" w:lineRule="auto"/>
        <w:contextualSpacing/>
        <w:rPr>
          <w:rFonts w:cs="Arial"/>
          <w:szCs w:val="22"/>
        </w:rPr>
      </w:pPr>
      <w:r>
        <w:rPr>
          <w:rFonts w:cs="Arial"/>
          <w:szCs w:val="22"/>
        </w:rPr>
        <w:t xml:space="preserve">Test Configuration &amp; Name </w:t>
      </w:r>
    </w:p>
    <w:p w14:paraId="27481E3F"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 xml:space="preserve">Level, Ch A &amp; Ch B </w:t>
      </w:r>
    </w:p>
    <w:p w14:paraId="14BD2E1B"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Pass/Fail Indicator per ATP</w:t>
      </w:r>
    </w:p>
    <w:p w14:paraId="389E85C5"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Value of Level when switch actuated.</w:t>
      </w:r>
    </w:p>
    <w:p w14:paraId="347EA6BE" w14:textId="77777777" w:rsidR="0064065C" w:rsidRDefault="0064065C" w:rsidP="00D44B09">
      <w:pPr>
        <w:pStyle w:val="ZL2Section"/>
        <w:numPr>
          <w:ilvl w:val="1"/>
          <w:numId w:val="5"/>
        </w:numPr>
        <w:ind w:left="720" w:hanging="720"/>
      </w:pPr>
      <w:bookmarkStart w:id="252" w:name="_Toc172622453"/>
      <w:r>
        <w:t>Engineering/ Maintenance User</w:t>
      </w:r>
      <w:bookmarkEnd w:id="252"/>
      <w:r>
        <w:t xml:space="preserve"> </w:t>
      </w:r>
    </w:p>
    <w:p w14:paraId="79CF8822" w14:textId="77777777" w:rsidR="0064065C" w:rsidRDefault="0064065C" w:rsidP="00D44B09">
      <w:pPr>
        <w:pStyle w:val="ListParagraph"/>
        <w:numPr>
          <w:ilvl w:val="0"/>
          <w:numId w:val="17"/>
        </w:numPr>
        <w:autoSpaceDN w:val="0"/>
        <w:spacing w:before="120" w:after="160" w:line="276" w:lineRule="auto"/>
        <w:contextualSpacing/>
        <w:rPr>
          <w:rFonts w:cs="Arial"/>
          <w:szCs w:val="22"/>
        </w:rPr>
      </w:pPr>
      <w:r>
        <w:rPr>
          <w:rFonts w:cs="Arial"/>
          <w:szCs w:val="22"/>
        </w:rPr>
        <w:t>Wants to update/add test program parameters by saving a new XL Test Plan.</w:t>
      </w:r>
    </w:p>
    <w:p w14:paraId="29A67AA3" w14:textId="77777777" w:rsidR="0064065C" w:rsidRDefault="0064065C" w:rsidP="00D44B09">
      <w:pPr>
        <w:pStyle w:val="ListParagraph"/>
        <w:numPr>
          <w:ilvl w:val="0"/>
          <w:numId w:val="17"/>
        </w:numPr>
        <w:autoSpaceDN w:val="0"/>
        <w:spacing w:after="160" w:line="276" w:lineRule="auto"/>
        <w:contextualSpacing/>
        <w:rPr>
          <w:rFonts w:cs="Arial"/>
          <w:szCs w:val="22"/>
        </w:rPr>
      </w:pPr>
      <w:r>
        <w:rPr>
          <w:rFonts w:cs="Arial"/>
          <w:szCs w:val="22"/>
        </w:rPr>
        <w:t>Wants to calibrate the test bench.</w:t>
      </w:r>
    </w:p>
    <w:p w14:paraId="72BB8379" w14:textId="77777777" w:rsidR="0064065C" w:rsidRDefault="0064065C" w:rsidP="00D44B09">
      <w:pPr>
        <w:pStyle w:val="ListParagraph"/>
        <w:numPr>
          <w:ilvl w:val="0"/>
          <w:numId w:val="18"/>
        </w:numPr>
        <w:autoSpaceDN w:val="0"/>
        <w:spacing w:after="160" w:line="276" w:lineRule="auto"/>
        <w:contextualSpacing/>
        <w:rPr>
          <w:rFonts w:ascii="Courier" w:hAnsi="Courier"/>
          <w:sz w:val="20"/>
          <w:szCs w:val="24"/>
        </w:rPr>
      </w:pPr>
      <w:r>
        <w:br w:type="page"/>
      </w:r>
    </w:p>
    <w:p w14:paraId="1EAFA502" w14:textId="77777777" w:rsidR="0064065C" w:rsidRDefault="0064065C" w:rsidP="00D44B09">
      <w:pPr>
        <w:pStyle w:val="ZL2Section"/>
        <w:numPr>
          <w:ilvl w:val="1"/>
          <w:numId w:val="5"/>
        </w:numPr>
        <w:ind w:left="720" w:hanging="720"/>
      </w:pPr>
      <w:bookmarkStart w:id="253" w:name="_Toc172622454"/>
      <w:r>
        <w:lastRenderedPageBreak/>
        <w:t>Use Case 1: Load Test Plan -- Maintenance User</w:t>
      </w:r>
      <w:bookmarkEnd w:id="253"/>
    </w:p>
    <w:p w14:paraId="5359EE81" w14:textId="77777777" w:rsidR="0064065C" w:rsidRDefault="0064065C" w:rsidP="00D44B09">
      <w:pPr>
        <w:pStyle w:val="ListParagraph"/>
        <w:numPr>
          <w:ilvl w:val="0"/>
          <w:numId w:val="19"/>
        </w:numPr>
        <w:autoSpaceDN w:val="0"/>
        <w:spacing w:before="120" w:after="160" w:line="276" w:lineRule="auto"/>
        <w:contextualSpacing/>
        <w:rPr>
          <w:rFonts w:cs="Arial"/>
          <w:szCs w:val="22"/>
        </w:rPr>
      </w:pPr>
      <w:r>
        <w:rPr>
          <w:rFonts w:cs="Arial"/>
          <w:szCs w:val="22"/>
        </w:rPr>
        <w:t>Document management</w:t>
      </w:r>
    </w:p>
    <w:p w14:paraId="3C1FAE38" w14:textId="77777777" w:rsidR="0064065C" w:rsidRDefault="0064065C" w:rsidP="00D44B09">
      <w:pPr>
        <w:pStyle w:val="ListParagraph"/>
        <w:numPr>
          <w:ilvl w:val="1"/>
          <w:numId w:val="20"/>
        </w:numPr>
        <w:autoSpaceDN w:val="0"/>
        <w:spacing w:after="160" w:line="276" w:lineRule="auto"/>
        <w:contextualSpacing/>
        <w:rPr>
          <w:rFonts w:cs="Arial"/>
          <w:szCs w:val="22"/>
        </w:rPr>
      </w:pPr>
      <w:r>
        <w:rPr>
          <w:rFonts w:cs="Arial"/>
          <w:szCs w:val="22"/>
        </w:rPr>
        <w:t>The test plan shall be an XL workbook named to be traceable the test protocol implemented.</w:t>
      </w:r>
    </w:p>
    <w:p w14:paraId="266B6EA4" w14:textId="77777777" w:rsidR="0064065C" w:rsidRDefault="0064065C" w:rsidP="00D44B09">
      <w:pPr>
        <w:pStyle w:val="ListParagraph"/>
        <w:numPr>
          <w:ilvl w:val="1"/>
          <w:numId w:val="20"/>
        </w:numPr>
        <w:autoSpaceDN w:val="0"/>
        <w:spacing w:after="160" w:line="276" w:lineRule="auto"/>
        <w:contextualSpacing/>
        <w:rPr>
          <w:rFonts w:cs="Arial"/>
          <w:szCs w:val="22"/>
        </w:rPr>
      </w:pPr>
      <w:r>
        <w:rPr>
          <w:rFonts w:cs="Arial"/>
          <w:szCs w:val="22"/>
        </w:rPr>
        <w:t>The test plan shall be version controlled in the Test repository per AAP QUAM.</w:t>
      </w:r>
    </w:p>
    <w:p w14:paraId="02804A52" w14:textId="77777777" w:rsidR="0064065C" w:rsidRDefault="0064065C" w:rsidP="00D44B09">
      <w:pPr>
        <w:pStyle w:val="ListParagraph"/>
        <w:numPr>
          <w:ilvl w:val="1"/>
          <w:numId w:val="20"/>
        </w:numPr>
        <w:autoSpaceDN w:val="0"/>
        <w:spacing w:after="160" w:line="276" w:lineRule="auto"/>
        <w:contextualSpacing/>
        <w:rPr>
          <w:rFonts w:cs="Arial"/>
          <w:szCs w:val="22"/>
        </w:rPr>
      </w:pPr>
      <w:r>
        <w:rPr>
          <w:rFonts w:cs="Arial"/>
          <w:szCs w:val="22"/>
        </w:rPr>
        <w:t>There shall be a means to add/include the test plan path into the user prompt.</w:t>
      </w:r>
    </w:p>
    <w:p w14:paraId="0EAFDCDF" w14:textId="77777777" w:rsidR="0064065C" w:rsidRDefault="0064065C" w:rsidP="00D44B09">
      <w:pPr>
        <w:pStyle w:val="ListParagraph"/>
        <w:numPr>
          <w:ilvl w:val="0"/>
          <w:numId w:val="19"/>
        </w:numPr>
        <w:autoSpaceDN w:val="0"/>
        <w:spacing w:after="160" w:line="276" w:lineRule="auto"/>
        <w:contextualSpacing/>
        <w:rPr>
          <w:rFonts w:cs="Arial"/>
          <w:szCs w:val="22"/>
        </w:rPr>
      </w:pPr>
      <w:r>
        <w:rPr>
          <w:rFonts w:cs="Arial"/>
          <w:szCs w:val="22"/>
        </w:rPr>
        <w:t>Enter the test bench configuration parameters into XL test plan.</w:t>
      </w:r>
    </w:p>
    <w:p w14:paraId="0BB90985" w14:textId="77777777" w:rsidR="0064065C" w:rsidRDefault="0064065C" w:rsidP="00D44B09">
      <w:pPr>
        <w:pStyle w:val="ListParagraph"/>
        <w:numPr>
          <w:ilvl w:val="1"/>
          <w:numId w:val="21"/>
        </w:numPr>
        <w:autoSpaceDN w:val="0"/>
        <w:spacing w:after="160" w:line="276" w:lineRule="auto"/>
        <w:contextualSpacing/>
        <w:rPr>
          <w:rFonts w:cs="Arial"/>
          <w:szCs w:val="22"/>
        </w:rPr>
      </w:pPr>
      <w:r>
        <w:rPr>
          <w:rFonts w:cs="Arial"/>
          <w:szCs w:val="22"/>
        </w:rPr>
        <w:t>The test plan shall contain the configurable test bench parameters as determined by the test bench design.</w:t>
      </w:r>
    </w:p>
    <w:p w14:paraId="54AEE7C4"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Tabular data should be a copy and paste operation from the reference Test Document (ATP) into the XL Test Plan document for loading as a LV parameter.</w:t>
      </w:r>
    </w:p>
    <w:p w14:paraId="54FE29BC" w14:textId="77777777" w:rsidR="0064065C" w:rsidRDefault="0064065C" w:rsidP="00D44B09">
      <w:pPr>
        <w:pStyle w:val="ListParagraph"/>
        <w:numPr>
          <w:ilvl w:val="0"/>
          <w:numId w:val="19"/>
        </w:numPr>
        <w:autoSpaceDN w:val="0"/>
        <w:spacing w:after="160" w:line="276" w:lineRule="auto"/>
        <w:contextualSpacing/>
        <w:rPr>
          <w:rFonts w:cs="Arial"/>
          <w:szCs w:val="22"/>
        </w:rPr>
      </w:pPr>
      <w:r>
        <w:rPr>
          <w:rFonts w:cs="Arial"/>
          <w:szCs w:val="22"/>
        </w:rPr>
        <w:t xml:space="preserve">Enter DUT specific configuration parameters into XL test plan.  Eventually the test plan may include variations of the test protocol that are run at different stages of production.  For example, pre-pot test the DUT has no connector, post-Pot is the Actual ATP. </w:t>
      </w:r>
    </w:p>
    <w:p w14:paraId="359401D7"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The test plan shall contain the referenced test protocol test bench parameters as determined by the test bench design.</w:t>
      </w:r>
    </w:p>
    <w:p w14:paraId="0A176834"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It should be a copy and paste operation to include the Test bench parameters into the XL Test Plan document.</w:t>
      </w:r>
    </w:p>
    <w:p w14:paraId="3F05573A"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The Test Plan shall contain a template of each test report generated on a separate sheet in the test plan XL workbook.</w:t>
      </w:r>
    </w:p>
    <w:p w14:paraId="4AF018B9"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The test plan shall be capable of containing multiple templates to accommodate recording multiple test points or variations of test protocol.</w:t>
      </w:r>
    </w:p>
    <w:p w14:paraId="77F14413" w14:textId="77777777" w:rsidR="0064065C" w:rsidRDefault="0064065C" w:rsidP="00D44B09">
      <w:pPr>
        <w:pStyle w:val="ZL2Section"/>
        <w:numPr>
          <w:ilvl w:val="1"/>
          <w:numId w:val="5"/>
        </w:numPr>
        <w:ind w:left="720" w:hanging="720"/>
      </w:pPr>
      <w:bookmarkStart w:id="254" w:name="_Toc172622455"/>
      <w:r>
        <w:t>Use Case 2: Validate Test System -- Maintenance User</w:t>
      </w:r>
      <w:bookmarkEnd w:id="254"/>
    </w:p>
    <w:p w14:paraId="7DCD890E" w14:textId="77777777" w:rsidR="0064065C" w:rsidRDefault="0064065C" w:rsidP="00D44B09">
      <w:pPr>
        <w:pStyle w:val="ListParagraph"/>
        <w:numPr>
          <w:ilvl w:val="0"/>
          <w:numId w:val="23"/>
        </w:numPr>
        <w:autoSpaceDN w:val="0"/>
        <w:spacing w:before="120" w:after="160" w:line="276" w:lineRule="auto"/>
        <w:ind w:left="1080"/>
        <w:contextualSpacing/>
        <w:rPr>
          <w:rFonts w:cs="Arial"/>
          <w:szCs w:val="22"/>
        </w:rPr>
      </w:pPr>
      <w:r>
        <w:rPr>
          <w:rFonts w:cs="Arial"/>
          <w:szCs w:val="22"/>
        </w:rPr>
        <w:t>Calibration Procedure</w:t>
      </w:r>
    </w:p>
    <w:p w14:paraId="510FDD8A" w14:textId="77777777" w:rsidR="0064065C" w:rsidRDefault="0064065C" w:rsidP="00D44B09">
      <w:pPr>
        <w:pStyle w:val="ListParagraph"/>
        <w:numPr>
          <w:ilvl w:val="1"/>
          <w:numId w:val="24"/>
        </w:numPr>
        <w:autoSpaceDN w:val="0"/>
        <w:spacing w:after="160" w:line="276" w:lineRule="auto"/>
        <w:contextualSpacing/>
        <w:rPr>
          <w:rFonts w:cs="Arial"/>
          <w:szCs w:val="22"/>
        </w:rPr>
      </w:pPr>
      <w:r>
        <w:rPr>
          <w:rFonts w:cs="Arial"/>
          <w:szCs w:val="22"/>
        </w:rPr>
        <w:t>There shall be a means to perform a 2-point mx+b calibration on each AI input.   (wizard?)</w:t>
      </w:r>
    </w:p>
    <w:p w14:paraId="68B2CFEC" w14:textId="77777777" w:rsidR="0064065C" w:rsidRDefault="0064065C" w:rsidP="00D44B09">
      <w:pPr>
        <w:pStyle w:val="ListParagraph"/>
        <w:numPr>
          <w:ilvl w:val="1"/>
          <w:numId w:val="24"/>
        </w:numPr>
        <w:autoSpaceDN w:val="0"/>
        <w:spacing w:after="160" w:line="276" w:lineRule="auto"/>
        <w:contextualSpacing/>
        <w:rPr>
          <w:rFonts w:cs="Arial"/>
          <w:szCs w:val="22"/>
        </w:rPr>
      </w:pPr>
      <w:r>
        <w:rPr>
          <w:rFonts w:cs="Arial"/>
          <w:szCs w:val="22"/>
        </w:rPr>
        <w:t>There shall be a means to perform a 2-point mx+b calibration on each Level Sensor (wizard?)</w:t>
      </w:r>
    </w:p>
    <w:p w14:paraId="2EDF73F1" w14:textId="77777777" w:rsidR="0064065C" w:rsidRDefault="0064065C" w:rsidP="00D44B09">
      <w:pPr>
        <w:pStyle w:val="ListParagraph"/>
        <w:numPr>
          <w:ilvl w:val="1"/>
          <w:numId w:val="24"/>
        </w:numPr>
        <w:autoSpaceDN w:val="0"/>
        <w:spacing w:after="160" w:line="276" w:lineRule="auto"/>
        <w:contextualSpacing/>
        <w:rPr>
          <w:rFonts w:cs="Arial"/>
          <w:szCs w:val="22"/>
        </w:rPr>
      </w:pPr>
      <w:r>
        <w:rPr>
          <w:rFonts w:cs="Arial"/>
          <w:szCs w:val="22"/>
        </w:rPr>
        <w:t xml:space="preserve">These Bench calibrations shall be saved /linked to each Test Plan. </w:t>
      </w:r>
    </w:p>
    <w:p w14:paraId="4D6FAAE8" w14:textId="77777777" w:rsidR="0064065C" w:rsidRDefault="0064065C" w:rsidP="00D44B09">
      <w:pPr>
        <w:pStyle w:val="ListParagraph"/>
        <w:numPr>
          <w:ilvl w:val="0"/>
          <w:numId w:val="23"/>
        </w:numPr>
        <w:autoSpaceDN w:val="0"/>
        <w:spacing w:after="160" w:line="276" w:lineRule="auto"/>
        <w:ind w:left="1080"/>
        <w:contextualSpacing/>
        <w:rPr>
          <w:rFonts w:cs="Arial"/>
          <w:szCs w:val="22"/>
        </w:rPr>
      </w:pPr>
      <w:r>
        <w:rPr>
          <w:rFonts w:cs="Arial"/>
          <w:szCs w:val="22"/>
        </w:rPr>
        <w:t>Troubleshooting Aids</w:t>
      </w:r>
    </w:p>
    <w:p w14:paraId="4FFC75A0" w14:textId="77777777" w:rsidR="0064065C" w:rsidRDefault="0064065C" w:rsidP="00D44B09">
      <w:pPr>
        <w:pStyle w:val="ListParagraph"/>
        <w:numPr>
          <w:ilvl w:val="1"/>
          <w:numId w:val="25"/>
        </w:numPr>
        <w:autoSpaceDN w:val="0"/>
        <w:spacing w:after="160" w:line="276" w:lineRule="auto"/>
        <w:contextualSpacing/>
        <w:rPr>
          <w:rFonts w:cs="Arial"/>
          <w:szCs w:val="22"/>
        </w:rPr>
      </w:pPr>
      <w:r>
        <w:rPr>
          <w:rFonts w:cs="Arial"/>
          <w:szCs w:val="22"/>
        </w:rPr>
        <w:t>There shall be a means for manually setting the tank level.</w:t>
      </w:r>
    </w:p>
    <w:p w14:paraId="233951D2" w14:textId="77777777" w:rsidR="0064065C" w:rsidRDefault="0064065C" w:rsidP="00D44B09">
      <w:pPr>
        <w:pStyle w:val="ListParagraph"/>
        <w:numPr>
          <w:ilvl w:val="1"/>
          <w:numId w:val="25"/>
        </w:numPr>
        <w:autoSpaceDN w:val="0"/>
        <w:spacing w:after="160" w:line="276" w:lineRule="auto"/>
        <w:contextualSpacing/>
        <w:rPr>
          <w:rFonts w:cs="Arial"/>
          <w:szCs w:val="22"/>
        </w:rPr>
      </w:pPr>
      <w:r>
        <w:rPr>
          <w:rFonts w:cs="Arial"/>
          <w:szCs w:val="22"/>
        </w:rPr>
        <w:t>Each instrument (DataQ, Keyence) shall provide a health indictor.</w:t>
      </w:r>
    </w:p>
    <w:p w14:paraId="69049ED5" w14:textId="77777777" w:rsidR="0064065C" w:rsidRDefault="0064065C" w:rsidP="00D44B09">
      <w:pPr>
        <w:pStyle w:val="ListParagraph"/>
        <w:numPr>
          <w:ilvl w:val="0"/>
          <w:numId w:val="26"/>
        </w:numPr>
        <w:autoSpaceDN w:val="0"/>
        <w:spacing w:after="160" w:line="276" w:lineRule="auto"/>
        <w:ind w:left="1440"/>
        <w:contextualSpacing/>
        <w:rPr>
          <w:rFonts w:cs="Arial"/>
          <w:szCs w:val="22"/>
        </w:rPr>
      </w:pPr>
      <w:r>
        <w:rPr>
          <w:rFonts w:cs="Arial"/>
          <w:szCs w:val="22"/>
        </w:rPr>
        <w:t>There shall be a simulate mode that provides simulated instrument input and Level response to be used with debugging.</w:t>
      </w:r>
    </w:p>
    <w:p w14:paraId="4F62163D" w14:textId="61E2BF19" w:rsidR="00A162D5" w:rsidRDefault="00A162D5" w:rsidP="00D44B09">
      <w:pPr>
        <w:pStyle w:val="ListParagraph"/>
        <w:numPr>
          <w:ilvl w:val="0"/>
          <w:numId w:val="26"/>
        </w:numPr>
        <w:autoSpaceDN w:val="0"/>
        <w:spacing w:after="160" w:line="276" w:lineRule="auto"/>
        <w:ind w:left="1440"/>
        <w:contextualSpacing/>
        <w:rPr>
          <w:rFonts w:cs="Arial"/>
          <w:szCs w:val="22"/>
        </w:rPr>
      </w:pPr>
      <w:r>
        <w:rPr>
          <w:rFonts w:cs="Arial"/>
          <w:szCs w:val="22"/>
        </w:rPr>
        <w:t>There shall be a test vector mode that reads and process AEPS test data to validate the system processing algorithm.</w:t>
      </w:r>
    </w:p>
    <w:p w14:paraId="714E3E66" w14:textId="77777777" w:rsidR="0064065C" w:rsidRDefault="0064065C" w:rsidP="0064065C">
      <w:pPr>
        <w:pStyle w:val="ListParagraph"/>
        <w:rPr>
          <w:rFonts w:ascii="Courier" w:hAnsi="Courier"/>
          <w:sz w:val="20"/>
          <w:szCs w:val="24"/>
        </w:rPr>
      </w:pPr>
    </w:p>
    <w:p w14:paraId="61BCB3E8" w14:textId="77777777" w:rsidR="0064065C" w:rsidRDefault="0064065C" w:rsidP="00D44B09">
      <w:pPr>
        <w:pStyle w:val="ZL2Section"/>
        <w:numPr>
          <w:ilvl w:val="1"/>
          <w:numId w:val="5"/>
        </w:numPr>
        <w:ind w:left="720" w:hanging="720"/>
      </w:pPr>
      <w:bookmarkStart w:id="255" w:name="_Toc172622456"/>
      <w:r>
        <w:lastRenderedPageBreak/>
        <w:t>Use Case 3: Read Test Configuration -- Production Test User</w:t>
      </w:r>
      <w:bookmarkEnd w:id="255"/>
    </w:p>
    <w:p w14:paraId="1F4EB801" w14:textId="77777777" w:rsidR="0064065C" w:rsidRDefault="0064065C" w:rsidP="00D44B09">
      <w:pPr>
        <w:pStyle w:val="ListParagraph"/>
        <w:numPr>
          <w:ilvl w:val="0"/>
          <w:numId w:val="27"/>
        </w:numPr>
        <w:autoSpaceDN w:val="0"/>
        <w:spacing w:before="120" w:after="160" w:line="276" w:lineRule="auto"/>
        <w:ind w:left="1440"/>
        <w:contextualSpacing/>
        <w:rPr>
          <w:rFonts w:cs="Arial"/>
          <w:szCs w:val="22"/>
        </w:rPr>
      </w:pPr>
      <w:r>
        <w:rPr>
          <w:rFonts w:cs="Arial"/>
          <w:szCs w:val="22"/>
        </w:rPr>
        <w:t>LV program must launch from PC desktop ICON.</w:t>
      </w:r>
    </w:p>
    <w:p w14:paraId="29F5C758" w14:textId="77777777" w:rsidR="0064065C" w:rsidRDefault="0064065C" w:rsidP="00D44B09">
      <w:pPr>
        <w:pStyle w:val="ListParagraph"/>
        <w:numPr>
          <w:ilvl w:val="0"/>
          <w:numId w:val="27"/>
        </w:numPr>
        <w:autoSpaceDN w:val="0"/>
        <w:spacing w:before="120" w:after="160" w:line="276" w:lineRule="auto"/>
        <w:ind w:left="1440"/>
        <w:contextualSpacing/>
        <w:rPr>
          <w:rFonts w:cs="Arial"/>
          <w:szCs w:val="22"/>
        </w:rPr>
      </w:pPr>
      <w:r>
        <w:rPr>
          <w:rFonts w:cs="Arial"/>
          <w:szCs w:val="22"/>
        </w:rPr>
        <w:t>Maintenance User exclusive controls and Indicators shall be hidden in Test mode.</w:t>
      </w:r>
    </w:p>
    <w:p w14:paraId="54ED51A9" w14:textId="77777777" w:rsidR="0064065C" w:rsidRDefault="0064065C" w:rsidP="00D44B09">
      <w:pPr>
        <w:pStyle w:val="ListParagraph"/>
        <w:numPr>
          <w:ilvl w:val="0"/>
          <w:numId w:val="28"/>
        </w:numPr>
        <w:autoSpaceDN w:val="0"/>
        <w:spacing w:after="160" w:line="276" w:lineRule="auto"/>
        <w:ind w:left="1440"/>
        <w:contextualSpacing/>
        <w:rPr>
          <w:rFonts w:cs="Arial"/>
          <w:szCs w:val="22"/>
        </w:rPr>
      </w:pPr>
      <w:r>
        <w:rPr>
          <w:rFonts w:cs="Arial"/>
          <w:szCs w:val="22"/>
        </w:rPr>
        <w:t>All Test Parameters options must be presented in the form of a discrete choice (i.e. dropdown, pick list, radio button etc.).</w:t>
      </w:r>
    </w:p>
    <w:p w14:paraId="2F62A04E" w14:textId="77777777" w:rsidR="0064065C" w:rsidRDefault="0064065C" w:rsidP="00D44B09">
      <w:pPr>
        <w:pStyle w:val="ListParagraph"/>
        <w:numPr>
          <w:ilvl w:val="0"/>
          <w:numId w:val="28"/>
        </w:numPr>
        <w:autoSpaceDN w:val="0"/>
        <w:spacing w:after="160" w:line="276" w:lineRule="auto"/>
        <w:ind w:left="1440"/>
        <w:contextualSpacing/>
        <w:rPr>
          <w:rFonts w:cs="Arial"/>
          <w:szCs w:val="22"/>
        </w:rPr>
      </w:pPr>
      <w:r>
        <w:rPr>
          <w:rFonts w:cs="Arial"/>
          <w:szCs w:val="22"/>
        </w:rPr>
        <w:t xml:space="preserve">Path to valid XL test plans shall be saved in LV as constant (Register Key??) and presented as a choice by Test name configured by the Maintenance User.   </w:t>
      </w:r>
    </w:p>
    <w:p w14:paraId="75AC96FE" w14:textId="77777777" w:rsidR="0064065C" w:rsidRDefault="0064065C" w:rsidP="00D44B09">
      <w:pPr>
        <w:pStyle w:val="ListParagraph"/>
        <w:numPr>
          <w:ilvl w:val="0"/>
          <w:numId w:val="28"/>
        </w:numPr>
        <w:autoSpaceDN w:val="0"/>
        <w:spacing w:after="160" w:line="276" w:lineRule="auto"/>
        <w:ind w:left="1440"/>
        <w:contextualSpacing/>
        <w:rPr>
          <w:rFonts w:cs="Arial"/>
          <w:szCs w:val="22"/>
        </w:rPr>
      </w:pPr>
      <w:r>
        <w:rPr>
          <w:rFonts w:cs="Arial"/>
          <w:szCs w:val="22"/>
        </w:rPr>
        <w:t xml:space="preserve">The system shall be configured and initialized and shall report any NOT READY to test status: i.e. no functional instrument, out of calibration data, error reading test Plan etc.). </w:t>
      </w:r>
    </w:p>
    <w:p w14:paraId="79297320" w14:textId="77777777" w:rsidR="0064065C" w:rsidRDefault="0064065C" w:rsidP="00D44B09">
      <w:pPr>
        <w:pStyle w:val="ZL2Section"/>
        <w:numPr>
          <w:ilvl w:val="1"/>
          <w:numId w:val="5"/>
        </w:numPr>
        <w:ind w:left="720" w:hanging="720"/>
      </w:pPr>
      <w:bookmarkStart w:id="256" w:name="_Toc172622457"/>
      <w:r>
        <w:t>Use Case 4: Initialize DUT test -- Production Test User</w:t>
      </w:r>
      <w:bookmarkEnd w:id="256"/>
    </w:p>
    <w:p w14:paraId="46327F59" w14:textId="77777777" w:rsidR="0064065C" w:rsidRDefault="0064065C" w:rsidP="00D44B09">
      <w:pPr>
        <w:pStyle w:val="ListParagraph"/>
        <w:numPr>
          <w:ilvl w:val="0"/>
          <w:numId w:val="29"/>
        </w:numPr>
        <w:autoSpaceDN w:val="0"/>
        <w:spacing w:before="120" w:after="160" w:line="276" w:lineRule="auto"/>
        <w:contextualSpacing/>
        <w:rPr>
          <w:rFonts w:cs="Arial"/>
          <w:szCs w:val="22"/>
        </w:rPr>
      </w:pPr>
      <w:r>
        <w:rPr>
          <w:rFonts w:cs="Arial"/>
          <w:szCs w:val="22"/>
        </w:rPr>
        <w:t xml:space="preserve">There are buttons to run operate the bench, but we think there should be wizard that walks the Tester through but can be disabled by an experienced user.  The wizard is of lower priority but sequenced here to illustrate how the test is expected to be run. </w:t>
      </w:r>
    </w:p>
    <w:p w14:paraId="1A4C4264" w14:textId="77777777" w:rsidR="0064065C" w:rsidRDefault="0064065C" w:rsidP="00D44B09">
      <w:pPr>
        <w:pStyle w:val="ListParagraph"/>
        <w:numPr>
          <w:ilvl w:val="1"/>
          <w:numId w:val="30"/>
        </w:numPr>
        <w:autoSpaceDN w:val="0"/>
        <w:spacing w:after="160" w:line="276" w:lineRule="auto"/>
        <w:ind w:left="1440"/>
        <w:contextualSpacing/>
        <w:rPr>
          <w:rFonts w:cs="Arial"/>
          <w:szCs w:val="22"/>
        </w:rPr>
      </w:pPr>
      <w:r>
        <w:rPr>
          <w:rFonts w:cs="Arial"/>
          <w:szCs w:val="22"/>
        </w:rPr>
        <w:t>There shall be a means to disable the wizard.  (ie do not show again/show wizard)</w:t>
      </w:r>
    </w:p>
    <w:p w14:paraId="7A9BAD9F" w14:textId="77777777" w:rsidR="0064065C" w:rsidRDefault="0064065C" w:rsidP="00D44B09">
      <w:pPr>
        <w:pStyle w:val="ListParagraph"/>
        <w:numPr>
          <w:ilvl w:val="1"/>
          <w:numId w:val="30"/>
        </w:numPr>
        <w:autoSpaceDN w:val="0"/>
        <w:spacing w:after="160" w:line="276" w:lineRule="auto"/>
        <w:ind w:left="1440"/>
        <w:contextualSpacing/>
        <w:rPr>
          <w:rFonts w:cs="Arial"/>
          <w:szCs w:val="22"/>
        </w:rPr>
      </w:pPr>
      <w:r>
        <w:rPr>
          <w:rFonts w:cs="Arial"/>
          <w:szCs w:val="22"/>
        </w:rPr>
        <w:t>The user must have a means to select from multiple variants of the same test.</w:t>
      </w:r>
    </w:p>
    <w:p w14:paraId="4160AEEA" w14:textId="77777777" w:rsidR="0064065C" w:rsidRDefault="0064065C" w:rsidP="00D44B09">
      <w:pPr>
        <w:pStyle w:val="ListParagraph"/>
        <w:numPr>
          <w:ilvl w:val="1"/>
          <w:numId w:val="30"/>
        </w:numPr>
        <w:autoSpaceDN w:val="0"/>
        <w:spacing w:after="160" w:line="276" w:lineRule="auto"/>
        <w:ind w:left="1440"/>
        <w:contextualSpacing/>
        <w:rPr>
          <w:rFonts w:cs="Arial"/>
          <w:szCs w:val="22"/>
        </w:rPr>
      </w:pPr>
      <w:r>
        <w:rPr>
          <w:rFonts w:cs="Arial"/>
          <w:szCs w:val="22"/>
        </w:rPr>
        <w:t xml:space="preserve">The user must have a means to indicate that the test is a run of an already conducted test.   </w:t>
      </w:r>
    </w:p>
    <w:p w14:paraId="35230E1E" w14:textId="77777777" w:rsidR="0064065C" w:rsidRDefault="0064065C" w:rsidP="00D44B09">
      <w:pPr>
        <w:pStyle w:val="ListParagraph"/>
        <w:numPr>
          <w:ilvl w:val="0"/>
          <w:numId w:val="31"/>
        </w:numPr>
        <w:autoSpaceDN w:val="0"/>
        <w:spacing w:after="160" w:line="276" w:lineRule="auto"/>
        <w:ind w:left="1080" w:hanging="270"/>
        <w:contextualSpacing/>
        <w:rPr>
          <w:rFonts w:cs="Arial"/>
          <w:szCs w:val="22"/>
        </w:rPr>
      </w:pPr>
      <w:r>
        <w:rPr>
          <w:rFonts w:cs="Arial"/>
          <w:szCs w:val="22"/>
        </w:rPr>
        <w:t>Load DUT identification information</w:t>
      </w:r>
    </w:p>
    <w:p w14:paraId="1CE156D6" w14:textId="77777777" w:rsidR="0064065C" w:rsidRDefault="0064065C" w:rsidP="00D44B09">
      <w:pPr>
        <w:pStyle w:val="ListParagraph"/>
        <w:numPr>
          <w:ilvl w:val="0"/>
          <w:numId w:val="32"/>
        </w:numPr>
        <w:autoSpaceDN w:val="0"/>
        <w:spacing w:after="160" w:line="276" w:lineRule="auto"/>
        <w:ind w:left="1440"/>
        <w:contextualSpacing/>
        <w:rPr>
          <w:rFonts w:cs="Arial"/>
          <w:szCs w:val="22"/>
        </w:rPr>
      </w:pPr>
      <w:r>
        <w:rPr>
          <w:rFonts w:cs="Arial"/>
          <w:szCs w:val="22"/>
        </w:rPr>
        <w:t>There must be a Prompt to enter DUT routing job number which shall be a text string.</w:t>
      </w:r>
    </w:p>
    <w:p w14:paraId="0BCD2397" w14:textId="36DC5317" w:rsidR="0064065C" w:rsidRDefault="0064065C" w:rsidP="00D44B09">
      <w:pPr>
        <w:pStyle w:val="ListParagraph"/>
        <w:numPr>
          <w:ilvl w:val="0"/>
          <w:numId w:val="32"/>
        </w:numPr>
        <w:autoSpaceDN w:val="0"/>
        <w:spacing w:after="160" w:line="276" w:lineRule="auto"/>
        <w:ind w:left="1440"/>
        <w:contextualSpacing/>
        <w:rPr>
          <w:rFonts w:cs="Arial"/>
          <w:szCs w:val="22"/>
        </w:rPr>
      </w:pPr>
      <w:r>
        <w:rPr>
          <w:rFonts w:cs="Arial"/>
          <w:szCs w:val="22"/>
        </w:rPr>
        <w:t>There must be a Prompt to enter DUT ser</w:t>
      </w:r>
      <w:r w:rsidR="00AC7652">
        <w:rPr>
          <w:rFonts w:cs="Arial"/>
          <w:szCs w:val="22"/>
        </w:rPr>
        <w:t>n</w:t>
      </w:r>
      <w:r>
        <w:rPr>
          <w:rFonts w:cs="Arial"/>
          <w:szCs w:val="22"/>
        </w:rPr>
        <w:t xml:space="preserve">um for each DUT. </w:t>
      </w:r>
    </w:p>
    <w:p w14:paraId="57DB1525" w14:textId="77777777" w:rsidR="0064065C" w:rsidRDefault="0064065C" w:rsidP="00D44B09">
      <w:pPr>
        <w:pStyle w:val="ListParagraph"/>
        <w:numPr>
          <w:ilvl w:val="0"/>
          <w:numId w:val="32"/>
        </w:numPr>
        <w:autoSpaceDN w:val="0"/>
        <w:spacing w:after="160" w:line="276" w:lineRule="auto"/>
        <w:ind w:left="1440"/>
        <w:contextualSpacing/>
        <w:rPr>
          <w:rFonts w:cs="Arial"/>
          <w:szCs w:val="22"/>
        </w:rPr>
      </w:pPr>
      <w:r>
        <w:rPr>
          <w:rFonts w:cs="Arial"/>
          <w:szCs w:val="22"/>
        </w:rPr>
        <w:t>The routing and ID input shall be displayed and request conformation, in the form of an “are you sure?” type prompt with a YES, NO choice response.  On NO reply, the user must be able to update that input which shall be retained but editable.</w:t>
      </w:r>
    </w:p>
    <w:p w14:paraId="0AC71C9D" w14:textId="77777777" w:rsidR="0064065C" w:rsidRDefault="0064065C" w:rsidP="00D44B09">
      <w:pPr>
        <w:pStyle w:val="ListParagraph"/>
        <w:numPr>
          <w:ilvl w:val="0"/>
          <w:numId w:val="32"/>
        </w:numPr>
        <w:autoSpaceDN w:val="0"/>
        <w:spacing w:after="160" w:line="276" w:lineRule="auto"/>
        <w:ind w:left="1440"/>
        <w:contextualSpacing/>
        <w:rPr>
          <w:rFonts w:cs="Arial"/>
          <w:szCs w:val="22"/>
        </w:rPr>
      </w:pPr>
      <w:r>
        <w:rPr>
          <w:rFonts w:cs="Arial"/>
          <w:szCs w:val="22"/>
        </w:rPr>
        <w:t xml:space="preserve">Each DUT shall be identified as &lt;Job#&gt;&amp;”- “&amp;&lt;DUT_sernum&gt;. </w:t>
      </w:r>
    </w:p>
    <w:p w14:paraId="13A1634B" w14:textId="77777777" w:rsidR="0064065C" w:rsidRDefault="0064065C" w:rsidP="00D44B09">
      <w:pPr>
        <w:pStyle w:val="ListParagraph"/>
        <w:numPr>
          <w:ilvl w:val="0"/>
          <w:numId w:val="6"/>
        </w:numPr>
        <w:autoSpaceDN w:val="0"/>
        <w:spacing w:after="160" w:line="276" w:lineRule="auto"/>
        <w:ind w:left="1080" w:hanging="270"/>
        <w:contextualSpacing/>
        <w:rPr>
          <w:rFonts w:cs="Arial"/>
          <w:szCs w:val="22"/>
        </w:rPr>
      </w:pPr>
      <w:r>
        <w:rPr>
          <w:rFonts w:cs="Arial"/>
          <w:szCs w:val="22"/>
        </w:rPr>
        <w:t>Load DUT into the test bench.</w:t>
      </w:r>
    </w:p>
    <w:p w14:paraId="316AE6D3"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 xml:space="preserve">There shall be a prompt to load DUT serial num into assigned test cell position then press OK to continue.  </w:t>
      </w:r>
    </w:p>
    <w:p w14:paraId="6D25F76E"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On the OK response, each cell with a DUT unit must be checked for continuity (&lt;infinity ohm reading).</w:t>
      </w:r>
    </w:p>
    <w:p w14:paraId="64921B70"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The user shall be prompted to fix any issues such as empty expected DUT cell.</w:t>
      </w:r>
    </w:p>
    <w:p w14:paraId="543387DB"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When no Ready for Test is detected, the user shall be prompted to include any opening notes or annotations.</w:t>
      </w:r>
    </w:p>
    <w:p w14:paraId="57EFB32D"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The user shall be prompted to Start the test.</w:t>
      </w:r>
    </w:p>
    <w:p w14:paraId="21B99E4A" w14:textId="77777777" w:rsidR="0064065C" w:rsidRDefault="0064065C" w:rsidP="0064065C">
      <w:pPr>
        <w:pStyle w:val="ListParagraph"/>
        <w:rPr>
          <w:rFonts w:ascii="Courier" w:hAnsi="Courier"/>
          <w:sz w:val="20"/>
          <w:szCs w:val="24"/>
        </w:rPr>
      </w:pPr>
    </w:p>
    <w:p w14:paraId="68FA47A9" w14:textId="77777777" w:rsidR="0064065C" w:rsidRDefault="0064065C" w:rsidP="00D44B09">
      <w:pPr>
        <w:pStyle w:val="ZL2Section"/>
        <w:numPr>
          <w:ilvl w:val="1"/>
          <w:numId w:val="5"/>
        </w:numPr>
        <w:ind w:left="720" w:hanging="720"/>
      </w:pPr>
      <w:bookmarkStart w:id="257" w:name="_Toc172622458"/>
      <w:r>
        <w:lastRenderedPageBreak/>
        <w:t>Use Case 5: Run DUT Test -- Production Test User</w:t>
      </w:r>
      <w:bookmarkEnd w:id="257"/>
    </w:p>
    <w:p w14:paraId="649C02DF" w14:textId="77777777" w:rsidR="0064065C" w:rsidRDefault="0064065C" w:rsidP="00D44B09">
      <w:pPr>
        <w:pStyle w:val="ListParagraph"/>
        <w:numPr>
          <w:ilvl w:val="0"/>
          <w:numId w:val="34"/>
        </w:numPr>
        <w:autoSpaceDN w:val="0"/>
        <w:spacing w:before="120" w:after="160" w:line="276" w:lineRule="auto"/>
        <w:ind w:left="1440"/>
        <w:contextualSpacing/>
        <w:rPr>
          <w:rFonts w:cs="Arial"/>
          <w:szCs w:val="22"/>
        </w:rPr>
      </w:pPr>
      <w:r>
        <w:rPr>
          <w:rFonts w:cs="Arial"/>
          <w:szCs w:val="22"/>
        </w:rPr>
        <w:t xml:space="preserve">The Test protocol shall implement the </w:t>
      </w:r>
      <w:bookmarkStart w:id="258" w:name="_Hlk157604331"/>
      <w:r>
        <w:rPr>
          <w:rFonts w:cs="Arial"/>
          <w:szCs w:val="22"/>
        </w:rPr>
        <w:t>ACCEPTANCE TEST PROCEDURE FOR ALLEN 8005571.05, Report# 200333.</w:t>
      </w:r>
      <w:bookmarkEnd w:id="258"/>
      <w:r>
        <w:rPr>
          <w:rFonts w:cs="Arial"/>
          <w:szCs w:val="22"/>
        </w:rPr>
        <w:t xml:space="preserve">  (attached)</w:t>
      </w:r>
    </w:p>
    <w:p w14:paraId="6858F753" w14:textId="2C9A4D93" w:rsidR="00A162D5" w:rsidRDefault="00A162D5" w:rsidP="00A162D5">
      <w:pPr>
        <w:pStyle w:val="ListParagraph"/>
        <w:numPr>
          <w:ilvl w:val="0"/>
          <w:numId w:val="37"/>
        </w:numPr>
        <w:autoSpaceDN w:val="0"/>
        <w:spacing w:after="160" w:line="276" w:lineRule="auto"/>
        <w:contextualSpacing/>
        <w:rPr>
          <w:ins w:id="259" w:author="Rick Ales Consulting" w:date="2024-07-23T08:04:00Z" w16du:dateUtc="2024-07-23T12:04:00Z"/>
          <w:rFonts w:cs="Arial"/>
          <w:szCs w:val="22"/>
        </w:rPr>
      </w:pPr>
      <w:del w:id="260" w:author="Rick Ales Consulting" w:date="2024-07-23T08:01:00Z" w16du:dateUtc="2024-07-23T12:01:00Z">
        <w:r w:rsidDel="004B299A">
          <w:rPr>
            <w:rFonts w:cs="Arial"/>
            <w:szCs w:val="22"/>
          </w:rPr>
          <w:delText>Refer f</w:delText>
        </w:r>
      </w:del>
      <w:ins w:id="261" w:author="Rick Ales Consulting" w:date="2024-07-23T08:01:00Z" w16du:dateUtc="2024-07-23T12:01:00Z">
        <w:r w:rsidR="004B299A">
          <w:rPr>
            <w:rFonts w:cs="Arial"/>
            <w:szCs w:val="22"/>
          </w:rPr>
          <w:t>Fi</w:t>
        </w:r>
      </w:ins>
      <w:del w:id="262" w:author="Rick Ales Consulting" w:date="2024-07-23T08:01:00Z" w16du:dateUtc="2024-07-23T12:01:00Z">
        <w:r w:rsidDel="004B299A">
          <w:rPr>
            <w:rFonts w:cs="Arial"/>
            <w:szCs w:val="22"/>
          </w:rPr>
          <w:delText>i</w:delText>
        </w:r>
      </w:del>
      <w:r>
        <w:rPr>
          <w:rFonts w:cs="Arial"/>
          <w:szCs w:val="22"/>
        </w:rPr>
        <w:t xml:space="preserve">gure 2 </w:t>
      </w:r>
      <w:ins w:id="263" w:author="Rick Ales Consulting" w:date="2024-07-23T08:01:00Z" w16du:dateUtc="2024-07-23T12:01:00Z">
        <w:r w:rsidR="004B299A">
          <w:rPr>
            <w:rFonts w:cs="Arial"/>
            <w:szCs w:val="22"/>
          </w:rPr>
          <w:t>de</w:t>
        </w:r>
      </w:ins>
      <w:ins w:id="264" w:author="Rick Ales Consulting" w:date="2024-07-23T08:02:00Z" w16du:dateUtc="2024-07-23T12:02:00Z">
        <w:r w:rsidR="004B299A">
          <w:rPr>
            <w:rFonts w:cs="Arial"/>
            <w:szCs w:val="22"/>
          </w:rPr>
          <w:t>fines the characteristics of the nominal electrical signal</w:t>
        </w:r>
      </w:ins>
      <w:ins w:id="265" w:author="Rick Ales Consulting" w:date="2024-07-23T08:03:00Z" w16du:dateUtc="2024-07-23T12:03:00Z">
        <w:r w:rsidR="004B299A">
          <w:rPr>
            <w:rFonts w:cs="Arial"/>
            <w:szCs w:val="22"/>
          </w:rPr>
          <w:t xml:space="preserve"> during filling a</w:t>
        </w:r>
      </w:ins>
      <w:ins w:id="266" w:author="Rick Ales Consulting" w:date="2024-07-23T08:04:00Z" w16du:dateUtc="2024-07-23T12:04:00Z">
        <w:r w:rsidR="004B299A">
          <w:rPr>
            <w:rFonts w:cs="Arial"/>
            <w:szCs w:val="22"/>
          </w:rPr>
          <w:t>bout</w:t>
        </w:r>
      </w:ins>
      <w:ins w:id="267" w:author="Rick Ales Consulting" w:date="2024-07-23T08:03:00Z" w16du:dateUtc="2024-07-23T12:03:00Z">
        <w:r w:rsidR="004B299A">
          <w:rPr>
            <w:rFonts w:cs="Arial"/>
            <w:szCs w:val="22"/>
          </w:rPr>
          <w:t xml:space="preserve"> the 200=300 ohm transition.  </w:t>
        </w:r>
      </w:ins>
      <w:del w:id="268" w:author="Rick Ales Consulting" w:date="2024-07-23T08:04:00Z" w16du:dateUtc="2024-07-23T12:04:00Z">
        <w:r w:rsidDel="004B299A">
          <w:rPr>
            <w:rFonts w:cs="Arial"/>
            <w:szCs w:val="22"/>
          </w:rPr>
          <w:delText>for the following requirements.</w:delText>
        </w:r>
      </w:del>
    </w:p>
    <w:p w14:paraId="02716DA6" w14:textId="4B85C54D" w:rsidR="004B299A" w:rsidRDefault="004B299A" w:rsidP="00A162D5">
      <w:pPr>
        <w:pStyle w:val="ListParagraph"/>
        <w:numPr>
          <w:ilvl w:val="0"/>
          <w:numId w:val="37"/>
        </w:numPr>
        <w:autoSpaceDN w:val="0"/>
        <w:spacing w:after="160" w:line="276" w:lineRule="auto"/>
        <w:contextualSpacing/>
        <w:rPr>
          <w:ins w:id="269" w:author="Rick Ales Consulting" w:date="2024-07-23T08:11:00Z" w16du:dateUtc="2024-07-23T12:11:00Z"/>
          <w:rFonts w:cs="Arial"/>
          <w:szCs w:val="22"/>
        </w:rPr>
      </w:pPr>
      <w:ins w:id="270" w:author="Rick Ales Consulting" w:date="2024-07-23T08:04:00Z" w16du:dateUtc="2024-07-23T12:04:00Z">
        <w:r>
          <w:rPr>
            <w:rFonts w:cs="Arial"/>
            <w:szCs w:val="22"/>
          </w:rPr>
          <w:t>Figure 3 Illustrates the nominal el</w:t>
        </w:r>
      </w:ins>
      <w:ins w:id="271" w:author="Rick Ales Consulting" w:date="2024-07-23T08:05:00Z" w16du:dateUtc="2024-07-23T12:05:00Z">
        <w:r>
          <w:rPr>
            <w:rFonts w:cs="Arial"/>
            <w:szCs w:val="22"/>
          </w:rPr>
          <w:t>ectrical signal step function over the full drain to fill cycle.  (</w:t>
        </w:r>
      </w:ins>
      <w:ins w:id="272" w:author="Rick Ales Consulting" w:date="2024-07-23T08:07:00Z" w16du:dateUtc="2024-07-23T12:07:00Z">
        <w:r w:rsidR="00676E3F">
          <w:rPr>
            <w:rFonts w:cs="Arial"/>
            <w:szCs w:val="22"/>
          </w:rPr>
          <w:t xml:space="preserve">bold red curve).  The </w:t>
        </w:r>
      </w:ins>
      <w:ins w:id="273" w:author="Rick Ales Consulting" w:date="2024-07-23T08:08:00Z" w16du:dateUtc="2024-07-23T12:08:00Z">
        <w:r w:rsidR="00676E3F">
          <w:rPr>
            <w:rFonts w:cs="Arial"/>
            <w:szCs w:val="22"/>
          </w:rPr>
          <w:t xml:space="preserve">pulses represent the minimum and maximum </w:t>
        </w:r>
      </w:ins>
      <w:ins w:id="274" w:author="Rick Ales Consulting" w:date="2024-07-23T08:09:00Z" w16du:dateUtc="2024-07-23T12:09:00Z">
        <w:r w:rsidR="00676E3F">
          <w:rPr>
            <w:rFonts w:cs="Arial"/>
            <w:szCs w:val="22"/>
          </w:rPr>
          <w:t xml:space="preserve">“set points” referenced in Table 1 </w:t>
        </w:r>
      </w:ins>
      <w:ins w:id="275" w:author="Rick Ales Consulting" w:date="2024-07-23T08:10:00Z" w16du:dateUtc="2024-07-23T12:10:00Z">
        <w:r w:rsidR="00676E3F">
          <w:rPr>
            <w:rFonts w:cs="Arial"/>
            <w:szCs w:val="22"/>
          </w:rPr>
          <w:t xml:space="preserve">&amp; 2 of the ATP.  This region is the Switch Zone. In the low areas </w:t>
        </w:r>
      </w:ins>
      <w:ins w:id="276" w:author="Rick Ales Consulting" w:date="2024-07-23T08:11:00Z" w16du:dateUtc="2024-07-23T12:11:00Z">
        <w:r w:rsidR="00676E3F">
          <w:rPr>
            <w:rFonts w:cs="Arial"/>
            <w:szCs w:val="22"/>
          </w:rPr>
          <w:t>showing the expected resistance measurement is the R Measurement Zone.</w:t>
        </w:r>
      </w:ins>
      <w:ins w:id="277" w:author="Rick Ales Consulting" w:date="2024-07-23T08:12:00Z" w16du:dateUtc="2024-07-23T12:12:00Z">
        <w:r w:rsidR="00676E3F">
          <w:rPr>
            <w:rFonts w:cs="Arial"/>
            <w:szCs w:val="22"/>
          </w:rPr>
          <w:t xml:space="preserve"> </w:t>
        </w:r>
      </w:ins>
      <w:ins w:id="278" w:author="Rick Ales Consulting" w:date="2024-07-23T08:13:00Z" w16du:dateUtc="2024-07-23T12:13:00Z">
        <w:r w:rsidR="00676E3F">
          <w:rPr>
            <w:rFonts w:cs="Arial"/>
            <w:szCs w:val="22"/>
          </w:rPr>
          <w:t>The Resistance is monitored in the R Measurement Zone as a diagnostic but not reported as part of the ATP.</w:t>
        </w:r>
      </w:ins>
    </w:p>
    <w:p w14:paraId="46B1D3DD" w14:textId="43BA8924" w:rsidR="00676E3F" w:rsidRPr="00676E3F" w:rsidRDefault="00676E3F" w:rsidP="00676E3F">
      <w:pPr>
        <w:pStyle w:val="ListParagraph"/>
        <w:numPr>
          <w:ilvl w:val="0"/>
          <w:numId w:val="37"/>
        </w:numPr>
        <w:autoSpaceDN w:val="0"/>
        <w:spacing w:after="160" w:line="276" w:lineRule="auto"/>
        <w:contextualSpacing/>
        <w:rPr>
          <w:rFonts w:cs="Arial"/>
          <w:szCs w:val="22"/>
        </w:rPr>
      </w:pPr>
      <w:ins w:id="279" w:author="Rick Ales Consulting" w:date="2024-07-23T08:12:00Z" w16du:dateUtc="2024-07-23T12:12:00Z">
        <w:r>
          <w:rPr>
            <w:rFonts w:cs="Arial"/>
            <w:szCs w:val="22"/>
          </w:rPr>
          <w:t>Figure 4 shows the modified state transition diagram for the</w:t>
        </w:r>
      </w:ins>
      <w:ins w:id="280" w:author="Rick Ales Consulting" w:date="2024-07-23T08:14:00Z" w16du:dateUtc="2024-07-23T12:14:00Z">
        <w:r>
          <w:rPr>
            <w:rFonts w:cs="Arial"/>
            <w:szCs w:val="22"/>
          </w:rPr>
          <w:t xml:space="preserve"> Automated ATP;  </w:t>
        </w:r>
      </w:ins>
      <w:ins w:id="281" w:author="Rick Ales Consulting" w:date="2024-07-23T08:15:00Z" w16du:dateUtc="2024-07-23T12:15:00Z">
        <w:r>
          <w:rPr>
            <w:rFonts w:cs="Arial"/>
            <w:szCs w:val="22"/>
          </w:rPr>
          <w:t xml:space="preserve">. </w:t>
        </w:r>
      </w:ins>
      <w:ins w:id="282" w:author="Rick Ales Consulting" w:date="2024-07-23T08:12:00Z" w16du:dateUtc="2024-07-23T12:12:00Z">
        <w:r w:rsidRPr="00676E3F">
          <w:rPr>
            <w:rFonts w:cs="Arial"/>
            <w:szCs w:val="22"/>
          </w:rPr>
          <w:t xml:space="preserve"> </w:t>
        </w:r>
      </w:ins>
    </w:p>
    <w:p w14:paraId="2E83E859" w14:textId="19939DD7" w:rsidR="00A162D5" w:rsidDel="00676E3F" w:rsidRDefault="00A162D5" w:rsidP="00D44B09">
      <w:pPr>
        <w:pStyle w:val="ListParagraph"/>
        <w:numPr>
          <w:ilvl w:val="0"/>
          <w:numId w:val="34"/>
        </w:numPr>
        <w:autoSpaceDN w:val="0"/>
        <w:spacing w:before="120" w:after="160" w:line="276" w:lineRule="auto"/>
        <w:ind w:left="1440"/>
        <w:contextualSpacing/>
        <w:rPr>
          <w:del w:id="283" w:author="Rick Ales Consulting" w:date="2024-07-23T08:15:00Z" w16du:dateUtc="2024-07-23T12:15:00Z"/>
          <w:rFonts w:cs="Arial"/>
          <w:szCs w:val="22"/>
        </w:rPr>
      </w:pPr>
      <w:del w:id="284" w:author="Rick Ales Consulting" w:date="2024-07-23T08:15:00Z" w16du:dateUtc="2024-07-23T12:15:00Z">
        <w:r w:rsidDel="00676E3F">
          <w:rPr>
            <w:rFonts w:cs="Arial"/>
            <w:szCs w:val="22"/>
          </w:rPr>
          <w:delText>The switch point test shall pass if it occurs in the switching zone defined as:</w:delText>
        </w:r>
      </w:del>
    </w:p>
    <w:p w14:paraId="6B190A6E" w14:textId="3088A8A1" w:rsidR="00A162D5" w:rsidDel="00676E3F" w:rsidRDefault="00A162D5" w:rsidP="00A162D5">
      <w:pPr>
        <w:autoSpaceDN w:val="0"/>
        <w:spacing w:before="120" w:after="160" w:line="276" w:lineRule="auto"/>
        <w:ind w:left="1440" w:firstLine="720"/>
        <w:contextualSpacing/>
        <w:rPr>
          <w:del w:id="285" w:author="Rick Ales Consulting" w:date="2024-07-23T08:15:00Z" w16du:dateUtc="2024-07-23T12:15:00Z"/>
          <w:rFonts w:cs="Arial"/>
          <w:b/>
          <w:bCs/>
          <w:szCs w:val="22"/>
          <w:vertAlign w:val="subscript"/>
        </w:rPr>
      </w:pPr>
      <w:del w:id="286" w:author="Rick Ales Consulting" w:date="2024-07-23T08:15:00Z" w16du:dateUtc="2024-07-23T12:15:00Z">
        <w:r w:rsidRPr="00A162D5" w:rsidDel="00676E3F">
          <w:rPr>
            <w:rFonts w:cs="Arial"/>
            <w:szCs w:val="22"/>
          </w:rPr>
          <w:delText xml:space="preserve">Level Pass if     </w:delText>
        </w:r>
        <w:r w:rsidRPr="00A162D5" w:rsidDel="00676E3F">
          <w:rPr>
            <w:rFonts w:cs="Arial"/>
            <w:b/>
            <w:bCs/>
            <w:szCs w:val="22"/>
          </w:rPr>
          <w:delText>L</w:delText>
        </w:r>
        <w:r w:rsidRPr="00A162D5" w:rsidDel="00676E3F">
          <w:rPr>
            <w:rFonts w:cs="Arial"/>
            <w:b/>
            <w:bCs/>
            <w:szCs w:val="22"/>
            <w:vertAlign w:val="subscript"/>
          </w:rPr>
          <w:delText xml:space="preserve">SWZLow </w:delText>
        </w:r>
        <w:r w:rsidRPr="00A162D5" w:rsidDel="00676E3F">
          <w:rPr>
            <w:rFonts w:cs="Arial"/>
            <w:b/>
            <w:bCs/>
            <w:szCs w:val="22"/>
          </w:rPr>
          <w:delText>&lt;= L</w:delText>
        </w:r>
        <w:r w:rsidRPr="00A162D5" w:rsidDel="00676E3F">
          <w:rPr>
            <w:rFonts w:cs="Arial"/>
            <w:b/>
            <w:bCs/>
            <w:szCs w:val="22"/>
            <w:vertAlign w:val="subscript"/>
          </w:rPr>
          <w:delText xml:space="preserve">SWP </w:delText>
        </w:r>
        <w:r w:rsidRPr="00A162D5" w:rsidDel="00676E3F">
          <w:rPr>
            <w:rFonts w:cs="Arial"/>
            <w:b/>
            <w:bCs/>
            <w:szCs w:val="22"/>
          </w:rPr>
          <w:delText xml:space="preserve"> &lt;= L</w:delText>
        </w:r>
        <w:r w:rsidRPr="00A162D5" w:rsidDel="00676E3F">
          <w:rPr>
            <w:rFonts w:cs="Arial"/>
            <w:b/>
            <w:bCs/>
            <w:szCs w:val="22"/>
            <w:vertAlign w:val="subscript"/>
          </w:rPr>
          <w:delText xml:space="preserve">SWZHigh </w:delText>
        </w:r>
      </w:del>
    </w:p>
    <w:p w14:paraId="36314FA4" w14:textId="251C00CB" w:rsidR="00D37BFE" w:rsidDel="00676E3F" w:rsidRDefault="00A162D5" w:rsidP="00A162D5">
      <w:pPr>
        <w:pStyle w:val="ListParagraph"/>
        <w:numPr>
          <w:ilvl w:val="0"/>
          <w:numId w:val="34"/>
        </w:numPr>
        <w:autoSpaceDN w:val="0"/>
        <w:spacing w:before="120" w:after="160" w:line="276" w:lineRule="auto"/>
        <w:ind w:left="1440"/>
        <w:contextualSpacing/>
        <w:rPr>
          <w:del w:id="287" w:author="Rick Ales Consulting" w:date="2024-07-23T08:15:00Z" w16du:dateUtc="2024-07-23T12:15:00Z"/>
          <w:rFonts w:cs="Arial"/>
          <w:szCs w:val="22"/>
        </w:rPr>
      </w:pPr>
      <w:del w:id="288" w:author="Rick Ales Consulting" w:date="2024-07-23T08:15:00Z" w16du:dateUtc="2024-07-23T12:15:00Z">
        <w:r w:rsidDel="00676E3F">
          <w:rPr>
            <w:rFonts w:cs="Arial"/>
            <w:szCs w:val="22"/>
          </w:rPr>
          <w:delText>The resistance value shall pass if it is within spec at for measurement zone</w:delText>
        </w:r>
        <w:r w:rsidR="00D37BFE" w:rsidDel="00676E3F">
          <w:rPr>
            <w:rFonts w:cs="Arial"/>
            <w:szCs w:val="22"/>
          </w:rPr>
          <w:delText xml:space="preserve"> defined as:</w:delText>
        </w:r>
      </w:del>
    </w:p>
    <w:p w14:paraId="787E53EA" w14:textId="32BB8812" w:rsidR="00A162D5" w:rsidDel="00676E3F" w:rsidRDefault="00A162D5" w:rsidP="00A162D5">
      <w:pPr>
        <w:autoSpaceDN w:val="0"/>
        <w:spacing w:before="120" w:after="160" w:line="276" w:lineRule="auto"/>
        <w:ind w:left="1440" w:firstLine="720"/>
        <w:contextualSpacing/>
        <w:rPr>
          <w:del w:id="289" w:author="Rick Ales Consulting" w:date="2024-07-23T08:15:00Z" w16du:dateUtc="2024-07-23T12:15:00Z"/>
          <w:rFonts w:cs="Arial"/>
          <w:b/>
          <w:bCs/>
          <w:szCs w:val="22"/>
          <w:vertAlign w:val="subscript"/>
        </w:rPr>
      </w:pPr>
      <w:del w:id="290" w:author="Rick Ales Consulting" w:date="2024-07-23T08:15:00Z" w16du:dateUtc="2024-07-23T12:15:00Z">
        <w:r w:rsidRPr="00A162D5" w:rsidDel="00676E3F">
          <w:rPr>
            <w:rFonts w:cs="Arial"/>
            <w:szCs w:val="22"/>
          </w:rPr>
          <w:delText xml:space="preserve">Resistor Pass if    </w:delText>
        </w:r>
        <w:r w:rsidRPr="00A162D5" w:rsidDel="00676E3F">
          <w:rPr>
            <w:rFonts w:cs="Arial"/>
            <w:b/>
            <w:bCs/>
            <w:szCs w:val="22"/>
          </w:rPr>
          <w:delText>R</w:delText>
        </w:r>
        <w:r w:rsidRPr="00A162D5" w:rsidDel="00676E3F">
          <w:rPr>
            <w:rFonts w:cs="Arial"/>
            <w:b/>
            <w:bCs/>
            <w:szCs w:val="22"/>
            <w:vertAlign w:val="subscript"/>
          </w:rPr>
          <w:delText>RLow</w:delText>
        </w:r>
        <w:r w:rsidRPr="00A162D5" w:rsidDel="00676E3F">
          <w:rPr>
            <w:rFonts w:cs="Arial"/>
            <w:szCs w:val="22"/>
          </w:rPr>
          <w:delText xml:space="preserve"> </w:delText>
        </w:r>
        <w:r w:rsidRPr="00A162D5" w:rsidDel="00676E3F">
          <w:rPr>
            <w:rFonts w:cs="Arial"/>
            <w:b/>
            <w:bCs/>
            <w:szCs w:val="22"/>
          </w:rPr>
          <w:delText>&lt;= R</w:delText>
        </w:r>
        <w:r w:rsidRPr="00A162D5" w:rsidDel="00676E3F">
          <w:rPr>
            <w:rFonts w:cs="Arial"/>
            <w:b/>
            <w:bCs/>
            <w:szCs w:val="22"/>
            <w:vertAlign w:val="subscript"/>
          </w:rPr>
          <w:delText xml:space="preserve">M </w:delText>
        </w:r>
        <w:r w:rsidRPr="00A162D5" w:rsidDel="00676E3F">
          <w:rPr>
            <w:rFonts w:cs="Arial"/>
            <w:b/>
            <w:bCs/>
            <w:szCs w:val="22"/>
          </w:rPr>
          <w:delText xml:space="preserve"> &lt;= </w:delText>
        </w:r>
        <w:r w:rsidRPr="00A162D5" w:rsidDel="00676E3F">
          <w:rPr>
            <w:rFonts w:cs="Arial"/>
            <w:b/>
            <w:bCs/>
            <w:szCs w:val="22"/>
            <w:vertAlign w:val="subscript"/>
          </w:rPr>
          <w:delText xml:space="preserve"> </w:delText>
        </w:r>
        <w:r w:rsidRPr="00A162D5" w:rsidDel="00676E3F">
          <w:rPr>
            <w:rFonts w:cs="Arial"/>
            <w:b/>
            <w:bCs/>
            <w:szCs w:val="22"/>
          </w:rPr>
          <w:delText>R</w:delText>
        </w:r>
        <w:r w:rsidRPr="00A162D5" w:rsidDel="00676E3F">
          <w:rPr>
            <w:rFonts w:cs="Arial"/>
            <w:b/>
            <w:bCs/>
            <w:szCs w:val="22"/>
            <w:vertAlign w:val="subscript"/>
          </w:rPr>
          <w:delText>RHigh</w:delText>
        </w:r>
      </w:del>
    </w:p>
    <w:p w14:paraId="0AC80F6B" w14:textId="639D7B32" w:rsidR="00D37BFE" w:rsidDel="00676E3F" w:rsidRDefault="00D37BFE" w:rsidP="00D37BFE">
      <w:pPr>
        <w:pStyle w:val="ListParagraph"/>
        <w:numPr>
          <w:ilvl w:val="0"/>
          <w:numId w:val="34"/>
        </w:numPr>
        <w:autoSpaceDN w:val="0"/>
        <w:spacing w:before="120" w:after="240" w:line="276" w:lineRule="auto"/>
        <w:ind w:left="1440"/>
        <w:contextualSpacing/>
        <w:rPr>
          <w:del w:id="291" w:author="Rick Ales Consulting" w:date="2024-07-23T08:15:00Z" w16du:dateUtc="2024-07-23T12:15:00Z"/>
          <w:rFonts w:cs="Arial"/>
          <w:szCs w:val="22"/>
        </w:rPr>
      </w:pPr>
      <w:del w:id="292" w:author="Rick Ales Consulting" w:date="2024-07-23T08:15:00Z" w16du:dateUtc="2024-07-23T12:15:00Z">
        <w:r w:rsidDel="00676E3F">
          <w:rPr>
            <w:rFonts w:cs="Arial"/>
            <w:szCs w:val="22"/>
          </w:rPr>
          <w:delText xml:space="preserve">The resistance value shall be recorded at </w:delText>
        </w:r>
        <w:r w:rsidRPr="00D37BFE" w:rsidDel="00676E3F">
          <w:rPr>
            <w:rFonts w:cs="Arial"/>
            <w:b/>
            <w:bCs/>
            <w:szCs w:val="22"/>
          </w:rPr>
          <w:delText>R</w:delText>
        </w:r>
        <w:r w:rsidRPr="00D37BFE" w:rsidDel="00676E3F">
          <w:rPr>
            <w:rFonts w:cs="Arial"/>
            <w:b/>
            <w:bCs/>
            <w:szCs w:val="22"/>
            <w:vertAlign w:val="subscript"/>
          </w:rPr>
          <w:delText>TH</w:delText>
        </w:r>
        <w:r w:rsidDel="00676E3F">
          <w:rPr>
            <w:rFonts w:cs="Arial"/>
            <w:b/>
            <w:bCs/>
            <w:szCs w:val="22"/>
            <w:vertAlign w:val="subscript"/>
          </w:rPr>
          <w:delText>.</w:delText>
        </w:r>
      </w:del>
    </w:p>
    <w:p w14:paraId="068C62FC" w14:textId="4BCC9FBA" w:rsidR="00D37BFE" w:rsidDel="00676E3F" w:rsidRDefault="00D37BFE" w:rsidP="00D37BFE">
      <w:pPr>
        <w:pStyle w:val="ListParagraph"/>
        <w:numPr>
          <w:ilvl w:val="0"/>
          <w:numId w:val="34"/>
        </w:numPr>
        <w:autoSpaceDN w:val="0"/>
        <w:spacing w:before="120" w:after="160" w:line="276" w:lineRule="auto"/>
        <w:ind w:left="1440"/>
        <w:contextualSpacing/>
        <w:rPr>
          <w:del w:id="293" w:author="Rick Ales Consulting" w:date="2024-07-23T08:15:00Z" w16du:dateUtc="2024-07-23T12:15:00Z"/>
          <w:rFonts w:cs="Arial"/>
          <w:szCs w:val="22"/>
        </w:rPr>
      </w:pPr>
      <w:del w:id="294" w:author="Rick Ales Consulting" w:date="2024-07-23T08:15:00Z" w16du:dateUtc="2024-07-23T12:15:00Z">
        <w:r w:rsidDel="00676E3F">
          <w:rPr>
            <w:rFonts w:cs="Arial"/>
            <w:szCs w:val="22"/>
          </w:rPr>
          <w:delText>The variable resistance value shall pass if the switching rise time is less than TBD defined as:</w:delText>
        </w:r>
      </w:del>
    </w:p>
    <w:p w14:paraId="1448E2F7" w14:textId="6220D6E0" w:rsidR="00A162D5" w:rsidRPr="00A162D5" w:rsidDel="00676E3F" w:rsidRDefault="00A162D5" w:rsidP="00A162D5">
      <w:pPr>
        <w:autoSpaceDN w:val="0"/>
        <w:spacing w:before="120" w:after="160" w:line="276" w:lineRule="auto"/>
        <w:ind w:left="1440" w:firstLine="720"/>
        <w:contextualSpacing/>
        <w:rPr>
          <w:del w:id="295" w:author="Rick Ales Consulting" w:date="2024-07-23T08:15:00Z" w16du:dateUtc="2024-07-23T12:15:00Z"/>
          <w:rFonts w:cs="Arial"/>
          <w:szCs w:val="22"/>
        </w:rPr>
      </w:pPr>
      <w:del w:id="296" w:author="Rick Ales Consulting" w:date="2024-07-23T08:15:00Z" w16du:dateUtc="2024-07-23T12:15:00Z">
        <w:r w:rsidRPr="00A162D5" w:rsidDel="00676E3F">
          <w:rPr>
            <w:rFonts w:cs="Arial"/>
            <w:szCs w:val="22"/>
          </w:rPr>
          <w:delText xml:space="preserve">Variable Resistance pass if   </w:delText>
        </w:r>
        <w:r w:rsidRPr="00A162D5" w:rsidDel="00676E3F">
          <w:rPr>
            <w:rFonts w:cs="Arial"/>
            <w:b/>
            <w:bCs/>
            <w:szCs w:val="22"/>
          </w:rPr>
          <w:delText>T</w:delText>
        </w:r>
        <w:r w:rsidRPr="00A162D5" w:rsidDel="00676E3F">
          <w:rPr>
            <w:rFonts w:cs="Arial"/>
            <w:b/>
            <w:bCs/>
            <w:szCs w:val="22"/>
            <w:vertAlign w:val="subscript"/>
          </w:rPr>
          <w:delText xml:space="preserve">Rise  </w:delText>
        </w:r>
        <w:r w:rsidRPr="00A162D5" w:rsidDel="00676E3F">
          <w:rPr>
            <w:rFonts w:cs="Arial"/>
            <w:b/>
            <w:bCs/>
            <w:szCs w:val="22"/>
          </w:rPr>
          <w:delText>&lt;  TBD</w:delText>
        </w:r>
      </w:del>
    </w:p>
    <w:p w14:paraId="21662195" w14:textId="20E03AE6" w:rsidR="00A162D5" w:rsidRPr="00A162D5" w:rsidDel="00676E3F" w:rsidRDefault="00A162D5" w:rsidP="00A162D5">
      <w:pPr>
        <w:autoSpaceDN w:val="0"/>
        <w:spacing w:before="120" w:after="160" w:line="276" w:lineRule="auto"/>
        <w:ind w:left="1440" w:firstLine="720"/>
        <w:contextualSpacing/>
        <w:rPr>
          <w:del w:id="297" w:author="Rick Ales Consulting" w:date="2024-07-23T08:15:00Z" w16du:dateUtc="2024-07-23T12:15:00Z"/>
          <w:rFonts w:cs="Arial"/>
          <w:szCs w:val="22"/>
        </w:rPr>
      </w:pPr>
    </w:p>
    <w:p w14:paraId="516F9252" w14:textId="279BCFD2" w:rsidR="00D37BFE" w:rsidRDefault="00D37BFE" w:rsidP="00D37BFE">
      <w:pPr>
        <w:autoSpaceDN w:val="0"/>
        <w:spacing w:before="120" w:after="160" w:line="276" w:lineRule="auto"/>
        <w:ind w:firstLine="720"/>
        <w:contextualSpacing/>
        <w:rPr>
          <w:rFonts w:cs="Arial"/>
          <w:szCs w:val="22"/>
        </w:rPr>
      </w:pPr>
    </w:p>
    <w:p w14:paraId="6B3E3245" w14:textId="1C8A395C" w:rsidR="00D37BFE" w:rsidRDefault="00D37BFE" w:rsidP="00D37BFE">
      <w:pPr>
        <w:autoSpaceDN w:val="0"/>
        <w:spacing w:before="120" w:after="160" w:line="276" w:lineRule="auto"/>
        <w:ind w:firstLine="720"/>
        <w:contextualSpacing/>
        <w:jc w:val="center"/>
        <w:rPr>
          <w:rFonts w:cs="Arial"/>
          <w:szCs w:val="22"/>
        </w:rPr>
      </w:pPr>
      <w:r>
        <w:rPr>
          <w:rFonts w:cs="Arial"/>
          <w:szCs w:val="22"/>
        </w:rPr>
        <w:t>Figure 2 Test point definition per ATP Spec</w:t>
      </w:r>
      <w:del w:id="298" w:author="Rick Ales Consulting" w:date="2024-07-23T08:02:00Z" w16du:dateUtc="2024-07-23T12:02:00Z">
        <w:r w:rsidDel="004B299A">
          <w:rPr>
            <w:rFonts w:cs="Arial"/>
            <w:szCs w:val="22"/>
          </w:rPr>
          <w:delText>.</w:delText>
        </w:r>
      </w:del>
    </w:p>
    <w:p w14:paraId="2F8DE962" w14:textId="77777777" w:rsidR="00D37BFE" w:rsidRDefault="00D37BFE" w:rsidP="00D37BFE">
      <w:pPr>
        <w:autoSpaceDN w:val="0"/>
        <w:spacing w:before="120" w:after="160" w:line="276" w:lineRule="auto"/>
        <w:ind w:firstLine="720"/>
        <w:contextualSpacing/>
        <w:rPr>
          <w:rFonts w:cs="Arial"/>
          <w:szCs w:val="22"/>
        </w:rPr>
      </w:pPr>
      <w:r>
        <w:rPr>
          <w:rFonts w:cs="Arial"/>
          <w:noProof/>
          <w:szCs w:val="22"/>
        </w:rPr>
        <w:lastRenderedPageBreak/>
        <w:drawing>
          <wp:anchor distT="0" distB="0" distL="114300" distR="114300" simplePos="0" relativeHeight="251658240" behindDoc="0" locked="0" layoutInCell="1" allowOverlap="1" wp14:anchorId="2DE4759D" wp14:editId="7EC94A54">
            <wp:simplePos x="0" y="0"/>
            <wp:positionH relativeFrom="page">
              <wp:posOffset>1880870</wp:posOffset>
            </wp:positionH>
            <wp:positionV relativeFrom="paragraph">
              <wp:posOffset>67945</wp:posOffset>
            </wp:positionV>
            <wp:extent cx="2529840" cy="2661920"/>
            <wp:effectExtent l="0" t="0" r="0" b="5080"/>
            <wp:wrapSquare wrapText="bothSides"/>
            <wp:docPr id="160412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9840" cy="2661920"/>
                    </a:xfrm>
                    <a:prstGeom prst="rect">
                      <a:avLst/>
                    </a:prstGeom>
                    <a:noFill/>
                  </pic:spPr>
                </pic:pic>
              </a:graphicData>
            </a:graphic>
            <wp14:sizeRelH relativeFrom="page">
              <wp14:pctWidth>0</wp14:pctWidth>
            </wp14:sizeRelH>
            <wp14:sizeRelV relativeFrom="page">
              <wp14:pctHeight>0</wp14:pctHeight>
            </wp14:sizeRelV>
          </wp:anchor>
        </w:drawing>
      </w:r>
    </w:p>
    <w:p w14:paraId="5C881F68" w14:textId="5D80C18B" w:rsidR="00A162D5" w:rsidRPr="00A162D5" w:rsidRDefault="00D37BFE" w:rsidP="00D37BFE">
      <w:pPr>
        <w:autoSpaceDN w:val="0"/>
        <w:spacing w:before="120" w:after="160" w:line="276" w:lineRule="auto"/>
        <w:ind w:firstLine="720"/>
        <w:contextualSpacing/>
        <w:rPr>
          <w:rFonts w:cs="Arial"/>
          <w:szCs w:val="22"/>
        </w:rPr>
      </w:pPr>
      <w:r>
        <w:rPr>
          <w:rFonts w:cs="Arial"/>
          <w:szCs w:val="22"/>
        </w:rPr>
        <w:t>WHERE:</w:t>
      </w:r>
    </w:p>
    <w:p w14:paraId="38EDE939" w14:textId="08C4D6B2" w:rsidR="00D37BFE" w:rsidRPr="00D37BFE" w:rsidRDefault="00D37BFE" w:rsidP="00D37BFE">
      <w:pPr>
        <w:spacing w:after="120"/>
        <w:ind w:left="1440"/>
      </w:pPr>
      <w:r w:rsidRPr="00D37BFE">
        <w:rPr>
          <w:b/>
          <w:bCs/>
        </w:rPr>
        <w:t>L</w:t>
      </w:r>
      <w:r w:rsidRPr="00D37BFE">
        <w:rPr>
          <w:b/>
          <w:bCs/>
          <w:vertAlign w:val="subscript"/>
        </w:rPr>
        <w:t>SWP</w:t>
      </w:r>
      <w:r w:rsidRPr="00D37BFE">
        <w:rPr>
          <w:vertAlign w:val="subscript"/>
        </w:rPr>
        <w:t xml:space="preserve">  </w:t>
      </w:r>
      <w:r w:rsidRPr="00D37BFE">
        <w:t>Level Switch Point -  The next Level measurement after the Resistance measurement is grater than L</w:t>
      </w:r>
      <w:r w:rsidRPr="00D37BFE">
        <w:rPr>
          <w:vertAlign w:val="subscript"/>
        </w:rPr>
        <w:t>TH</w:t>
      </w:r>
      <w:r w:rsidRPr="00D37BFE">
        <w:t xml:space="preserve"> when Filling.</w:t>
      </w:r>
    </w:p>
    <w:p w14:paraId="49B05E26" w14:textId="4A44B379" w:rsidR="00D37BFE" w:rsidRPr="00D37BFE" w:rsidRDefault="00D37BFE" w:rsidP="00D37BFE">
      <w:pPr>
        <w:spacing w:after="120"/>
        <w:ind w:left="1440"/>
      </w:pPr>
      <w:r w:rsidRPr="00D37BFE">
        <w:rPr>
          <w:b/>
          <w:bCs/>
        </w:rPr>
        <w:t>L</w:t>
      </w:r>
      <w:r w:rsidRPr="00D37BFE">
        <w:rPr>
          <w:b/>
          <w:bCs/>
          <w:vertAlign w:val="subscript"/>
        </w:rPr>
        <w:t>TH</w:t>
      </w:r>
      <w:r w:rsidRPr="00D37BFE">
        <w:rPr>
          <w:vertAlign w:val="subscript"/>
        </w:rPr>
        <w:t xml:space="preserve">   </w:t>
      </w:r>
      <w:r w:rsidRPr="00D37BFE">
        <w:t xml:space="preserve">Level Threshold – Average of Resistance Requirement at current level and Resistance Requirement at the next level. </w:t>
      </w:r>
    </w:p>
    <w:p w14:paraId="0E18B385" w14:textId="77777777" w:rsidR="00D37BFE" w:rsidRPr="00D37BFE" w:rsidRDefault="00D37BFE" w:rsidP="00D37BFE">
      <w:pPr>
        <w:spacing w:after="120"/>
        <w:ind w:left="1440"/>
      </w:pPr>
      <w:r w:rsidRPr="00D37BFE">
        <w:rPr>
          <w:b/>
          <w:bCs/>
        </w:rPr>
        <w:t>L</w:t>
      </w:r>
      <w:r w:rsidRPr="00D37BFE">
        <w:rPr>
          <w:b/>
          <w:bCs/>
          <w:vertAlign w:val="subscript"/>
        </w:rPr>
        <w:t>SWZ</w:t>
      </w:r>
      <w:r w:rsidRPr="00D37BFE">
        <w:rPr>
          <w:vertAlign w:val="subscript"/>
        </w:rPr>
        <w:t xml:space="preserve">  </w:t>
      </w:r>
      <w:r w:rsidRPr="00D37BFE">
        <w:t xml:space="preserve">Level Switch Zone -   From Table 1 (2) Range </w:t>
      </w:r>
      <w:r w:rsidRPr="00D37BFE">
        <w:rPr>
          <w:b/>
          <w:bCs/>
        </w:rPr>
        <w:t>L</w:t>
      </w:r>
      <w:r w:rsidRPr="00D37BFE">
        <w:rPr>
          <w:b/>
          <w:bCs/>
          <w:vertAlign w:val="subscript"/>
        </w:rPr>
        <w:t xml:space="preserve">SWP </w:t>
      </w:r>
      <w:r w:rsidRPr="00D37BFE">
        <w:t>must be between for Level to pass.</w:t>
      </w:r>
    </w:p>
    <w:p w14:paraId="64ABB561" w14:textId="6C02A66E" w:rsidR="00D37BFE" w:rsidRPr="00D37BFE" w:rsidDel="00676E3F" w:rsidRDefault="00D37BFE" w:rsidP="00676E3F">
      <w:pPr>
        <w:spacing w:after="120"/>
        <w:ind w:left="1440"/>
        <w:rPr>
          <w:del w:id="299" w:author="Rick Ales Consulting" w:date="2024-07-23T08:16:00Z" w16du:dateUtc="2024-07-23T12:16:00Z"/>
        </w:rPr>
      </w:pPr>
      <w:r w:rsidRPr="00D37BFE">
        <w:rPr>
          <w:b/>
          <w:bCs/>
        </w:rPr>
        <w:t>T</w:t>
      </w:r>
      <w:r w:rsidRPr="00D37BFE">
        <w:rPr>
          <w:b/>
          <w:bCs/>
          <w:vertAlign w:val="subscript"/>
        </w:rPr>
        <w:t>Rise</w:t>
      </w:r>
      <w:r w:rsidRPr="00D37BFE">
        <w:rPr>
          <w:vertAlign w:val="subscript"/>
        </w:rPr>
        <w:t xml:space="preserve">   </w:t>
      </w:r>
      <w:r w:rsidRPr="00D37BFE">
        <w:t xml:space="preserve">Rise Time -   The time  measure between from  110% of Current </w:t>
      </w:r>
      <w:r w:rsidRPr="00D37BFE">
        <w:rPr>
          <w:b/>
          <w:bCs/>
        </w:rPr>
        <w:t>R</w:t>
      </w:r>
      <w:r w:rsidRPr="00D37BFE">
        <w:rPr>
          <w:b/>
          <w:bCs/>
          <w:vertAlign w:val="subscript"/>
        </w:rPr>
        <w:t xml:space="preserve">M </w:t>
      </w:r>
      <w:r w:rsidRPr="00D37BFE">
        <w:t xml:space="preserve">to 90% of the Next </w:t>
      </w:r>
      <w:r w:rsidRPr="00D37BFE">
        <w:rPr>
          <w:b/>
          <w:bCs/>
        </w:rPr>
        <w:t>R</w:t>
      </w:r>
      <w:r w:rsidRPr="00D37BFE">
        <w:rPr>
          <w:b/>
          <w:bCs/>
          <w:vertAlign w:val="subscript"/>
        </w:rPr>
        <w:t xml:space="preserve">M  </w:t>
      </w:r>
      <w:del w:id="300" w:author="Rick Ales Consulting" w:date="2024-07-23T08:16:00Z" w16du:dateUtc="2024-07-23T12:16:00Z">
        <w:r w:rsidRPr="00D37BFE" w:rsidDel="00676E3F">
          <w:delText>Requirement.  Passing value from (TBD) Table 3  based on Level Fill/Drain rate.  (detects variable resistance)</w:delText>
        </w:r>
      </w:del>
    </w:p>
    <w:p w14:paraId="2A5A2FB1" w14:textId="0334464B" w:rsidR="00D37BFE" w:rsidRPr="00D37BFE" w:rsidDel="00676E3F" w:rsidRDefault="00D37BFE" w:rsidP="00676E3F">
      <w:pPr>
        <w:spacing w:after="120"/>
        <w:ind w:left="1440"/>
        <w:rPr>
          <w:del w:id="301" w:author="Rick Ales Consulting" w:date="2024-07-23T08:16:00Z" w16du:dateUtc="2024-07-23T12:16:00Z"/>
        </w:rPr>
      </w:pPr>
      <w:del w:id="302" w:author="Rick Ales Consulting" w:date="2024-07-23T08:16:00Z" w16du:dateUtc="2024-07-23T12:16:00Z">
        <w:r w:rsidRPr="00D37BFE" w:rsidDel="00676E3F">
          <w:rPr>
            <w:b/>
            <w:bCs/>
          </w:rPr>
          <w:delText>R</w:delText>
        </w:r>
        <w:r w:rsidRPr="00D37BFE" w:rsidDel="00676E3F">
          <w:rPr>
            <w:b/>
            <w:bCs/>
            <w:vertAlign w:val="subscript"/>
          </w:rPr>
          <w:delText>M</w:delText>
        </w:r>
        <w:r w:rsidRPr="00D37BFE" w:rsidDel="00676E3F">
          <w:rPr>
            <w:vertAlign w:val="subscript"/>
          </w:rPr>
          <w:delText xml:space="preserve">  </w:delText>
        </w:r>
        <w:r w:rsidRPr="00D37BFE" w:rsidDel="00676E3F">
          <w:delText xml:space="preserve"> Resistance Measurement  -  The  next Resistance measurement that is recorded after Level measurement is grater than R</w:delText>
        </w:r>
        <w:r w:rsidRPr="00D37BFE" w:rsidDel="00676E3F">
          <w:rPr>
            <w:vertAlign w:val="subscript"/>
          </w:rPr>
          <w:delText>TH</w:delText>
        </w:r>
        <w:r w:rsidRPr="00D37BFE" w:rsidDel="00676E3F">
          <w:delText xml:space="preserve"> when Filling.</w:delText>
        </w:r>
      </w:del>
    </w:p>
    <w:p w14:paraId="60E470E4" w14:textId="0565BC51" w:rsidR="00D37BFE" w:rsidRPr="00D37BFE" w:rsidDel="00676E3F" w:rsidRDefault="00D37BFE" w:rsidP="00676E3F">
      <w:pPr>
        <w:spacing w:after="120"/>
        <w:ind w:left="1440"/>
        <w:rPr>
          <w:del w:id="303" w:author="Rick Ales Consulting" w:date="2024-07-23T08:16:00Z" w16du:dateUtc="2024-07-23T12:16:00Z"/>
        </w:rPr>
      </w:pPr>
      <w:del w:id="304" w:author="Rick Ales Consulting" w:date="2024-07-23T08:16:00Z" w16du:dateUtc="2024-07-23T12:16:00Z">
        <w:r w:rsidRPr="00D37BFE" w:rsidDel="00676E3F">
          <w:rPr>
            <w:b/>
            <w:bCs/>
          </w:rPr>
          <w:delText>R</w:delText>
        </w:r>
        <w:r w:rsidRPr="00D37BFE" w:rsidDel="00676E3F">
          <w:rPr>
            <w:b/>
            <w:bCs/>
            <w:vertAlign w:val="subscript"/>
          </w:rPr>
          <w:delText>TH</w:delText>
        </w:r>
        <w:r w:rsidRPr="00D37BFE" w:rsidDel="00676E3F">
          <w:rPr>
            <w:vertAlign w:val="subscript"/>
          </w:rPr>
          <w:delText xml:space="preserve">   </w:delText>
        </w:r>
        <w:r w:rsidRPr="00D37BFE" w:rsidDel="00676E3F">
          <w:delText xml:space="preserve">Resistance Threshold. – Average of Maxim Level at the at current Resistance and Minimum Level Requirement at the next Resistance. </w:delText>
        </w:r>
      </w:del>
    </w:p>
    <w:p w14:paraId="36CBC1A1" w14:textId="21CD2F11" w:rsidR="00D37BFE" w:rsidRPr="00D37BFE" w:rsidRDefault="00D37BFE" w:rsidP="00676E3F">
      <w:pPr>
        <w:spacing w:after="120"/>
        <w:ind w:left="1440"/>
      </w:pPr>
      <w:del w:id="305" w:author="Rick Ales Consulting" w:date="2024-07-23T08:16:00Z" w16du:dateUtc="2024-07-23T12:16:00Z">
        <w:r w:rsidRPr="00D37BFE" w:rsidDel="00676E3F">
          <w:rPr>
            <w:b/>
            <w:bCs/>
          </w:rPr>
          <w:delText>R</w:delText>
        </w:r>
        <w:r w:rsidRPr="00D37BFE" w:rsidDel="00676E3F">
          <w:rPr>
            <w:b/>
            <w:bCs/>
            <w:vertAlign w:val="subscript"/>
          </w:rPr>
          <w:delText xml:space="preserve">R  </w:delText>
        </w:r>
        <w:r w:rsidRPr="00D37BFE" w:rsidDel="00676E3F">
          <w:delText xml:space="preserve">Resistance Range -   </w:delText>
        </w:r>
        <w:r w:rsidRPr="00D37BFE" w:rsidDel="00676E3F">
          <w:rPr>
            <w:b/>
            <w:bCs/>
          </w:rPr>
          <w:delText>R</w:delText>
        </w:r>
        <w:r w:rsidRPr="00D37BFE" w:rsidDel="00676E3F">
          <w:rPr>
            <w:b/>
            <w:bCs/>
            <w:vertAlign w:val="subscript"/>
          </w:rPr>
          <w:delText xml:space="preserve">M </w:delText>
        </w:r>
        <w:r w:rsidRPr="00D37BFE" w:rsidDel="00676E3F">
          <w:delText>must be within range cited in Table 1 (2) for Resistance to pass.</w:delText>
        </w:r>
      </w:del>
    </w:p>
    <w:p w14:paraId="40D638FF" w14:textId="77777777" w:rsidR="00A162D5" w:rsidRPr="00A162D5" w:rsidRDefault="00A162D5" w:rsidP="00A162D5">
      <w:pPr>
        <w:autoSpaceDN w:val="0"/>
        <w:spacing w:before="120" w:after="160" w:line="276" w:lineRule="auto"/>
        <w:ind w:left="1440" w:firstLine="720"/>
        <w:contextualSpacing/>
        <w:rPr>
          <w:rFonts w:cs="Arial"/>
          <w:szCs w:val="22"/>
        </w:rPr>
      </w:pPr>
    </w:p>
    <w:p w14:paraId="7F46758F" w14:textId="5E19AB54" w:rsidR="00A162D5" w:rsidRDefault="00676E3F" w:rsidP="00A162D5">
      <w:pPr>
        <w:autoSpaceDN w:val="0"/>
        <w:spacing w:before="120" w:after="160" w:line="276" w:lineRule="auto"/>
        <w:contextualSpacing/>
        <w:rPr>
          <w:ins w:id="306" w:author="Rick Ales Consulting" w:date="2024-07-23T08:17:00Z" w16du:dateUtc="2024-07-23T12:17:00Z"/>
          <w:rFonts w:cs="Arial"/>
          <w:szCs w:val="22"/>
        </w:rPr>
      </w:pPr>
      <w:ins w:id="307" w:author="Rick Ales Consulting" w:date="2024-07-23T08:16:00Z" w16du:dateUtc="2024-07-23T12:16:00Z">
        <w:r>
          <w:rPr>
            <w:rFonts w:cs="Arial"/>
            <w:noProof/>
            <w:szCs w:val="22"/>
          </w:rPr>
          <w:lastRenderedPageBreak/>
          <w:drawing>
            <wp:inline distT="0" distB="0" distL="0" distR="0" wp14:anchorId="502BFF82" wp14:editId="77C12A81">
              <wp:extent cx="6129020" cy="3409251"/>
              <wp:effectExtent l="0" t="0" r="5080" b="1270"/>
              <wp:docPr id="182613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51284" cy="3421635"/>
                      </a:xfrm>
                      <a:prstGeom prst="rect">
                        <a:avLst/>
                      </a:prstGeom>
                      <a:noFill/>
                    </pic:spPr>
                  </pic:pic>
                </a:graphicData>
              </a:graphic>
            </wp:inline>
          </w:drawing>
        </w:r>
      </w:ins>
    </w:p>
    <w:p w14:paraId="770CA6E3" w14:textId="129C46A1" w:rsidR="00676E3F" w:rsidRDefault="00676E3F" w:rsidP="00D161C0">
      <w:pPr>
        <w:autoSpaceDN w:val="0"/>
        <w:spacing w:before="120" w:after="160" w:line="276" w:lineRule="auto"/>
        <w:contextualSpacing/>
        <w:jc w:val="center"/>
        <w:rPr>
          <w:ins w:id="308" w:author="Rick Ales Consulting" w:date="2024-07-23T08:18:00Z" w16du:dateUtc="2024-07-23T12:18:00Z"/>
          <w:rFonts w:cs="Arial"/>
          <w:szCs w:val="22"/>
        </w:rPr>
      </w:pPr>
      <w:ins w:id="309" w:author="Rick Ales Consulting" w:date="2024-07-23T08:17:00Z" w16du:dateUtc="2024-07-23T12:17:00Z">
        <w:r>
          <w:rPr>
            <w:rFonts w:cs="Arial"/>
            <w:szCs w:val="22"/>
          </w:rPr>
          <w:t xml:space="preserve">Figure 3  </w:t>
        </w:r>
        <w:r w:rsidR="00D161C0">
          <w:rPr>
            <w:rFonts w:cs="Arial"/>
            <w:szCs w:val="22"/>
          </w:rPr>
          <w:t>Illustrated Drain-Fill cycle</w:t>
        </w:r>
      </w:ins>
    </w:p>
    <w:p w14:paraId="525A6D8D" w14:textId="77777777" w:rsidR="00D161C0" w:rsidRDefault="00D161C0" w:rsidP="00D161C0">
      <w:pPr>
        <w:autoSpaceDN w:val="0"/>
        <w:spacing w:before="120" w:after="160" w:line="276" w:lineRule="auto"/>
        <w:contextualSpacing/>
        <w:jc w:val="center"/>
        <w:rPr>
          <w:ins w:id="310" w:author="Rick Ales Consulting" w:date="2024-07-23T08:18:00Z" w16du:dateUtc="2024-07-23T12:18:00Z"/>
          <w:rFonts w:cs="Arial"/>
          <w:szCs w:val="22"/>
        </w:rPr>
      </w:pPr>
    </w:p>
    <w:p w14:paraId="0227C43E" w14:textId="24618E69" w:rsidR="00D161C0" w:rsidRDefault="00D161C0" w:rsidP="00D161C0">
      <w:pPr>
        <w:autoSpaceDN w:val="0"/>
        <w:spacing w:before="120" w:after="160" w:line="276" w:lineRule="auto"/>
        <w:contextualSpacing/>
        <w:rPr>
          <w:ins w:id="311" w:author="Rick Ales Consulting" w:date="2024-07-23T08:19:00Z" w16du:dateUtc="2024-07-23T12:19:00Z"/>
          <w:rFonts w:cs="Arial"/>
          <w:szCs w:val="22"/>
        </w:rPr>
      </w:pPr>
      <w:ins w:id="312" w:author="Rick Ales Consulting" w:date="2024-07-23T08:18:00Z" w16du:dateUtc="2024-07-23T12:18:00Z">
        <w:r>
          <w:rPr>
            <w:rFonts w:cs="Arial"/>
            <w:noProof/>
            <w:szCs w:val="22"/>
          </w:rPr>
          <w:drawing>
            <wp:inline distT="0" distB="0" distL="0" distR="0" wp14:anchorId="0B9895BD" wp14:editId="0BBA227A">
              <wp:extent cx="6177915" cy="3465725"/>
              <wp:effectExtent l="0" t="0" r="0" b="1905"/>
              <wp:docPr id="1315987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04" cy="3479407"/>
                      </a:xfrm>
                      <a:prstGeom prst="rect">
                        <a:avLst/>
                      </a:prstGeom>
                      <a:noFill/>
                    </pic:spPr>
                  </pic:pic>
                </a:graphicData>
              </a:graphic>
            </wp:inline>
          </w:drawing>
        </w:r>
      </w:ins>
    </w:p>
    <w:p w14:paraId="2B6C7E74" w14:textId="7EE25328" w:rsidR="00D161C0" w:rsidRDefault="00D161C0">
      <w:pPr>
        <w:autoSpaceDN w:val="0"/>
        <w:spacing w:before="120" w:after="160" w:line="276" w:lineRule="auto"/>
        <w:contextualSpacing/>
        <w:jc w:val="center"/>
        <w:rPr>
          <w:rFonts w:cs="Arial"/>
          <w:szCs w:val="22"/>
        </w:rPr>
        <w:pPrChange w:id="313" w:author="Rick Ales Consulting" w:date="2024-07-23T08:19:00Z" w16du:dateUtc="2024-07-23T12:19:00Z">
          <w:pPr>
            <w:autoSpaceDN w:val="0"/>
            <w:spacing w:before="120" w:after="160" w:line="276" w:lineRule="auto"/>
            <w:contextualSpacing/>
          </w:pPr>
        </w:pPrChange>
      </w:pPr>
      <w:ins w:id="314" w:author="Rick Ales Consulting" w:date="2024-07-23T08:19:00Z" w16du:dateUtc="2024-07-23T12:19:00Z">
        <w:r>
          <w:rPr>
            <w:rFonts w:cs="Arial"/>
            <w:szCs w:val="22"/>
          </w:rPr>
          <w:t>Firgure 4.  Automated ATP State Transition Diagram</w:t>
        </w:r>
      </w:ins>
    </w:p>
    <w:p w14:paraId="0E2ED03C" w14:textId="77777777" w:rsidR="00A162D5" w:rsidRPr="00A162D5" w:rsidRDefault="00A162D5" w:rsidP="00A162D5">
      <w:pPr>
        <w:autoSpaceDN w:val="0"/>
        <w:spacing w:before="120" w:after="160" w:line="276" w:lineRule="auto"/>
        <w:contextualSpacing/>
        <w:rPr>
          <w:rFonts w:cs="Arial"/>
          <w:szCs w:val="22"/>
        </w:rPr>
      </w:pPr>
    </w:p>
    <w:p w14:paraId="59D28925" w14:textId="06644052" w:rsidR="00D161C0" w:rsidRDefault="00D161C0" w:rsidP="00D44B09">
      <w:pPr>
        <w:pStyle w:val="ListParagraph"/>
        <w:numPr>
          <w:ilvl w:val="1"/>
          <w:numId w:val="6"/>
        </w:numPr>
        <w:autoSpaceDN w:val="0"/>
        <w:spacing w:after="160" w:line="276" w:lineRule="auto"/>
        <w:ind w:left="1170" w:hanging="450"/>
        <w:contextualSpacing/>
        <w:rPr>
          <w:ins w:id="315" w:author="Rick Ales Consulting" w:date="2024-07-23T08:21:00Z" w16du:dateUtc="2024-07-23T12:21:00Z"/>
          <w:rFonts w:cs="Arial"/>
          <w:szCs w:val="22"/>
        </w:rPr>
      </w:pPr>
      <w:bookmarkStart w:id="316" w:name="_Hlk157604919"/>
      <w:ins w:id="317" w:author="Rick Ales Consulting" w:date="2024-07-23T08:21:00Z" w16du:dateUtc="2024-07-23T12:21:00Z">
        <w:r>
          <w:rPr>
            <w:rFonts w:cs="Arial"/>
            <w:szCs w:val="22"/>
          </w:rPr>
          <w:t>The Automated ATP is base</w:t>
        </w:r>
      </w:ins>
      <w:ins w:id="318" w:author="Rick Ales Consulting" w:date="2024-07-23T08:23:00Z" w16du:dateUtc="2024-07-23T12:23:00Z">
        <w:r>
          <w:rPr>
            <w:rFonts w:cs="Arial"/>
            <w:szCs w:val="22"/>
          </w:rPr>
          <w:t>d</w:t>
        </w:r>
      </w:ins>
      <w:ins w:id="319" w:author="Rick Ales Consulting" w:date="2024-07-23T08:21:00Z" w16du:dateUtc="2024-07-23T12:21:00Z">
        <w:r>
          <w:rPr>
            <w:rFonts w:cs="Arial"/>
            <w:szCs w:val="22"/>
          </w:rPr>
          <w:t xml:space="preserve"> on the spec, and these 3 figures.</w:t>
        </w:r>
      </w:ins>
    </w:p>
    <w:p w14:paraId="20DE240C" w14:textId="24A9C4F4" w:rsidR="00D161C0" w:rsidRDefault="00D161C0" w:rsidP="00D161C0">
      <w:pPr>
        <w:pStyle w:val="ListParagraph"/>
        <w:numPr>
          <w:ilvl w:val="1"/>
          <w:numId w:val="38"/>
        </w:numPr>
        <w:autoSpaceDN w:val="0"/>
        <w:spacing w:after="160" w:line="276" w:lineRule="auto"/>
        <w:ind w:left="1440"/>
        <w:contextualSpacing/>
        <w:rPr>
          <w:ins w:id="320" w:author="Rick Ales Consulting" w:date="2024-07-23T08:23:00Z" w16du:dateUtc="2024-07-23T12:23:00Z"/>
          <w:rFonts w:cs="Arial"/>
          <w:szCs w:val="22"/>
        </w:rPr>
      </w:pPr>
      <w:ins w:id="321" w:author="Rick Ales Consulting" w:date="2024-07-23T08:22:00Z" w16du:dateUtc="2024-07-23T12:22:00Z">
        <w:r>
          <w:rPr>
            <w:rFonts w:cs="Arial"/>
            <w:szCs w:val="22"/>
          </w:rPr>
          <w:t>The oil level shall be cycled from full</w:t>
        </w:r>
      </w:ins>
      <w:ins w:id="322" w:author="Rick Ales Consulting" w:date="2024-07-23T08:23:00Z" w16du:dateUtc="2024-07-23T12:23:00Z">
        <w:r>
          <w:rPr>
            <w:rFonts w:cs="Arial"/>
            <w:szCs w:val="22"/>
          </w:rPr>
          <w:t xml:space="preserve"> to empty prior to testing.</w:t>
        </w:r>
      </w:ins>
    </w:p>
    <w:p w14:paraId="1033CF03" w14:textId="50102FA7" w:rsidR="00D161C0" w:rsidRDefault="004A4AA9" w:rsidP="00D161C0">
      <w:pPr>
        <w:pStyle w:val="ListParagraph"/>
        <w:numPr>
          <w:ilvl w:val="1"/>
          <w:numId w:val="38"/>
        </w:numPr>
        <w:autoSpaceDN w:val="0"/>
        <w:spacing w:after="160" w:line="276" w:lineRule="auto"/>
        <w:ind w:left="1440"/>
        <w:contextualSpacing/>
        <w:rPr>
          <w:ins w:id="323" w:author="Rick Ales Consulting" w:date="2024-07-23T08:28:00Z" w16du:dateUtc="2024-07-23T12:28:00Z"/>
          <w:rFonts w:cs="Arial"/>
          <w:szCs w:val="22"/>
        </w:rPr>
      </w:pPr>
      <w:ins w:id="324" w:author="Rick Ales Consulting" w:date="2024-07-23T08:27:00Z" w16du:dateUtc="2024-07-23T12:27:00Z">
        <w:r>
          <w:rPr>
            <w:rFonts w:cs="Arial"/>
            <w:szCs w:val="22"/>
          </w:rPr>
          <w:t>The oil level shall be filled from empty to the</w:t>
        </w:r>
        <w:r w:rsidR="00AB0ABE">
          <w:rPr>
            <w:rFonts w:cs="Arial"/>
            <w:szCs w:val="22"/>
          </w:rPr>
          <w:t xml:space="preserve"> Low Fill Limit</w:t>
        </w:r>
      </w:ins>
      <w:ins w:id="325" w:author="Rick Ales Consulting" w:date="2024-07-23T08:28:00Z" w16du:dateUtc="2024-07-23T12:28:00Z">
        <w:r w:rsidR="00AB0ABE">
          <w:rPr>
            <w:rFonts w:cs="Arial"/>
            <w:szCs w:val="22"/>
          </w:rPr>
          <w:t xml:space="preserve"> and wait 3 seconds.</w:t>
        </w:r>
      </w:ins>
    </w:p>
    <w:p w14:paraId="4098CC63" w14:textId="47035AB7" w:rsidR="00AB0ABE" w:rsidRDefault="00AB0ABE" w:rsidP="00D161C0">
      <w:pPr>
        <w:pStyle w:val="ListParagraph"/>
        <w:numPr>
          <w:ilvl w:val="1"/>
          <w:numId w:val="38"/>
        </w:numPr>
        <w:autoSpaceDN w:val="0"/>
        <w:spacing w:after="160" w:line="276" w:lineRule="auto"/>
        <w:ind w:left="1440"/>
        <w:contextualSpacing/>
        <w:rPr>
          <w:ins w:id="326" w:author="Rick Ales Consulting" w:date="2024-07-23T08:29:00Z" w16du:dateUtc="2024-07-23T12:29:00Z"/>
          <w:rFonts w:cs="Arial"/>
          <w:szCs w:val="22"/>
        </w:rPr>
      </w:pPr>
      <w:ins w:id="327" w:author="Rick Ales Consulting" w:date="2024-07-23T08:28:00Z" w16du:dateUtc="2024-07-23T12:28:00Z">
        <w:r>
          <w:rPr>
            <w:rFonts w:cs="Arial"/>
            <w:szCs w:val="22"/>
          </w:rPr>
          <w:t>The Resistance shall be measured</w:t>
        </w:r>
      </w:ins>
      <w:ins w:id="328" w:author="Rick Ales Consulting" w:date="2024-07-23T08:29:00Z" w16du:dateUtc="2024-07-23T12:29:00Z">
        <w:r>
          <w:rPr>
            <w:rFonts w:cs="Arial"/>
            <w:szCs w:val="22"/>
          </w:rPr>
          <w:t>.  If in tolerance the test at this level is OK, else an Error Shall be logged.</w:t>
        </w:r>
      </w:ins>
    </w:p>
    <w:p w14:paraId="105E53A6" w14:textId="47D79923" w:rsidR="00AB0ABE" w:rsidRDefault="00AB0ABE" w:rsidP="00D161C0">
      <w:pPr>
        <w:pStyle w:val="ListParagraph"/>
        <w:numPr>
          <w:ilvl w:val="1"/>
          <w:numId w:val="38"/>
        </w:numPr>
        <w:autoSpaceDN w:val="0"/>
        <w:spacing w:after="160" w:line="276" w:lineRule="auto"/>
        <w:ind w:left="1440"/>
        <w:contextualSpacing/>
        <w:rPr>
          <w:ins w:id="329" w:author="Rick Ales Consulting" w:date="2024-07-23T08:30:00Z" w16du:dateUtc="2024-07-23T12:30:00Z"/>
          <w:rFonts w:cs="Arial"/>
          <w:szCs w:val="22"/>
        </w:rPr>
      </w:pPr>
      <w:ins w:id="330" w:author="Rick Ales Consulting" w:date="2024-07-23T08:30:00Z" w16du:dateUtc="2024-07-23T12:30:00Z">
        <w:r>
          <w:rPr>
            <w:rFonts w:cs="Arial"/>
            <w:szCs w:val="22"/>
          </w:rPr>
          <w:t>The above two steps are repeated for each Low Fill Limit.</w:t>
        </w:r>
      </w:ins>
    </w:p>
    <w:p w14:paraId="0C77D887" w14:textId="1AA5D998" w:rsidR="00AB0ABE" w:rsidRDefault="00AB0ABE" w:rsidP="00AB0ABE">
      <w:pPr>
        <w:pStyle w:val="ListParagraph"/>
        <w:numPr>
          <w:ilvl w:val="1"/>
          <w:numId w:val="38"/>
        </w:numPr>
        <w:autoSpaceDN w:val="0"/>
        <w:spacing w:after="160" w:line="276" w:lineRule="auto"/>
        <w:ind w:left="1440"/>
        <w:contextualSpacing/>
        <w:rPr>
          <w:ins w:id="331" w:author="Rick Ales Consulting" w:date="2024-07-23T08:30:00Z" w16du:dateUtc="2024-07-23T12:30:00Z"/>
          <w:rFonts w:cs="Arial"/>
          <w:szCs w:val="22"/>
        </w:rPr>
      </w:pPr>
      <w:ins w:id="332" w:author="Rick Ales Consulting" w:date="2024-07-23T08:30:00Z" w16du:dateUtc="2024-07-23T12:30:00Z">
        <w:r>
          <w:rPr>
            <w:rFonts w:cs="Arial"/>
            <w:szCs w:val="22"/>
          </w:rPr>
          <w:t xml:space="preserve">The oil level shall be </w:t>
        </w:r>
      </w:ins>
      <w:ins w:id="333" w:author="Rick Ales Consulting" w:date="2024-07-23T08:31:00Z" w16du:dateUtc="2024-07-23T12:31:00Z">
        <w:r>
          <w:rPr>
            <w:rFonts w:cs="Arial"/>
            <w:szCs w:val="22"/>
          </w:rPr>
          <w:t>drained</w:t>
        </w:r>
      </w:ins>
      <w:ins w:id="334" w:author="Rick Ales Consulting" w:date="2024-07-23T08:30:00Z" w16du:dateUtc="2024-07-23T12:30:00Z">
        <w:r>
          <w:rPr>
            <w:rFonts w:cs="Arial"/>
            <w:szCs w:val="22"/>
          </w:rPr>
          <w:t xml:space="preserve"> from </w:t>
        </w:r>
      </w:ins>
      <w:ins w:id="335" w:author="Rick Ales Consulting" w:date="2024-07-23T08:31:00Z" w16du:dateUtc="2024-07-23T12:31:00Z">
        <w:r>
          <w:rPr>
            <w:rFonts w:cs="Arial"/>
            <w:szCs w:val="22"/>
          </w:rPr>
          <w:t>full</w:t>
        </w:r>
      </w:ins>
      <w:ins w:id="336" w:author="Rick Ales Consulting" w:date="2024-07-23T08:30:00Z" w16du:dateUtc="2024-07-23T12:30:00Z">
        <w:r>
          <w:rPr>
            <w:rFonts w:cs="Arial"/>
            <w:szCs w:val="22"/>
          </w:rPr>
          <w:t xml:space="preserve"> to the</w:t>
        </w:r>
      </w:ins>
      <w:ins w:id="337" w:author="Rick Ales Consulting" w:date="2024-07-23T08:31:00Z" w16du:dateUtc="2024-07-23T12:31:00Z">
        <w:r>
          <w:rPr>
            <w:rFonts w:cs="Arial"/>
            <w:szCs w:val="22"/>
          </w:rPr>
          <w:t xml:space="preserve"> High Drain</w:t>
        </w:r>
      </w:ins>
      <w:ins w:id="338" w:author="Rick Ales Consulting" w:date="2024-07-23T08:30:00Z" w16du:dateUtc="2024-07-23T12:30:00Z">
        <w:r>
          <w:rPr>
            <w:rFonts w:cs="Arial"/>
            <w:szCs w:val="22"/>
          </w:rPr>
          <w:t xml:space="preserve"> Limit and wait 3 seconds.</w:t>
        </w:r>
      </w:ins>
    </w:p>
    <w:p w14:paraId="6CBA6FE2" w14:textId="77777777" w:rsidR="00AB0ABE" w:rsidRDefault="00AB0ABE" w:rsidP="00AB0ABE">
      <w:pPr>
        <w:pStyle w:val="ListParagraph"/>
        <w:numPr>
          <w:ilvl w:val="1"/>
          <w:numId w:val="38"/>
        </w:numPr>
        <w:autoSpaceDN w:val="0"/>
        <w:spacing w:after="160" w:line="276" w:lineRule="auto"/>
        <w:ind w:left="1440"/>
        <w:contextualSpacing/>
        <w:rPr>
          <w:ins w:id="339" w:author="Rick Ales Consulting" w:date="2024-07-23T08:30:00Z" w16du:dateUtc="2024-07-23T12:30:00Z"/>
          <w:rFonts w:cs="Arial"/>
          <w:szCs w:val="22"/>
        </w:rPr>
      </w:pPr>
      <w:ins w:id="340" w:author="Rick Ales Consulting" w:date="2024-07-23T08:30:00Z" w16du:dateUtc="2024-07-23T12:30:00Z">
        <w:r>
          <w:rPr>
            <w:rFonts w:cs="Arial"/>
            <w:szCs w:val="22"/>
          </w:rPr>
          <w:t>The Resistance shall be measured.  If in tolerance the test at this level is OK, else an Error Shall be logged.</w:t>
        </w:r>
      </w:ins>
    </w:p>
    <w:p w14:paraId="47631DD3" w14:textId="694FC9A6" w:rsidR="00AB0ABE" w:rsidRDefault="00AB0ABE" w:rsidP="00AB0ABE">
      <w:pPr>
        <w:pStyle w:val="ListParagraph"/>
        <w:numPr>
          <w:ilvl w:val="1"/>
          <w:numId w:val="38"/>
        </w:numPr>
        <w:autoSpaceDN w:val="0"/>
        <w:spacing w:after="160" w:line="276" w:lineRule="auto"/>
        <w:ind w:left="1440"/>
        <w:contextualSpacing/>
        <w:rPr>
          <w:ins w:id="341" w:author="Rick Ales Consulting" w:date="2024-07-23T08:30:00Z" w16du:dateUtc="2024-07-23T12:30:00Z"/>
          <w:rFonts w:cs="Arial"/>
          <w:szCs w:val="22"/>
        </w:rPr>
      </w:pPr>
      <w:ins w:id="342" w:author="Rick Ales Consulting" w:date="2024-07-23T08:30:00Z" w16du:dateUtc="2024-07-23T12:30:00Z">
        <w:r>
          <w:rPr>
            <w:rFonts w:cs="Arial"/>
            <w:szCs w:val="22"/>
          </w:rPr>
          <w:t xml:space="preserve">The above two steps are repeated for each </w:t>
        </w:r>
      </w:ins>
      <w:ins w:id="343" w:author="Rick Ales Consulting" w:date="2024-07-23T08:31:00Z" w16du:dateUtc="2024-07-23T12:31:00Z">
        <w:r>
          <w:rPr>
            <w:rFonts w:cs="Arial"/>
            <w:szCs w:val="22"/>
          </w:rPr>
          <w:t>High</w:t>
        </w:r>
      </w:ins>
      <w:ins w:id="344" w:author="Rick Ales Consulting" w:date="2024-07-23T08:30:00Z" w16du:dateUtc="2024-07-23T12:30:00Z">
        <w:r>
          <w:rPr>
            <w:rFonts w:cs="Arial"/>
            <w:szCs w:val="22"/>
          </w:rPr>
          <w:t xml:space="preserve"> </w:t>
        </w:r>
      </w:ins>
      <w:ins w:id="345" w:author="Rick Ales Consulting" w:date="2024-07-23T08:31:00Z" w16du:dateUtc="2024-07-23T12:31:00Z">
        <w:r>
          <w:rPr>
            <w:rFonts w:cs="Arial"/>
            <w:szCs w:val="22"/>
          </w:rPr>
          <w:t>Drain</w:t>
        </w:r>
      </w:ins>
      <w:ins w:id="346" w:author="Rick Ales Consulting" w:date="2024-07-23T08:30:00Z" w16du:dateUtc="2024-07-23T12:30:00Z">
        <w:r>
          <w:rPr>
            <w:rFonts w:cs="Arial"/>
            <w:szCs w:val="22"/>
          </w:rPr>
          <w:t xml:space="preserve"> Limit.</w:t>
        </w:r>
      </w:ins>
    </w:p>
    <w:p w14:paraId="5A8E869E" w14:textId="499DB97D" w:rsidR="00AB0ABE" w:rsidRDefault="00AB0ABE" w:rsidP="00D161C0">
      <w:pPr>
        <w:pStyle w:val="ListParagraph"/>
        <w:numPr>
          <w:ilvl w:val="1"/>
          <w:numId w:val="38"/>
        </w:numPr>
        <w:autoSpaceDN w:val="0"/>
        <w:spacing w:after="160" w:line="276" w:lineRule="auto"/>
        <w:ind w:left="1440"/>
        <w:contextualSpacing/>
        <w:rPr>
          <w:ins w:id="347" w:author="Rick Ales Consulting" w:date="2024-07-23T08:22:00Z" w16du:dateUtc="2024-07-23T12:22:00Z"/>
          <w:rFonts w:cs="Arial"/>
          <w:szCs w:val="22"/>
        </w:rPr>
      </w:pPr>
      <w:ins w:id="348" w:author="Rick Ales Consulting" w:date="2024-07-23T08:31:00Z" w16du:dateUtc="2024-07-23T12:31:00Z">
        <w:r>
          <w:rPr>
            <w:rFonts w:cs="Arial"/>
            <w:szCs w:val="22"/>
          </w:rPr>
          <w:t xml:space="preserve">The DUT </w:t>
        </w:r>
      </w:ins>
      <w:ins w:id="349" w:author="Rick Ales Consulting" w:date="2024-07-23T08:32:00Z" w16du:dateUtc="2024-07-23T12:32:00Z">
        <w:r>
          <w:rPr>
            <w:rFonts w:cs="Arial"/>
            <w:szCs w:val="22"/>
          </w:rPr>
          <w:t>shall be recorded as PASS if no errors are recorded.</w:t>
        </w:r>
      </w:ins>
    </w:p>
    <w:p w14:paraId="4AF4C131" w14:textId="77777777" w:rsidR="00D161C0" w:rsidRDefault="00D161C0">
      <w:pPr>
        <w:pStyle w:val="ListParagraph"/>
        <w:autoSpaceDN w:val="0"/>
        <w:spacing w:after="160" w:line="276" w:lineRule="auto"/>
        <w:ind w:left="1440"/>
        <w:contextualSpacing/>
        <w:rPr>
          <w:ins w:id="350" w:author="Rick Ales Consulting" w:date="2024-07-23T08:20:00Z" w16du:dateUtc="2024-07-23T12:20:00Z"/>
          <w:rFonts w:cs="Arial"/>
          <w:szCs w:val="22"/>
        </w:rPr>
        <w:pPrChange w:id="351" w:author="Rick Ales Consulting" w:date="2024-07-23T08:22:00Z" w16du:dateUtc="2024-07-23T12:22:00Z">
          <w:pPr>
            <w:pStyle w:val="ListParagraph"/>
            <w:numPr>
              <w:ilvl w:val="1"/>
              <w:numId w:val="6"/>
            </w:numPr>
            <w:autoSpaceDN w:val="0"/>
            <w:spacing w:after="160" w:line="276" w:lineRule="auto"/>
            <w:ind w:left="1170" w:hanging="450"/>
            <w:contextualSpacing/>
          </w:pPr>
        </w:pPrChange>
      </w:pPr>
    </w:p>
    <w:p w14:paraId="5027151B" w14:textId="26A317BE" w:rsidR="0064065C" w:rsidRDefault="0064065C" w:rsidP="00D44B09">
      <w:pPr>
        <w:pStyle w:val="ListParagraph"/>
        <w:numPr>
          <w:ilvl w:val="1"/>
          <w:numId w:val="6"/>
        </w:numPr>
        <w:autoSpaceDN w:val="0"/>
        <w:spacing w:after="160" w:line="276" w:lineRule="auto"/>
        <w:ind w:left="1170" w:hanging="450"/>
        <w:contextualSpacing/>
        <w:rPr>
          <w:rFonts w:cs="Arial"/>
          <w:szCs w:val="22"/>
        </w:rPr>
      </w:pPr>
      <w:r>
        <w:rPr>
          <w:rFonts w:cs="Arial"/>
          <w:szCs w:val="22"/>
        </w:rPr>
        <w:t xml:space="preserve">Currently with one DataQ (8 channels will) will monitor 4 sensors, but the tank is fixtured to accommodate 12 sensors.  One DataQ for 4 sensors. </w:t>
      </w:r>
    </w:p>
    <w:p w14:paraId="06617C76"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Multiple DUT units shall be tested per test cycle (level min-max-min cycle)</w:t>
      </w:r>
    </w:p>
    <w:bookmarkEnd w:id="316"/>
    <w:p w14:paraId="64F07190"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 xml:space="preserve">The test status shall graphically display Ch A &amp; Ch B resistance in ohms and display the Level in inches.  </w:t>
      </w:r>
    </w:p>
    <w:p w14:paraId="77419214"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All three traces shall be scaled so they are presented overlayed at a similar size.  The Chart scale is configurable test parameter.</w:t>
      </w:r>
    </w:p>
    <w:p w14:paraId="298DF145"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A display shall indicate each Switch status as NOT TESTED (gray), PASS (green) or FAIL (red).</w:t>
      </w:r>
    </w:p>
    <w:p w14:paraId="456D9C0A"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A display shall indicate the level value upon actuation on FILL and actuation on DRAIN.</w:t>
      </w:r>
    </w:p>
    <w:p w14:paraId="1907F969"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The User must have the means to monitor the Test bench health during testing.</w:t>
      </w:r>
    </w:p>
    <w:p w14:paraId="61F7F973"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 xml:space="preserve">Users must have a means to PAUSE the test. </w:t>
      </w:r>
    </w:p>
    <w:p w14:paraId="0129957C"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Users must have a means to ABORT the test.</w:t>
      </w:r>
    </w:p>
    <w:p w14:paraId="33586E52"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 xml:space="preserve">Users must have the option to RERUN the test. </w:t>
      </w:r>
    </w:p>
    <w:p w14:paraId="628D0313"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Users must have the option to run the level in manual or automatic modes.</w:t>
      </w:r>
    </w:p>
    <w:p w14:paraId="56BBD996"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 xml:space="preserve">The default test mode is automatic. </w:t>
      </w:r>
    </w:p>
    <w:p w14:paraId="7F974460" w14:textId="77777777" w:rsidR="0064065C" w:rsidRDefault="0064065C" w:rsidP="00D44B09">
      <w:pPr>
        <w:pStyle w:val="ZL2Section"/>
        <w:numPr>
          <w:ilvl w:val="1"/>
          <w:numId w:val="5"/>
        </w:numPr>
        <w:ind w:left="720" w:hanging="720"/>
      </w:pPr>
      <w:bookmarkStart w:id="352" w:name="_Toc172622459"/>
      <w:r>
        <w:t>Use Case 5: Generate DUT Test Report   -- Production Test User</w:t>
      </w:r>
      <w:bookmarkEnd w:id="352"/>
    </w:p>
    <w:p w14:paraId="692724DD" w14:textId="77777777" w:rsidR="0064065C" w:rsidRDefault="0064065C" w:rsidP="00D44B09">
      <w:pPr>
        <w:pStyle w:val="ListParagraph"/>
        <w:numPr>
          <w:ilvl w:val="0"/>
          <w:numId w:val="36"/>
        </w:numPr>
        <w:autoSpaceDN w:val="0"/>
        <w:spacing w:before="120" w:after="160" w:line="276" w:lineRule="auto"/>
        <w:ind w:left="1440"/>
        <w:contextualSpacing/>
        <w:rPr>
          <w:rFonts w:cs="Arial"/>
          <w:szCs w:val="22"/>
        </w:rPr>
      </w:pPr>
      <w:r>
        <w:rPr>
          <w:rFonts w:cs="Arial"/>
          <w:szCs w:val="22"/>
        </w:rPr>
        <w:t>There shall be one XL workbook for each job number named the Test Procedure concatenated with the Job number.</w:t>
      </w:r>
    </w:p>
    <w:p w14:paraId="1DBE1438"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That shall be one sheet to contain the results for one test run of each DUT.</w:t>
      </w:r>
    </w:p>
    <w:p w14:paraId="201A6B55"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sheet shall be named the variation of the test concatenated DUT_ID</w:t>
      </w:r>
    </w:p>
    <w:p w14:paraId="30945E31"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sheet shall be derived from the template contained in the XL test plan for the appropriate variant of the test.</w:t>
      </w:r>
    </w:p>
    <w:p w14:paraId="46EE4E20"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XL Test Plan shall contain a test log of</w:t>
      </w:r>
    </w:p>
    <w:p w14:paraId="3F37F0AD"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 User must acknowledge/approve saving acquired data to Test Report. </w:t>
      </w:r>
    </w:p>
    <w:p w14:paraId="6018E886"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lastRenderedPageBreak/>
        <w:t xml:space="preserve"> The path of the test report repository shall be configured by the Maintenance user.</w:t>
      </w:r>
    </w:p>
    <w:p w14:paraId="369D480E"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user cannot change the test report or the test repository path.</w:t>
      </w:r>
    </w:p>
    <w:p w14:paraId="4AE1FFBA"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user shall be prompted for any additional closing notes or annotations to be included.</w:t>
      </w:r>
    </w:p>
    <w:p w14:paraId="5B1C56B7"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The first Sheet of the test report shall include Job number as Title, PRE and POST test annotations input by the user and the actual test bench configuration values for the test run. </w:t>
      </w:r>
    </w:p>
    <w:p w14:paraId="693783A5"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Each DUT test report sheet shall contain tables for each switch of:  </w:t>
      </w:r>
    </w:p>
    <w:p w14:paraId="11C230A1" w14:textId="77777777" w:rsidR="0064065C" w:rsidRDefault="0064065C" w:rsidP="00D44B09">
      <w:pPr>
        <w:pStyle w:val="ListParagraph"/>
        <w:numPr>
          <w:ilvl w:val="1"/>
          <w:numId w:val="36"/>
        </w:numPr>
        <w:autoSpaceDN w:val="0"/>
        <w:spacing w:after="160" w:line="276" w:lineRule="auto"/>
        <w:contextualSpacing/>
        <w:rPr>
          <w:rFonts w:cs="Arial"/>
          <w:szCs w:val="22"/>
        </w:rPr>
      </w:pPr>
      <w:r>
        <w:rPr>
          <w:rFonts w:cs="Arial"/>
          <w:szCs w:val="22"/>
        </w:rPr>
        <w:t>Ch A Fill:   in Range?  Pass/Fail;    Level Value of actuation.</w:t>
      </w:r>
    </w:p>
    <w:p w14:paraId="61D0423D" w14:textId="77777777" w:rsidR="0064065C" w:rsidRDefault="0064065C" w:rsidP="00D44B09">
      <w:pPr>
        <w:pStyle w:val="ListParagraph"/>
        <w:numPr>
          <w:ilvl w:val="1"/>
          <w:numId w:val="36"/>
        </w:numPr>
        <w:autoSpaceDN w:val="0"/>
        <w:spacing w:after="160" w:line="276" w:lineRule="auto"/>
        <w:contextualSpacing/>
        <w:rPr>
          <w:rFonts w:cs="Arial"/>
          <w:szCs w:val="22"/>
        </w:rPr>
      </w:pPr>
      <w:r>
        <w:rPr>
          <w:rFonts w:cs="Arial"/>
          <w:szCs w:val="22"/>
        </w:rPr>
        <w:t>Ch B Fill:   in Range?   Pass/Fail;    Level Value of actuation.</w:t>
      </w:r>
    </w:p>
    <w:p w14:paraId="0D8A0F61" w14:textId="77777777" w:rsidR="0064065C" w:rsidRDefault="0064065C" w:rsidP="00D44B09">
      <w:pPr>
        <w:pStyle w:val="ListParagraph"/>
        <w:numPr>
          <w:ilvl w:val="1"/>
          <w:numId w:val="36"/>
        </w:numPr>
        <w:autoSpaceDN w:val="0"/>
        <w:spacing w:after="160" w:line="276" w:lineRule="auto"/>
        <w:contextualSpacing/>
        <w:rPr>
          <w:rFonts w:cs="Arial"/>
          <w:szCs w:val="22"/>
        </w:rPr>
      </w:pPr>
      <w:r>
        <w:rPr>
          <w:rFonts w:cs="Arial"/>
          <w:szCs w:val="22"/>
        </w:rPr>
        <w:t>Ch A Drain:   in Range? Pass/Fail;    Level Value of actuation.</w:t>
      </w:r>
    </w:p>
    <w:p w14:paraId="047CC153" w14:textId="77777777" w:rsidR="0064065C" w:rsidRDefault="0064065C" w:rsidP="00D44B09">
      <w:pPr>
        <w:pStyle w:val="ListParagraph"/>
        <w:numPr>
          <w:ilvl w:val="1"/>
          <w:numId w:val="36"/>
        </w:numPr>
        <w:autoSpaceDN w:val="0"/>
        <w:spacing w:after="160" w:line="276" w:lineRule="auto"/>
        <w:contextualSpacing/>
        <w:rPr>
          <w:rFonts w:cs="Arial"/>
          <w:szCs w:val="22"/>
        </w:rPr>
      </w:pPr>
      <w:r>
        <w:rPr>
          <w:rFonts w:cs="Arial"/>
          <w:szCs w:val="22"/>
        </w:rPr>
        <w:t>Ch B Drain:   in Range? Pass/Fail;    Level Value of actuation.</w:t>
      </w:r>
    </w:p>
    <w:p w14:paraId="411152C3"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Each DUT test report sheet shall contain Graph of Ch A Ch B and Level over the whole test.  </w:t>
      </w:r>
    </w:p>
    <w:p w14:paraId="50A0D2DD" w14:textId="77777777" w:rsidR="0064065C" w:rsidRDefault="0064065C" w:rsidP="00D44B09">
      <w:pPr>
        <w:pStyle w:val="ListParagraph"/>
        <w:numPr>
          <w:ilvl w:val="0"/>
          <w:numId w:val="19"/>
        </w:numPr>
        <w:autoSpaceDN w:val="0"/>
        <w:spacing w:after="160" w:line="276" w:lineRule="auto"/>
        <w:contextualSpacing/>
        <w:rPr>
          <w:rFonts w:cs="Arial"/>
          <w:szCs w:val="22"/>
        </w:rPr>
      </w:pPr>
      <w:r>
        <w:rPr>
          <w:rFonts w:cs="Arial"/>
          <w:szCs w:val="22"/>
        </w:rPr>
        <w:t>Do we want to keep a test log, perhaps as a sheet in the Test Plan that list the Job Number and general Pass/fail status?</w:t>
      </w:r>
    </w:p>
    <w:p w14:paraId="44C641D3" w14:textId="23A49AA6" w:rsidR="0064065C" w:rsidRDefault="0064065C" w:rsidP="0064065C">
      <w:pPr>
        <w:pStyle w:val="ZPara"/>
        <w:jc w:val="center"/>
      </w:pPr>
      <w:r>
        <w:rPr>
          <w:noProof/>
          <w14:ligatures w14:val="none"/>
        </w:rPr>
        <w:drawing>
          <wp:inline distT="0" distB="0" distL="0" distR="0" wp14:anchorId="0F2C1F61" wp14:editId="68A52C62">
            <wp:extent cx="4352925" cy="2181225"/>
            <wp:effectExtent l="0" t="0" r="9525" b="9525"/>
            <wp:docPr id="1945035450" name="Picture 2"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5450" name="Picture 2" descr="A close-up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t="4247"/>
                    <a:stretch>
                      <a:fillRect/>
                    </a:stretch>
                  </pic:blipFill>
                  <pic:spPr bwMode="auto">
                    <a:xfrm>
                      <a:off x="0" y="0"/>
                      <a:ext cx="4352925" cy="2181225"/>
                    </a:xfrm>
                    <a:prstGeom prst="rect">
                      <a:avLst/>
                    </a:prstGeom>
                    <a:noFill/>
                    <a:ln>
                      <a:noFill/>
                    </a:ln>
                  </pic:spPr>
                </pic:pic>
              </a:graphicData>
            </a:graphic>
          </wp:inline>
        </w:drawing>
      </w:r>
    </w:p>
    <w:p w14:paraId="04D817D1" w14:textId="77777777" w:rsidR="0064065C" w:rsidRDefault="0064065C" w:rsidP="0064065C">
      <w:pPr>
        <w:pStyle w:val="ZCaption"/>
      </w:pPr>
      <w:r>
        <w:lastRenderedPageBreak/>
        <w:t>Proposed Elevation OLS Test Bench Control Hardware</w:t>
      </w:r>
    </w:p>
    <w:p w14:paraId="7116706F" w14:textId="77777777" w:rsidR="0064065C" w:rsidRDefault="0064065C" w:rsidP="0064065C">
      <w:pPr>
        <w:pStyle w:val="ZCaption"/>
      </w:pPr>
    </w:p>
    <w:p w14:paraId="04E4456B" w14:textId="6D6EE4C6" w:rsidR="0064065C" w:rsidRDefault="0064065C" w:rsidP="0064065C">
      <w:pPr>
        <w:pStyle w:val="ZCaption"/>
      </w:pPr>
      <w:r>
        <w:rPr>
          <w:noProof/>
          <w14:ligatures w14:val="none"/>
        </w:rPr>
        <w:drawing>
          <wp:inline distT="0" distB="0" distL="0" distR="0" wp14:anchorId="2ABC7B12" wp14:editId="3EB6F3F7">
            <wp:extent cx="2486025" cy="1647825"/>
            <wp:effectExtent l="0" t="0" r="9525" b="9525"/>
            <wp:docPr id="71972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l="9688" t="3447" r="13048" b="5215"/>
                    <a:stretch>
                      <a:fillRect/>
                    </a:stretch>
                  </pic:blipFill>
                  <pic:spPr bwMode="auto">
                    <a:xfrm>
                      <a:off x="0" y="0"/>
                      <a:ext cx="2486025" cy="1647825"/>
                    </a:xfrm>
                    <a:prstGeom prst="rect">
                      <a:avLst/>
                    </a:prstGeom>
                    <a:noFill/>
                    <a:ln>
                      <a:noFill/>
                    </a:ln>
                  </pic:spPr>
                </pic:pic>
              </a:graphicData>
            </a:graphic>
          </wp:inline>
        </w:drawing>
      </w:r>
    </w:p>
    <w:p w14:paraId="4447CD59" w14:textId="77777777" w:rsidR="0064065C" w:rsidRDefault="0064065C" w:rsidP="0064065C">
      <w:pPr>
        <w:pStyle w:val="ZCaption"/>
      </w:pPr>
      <w:r>
        <w:t>Front panel concept</w:t>
      </w:r>
    </w:p>
    <w:p w14:paraId="2DDE1837" w14:textId="4096D2DB" w:rsidR="000B0BA0" w:rsidRPr="003038C9" w:rsidRDefault="004702FF">
      <w:pPr>
        <w:pStyle w:val="Report"/>
        <w:numPr>
          <w:ilvl w:val="0"/>
          <w:numId w:val="0"/>
        </w:numPr>
        <w:tabs>
          <w:tab w:val="left" w:pos="630"/>
          <w:tab w:val="left" w:pos="900"/>
        </w:tabs>
        <w:spacing w:before="120"/>
        <w:ind w:left="720" w:hanging="630"/>
        <w:jc w:val="center"/>
        <w:rPr>
          <w:rFonts w:cs="Arial"/>
          <w:szCs w:val="22"/>
        </w:rPr>
      </w:pPr>
      <w:r>
        <w:rPr>
          <w:rFonts w:cs="Arial"/>
          <w:szCs w:val="22"/>
        </w:rPr>
        <w:t>XXXX</w:t>
      </w:r>
    </w:p>
    <w:sectPr w:rsidR="000B0BA0" w:rsidRPr="003038C9" w:rsidSect="00F431B7">
      <w:headerReference w:type="default" r:id="rId21"/>
      <w:pgSz w:w="12240" w:h="15840" w:code="1"/>
      <w:pgMar w:top="2160" w:right="1440" w:bottom="720" w:left="1440" w:header="720" w:footer="0" w:gutter="0"/>
      <w:pgNumType w:start="2"/>
      <w:cols w:space="720"/>
      <w:vAlign w:val="cen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FFE78" w14:textId="77777777" w:rsidR="00AA09E9" w:rsidRDefault="00AA09E9">
      <w:r>
        <w:separator/>
      </w:r>
    </w:p>
    <w:p w14:paraId="0CD1FD2A" w14:textId="77777777" w:rsidR="00AA09E9" w:rsidRDefault="00AA09E9"/>
    <w:p w14:paraId="1A0015E4" w14:textId="77777777" w:rsidR="004702FF" w:rsidRDefault="004702FF"/>
    <w:p w14:paraId="2A843684" w14:textId="77777777" w:rsidR="004702FF" w:rsidRDefault="004702FF" w:rsidP="004702FF"/>
  </w:endnote>
  <w:endnote w:type="continuationSeparator" w:id="0">
    <w:p w14:paraId="20BEEE33" w14:textId="77777777" w:rsidR="00AA09E9" w:rsidRDefault="00AA09E9">
      <w:r>
        <w:continuationSeparator/>
      </w:r>
    </w:p>
    <w:p w14:paraId="57C4EAED" w14:textId="77777777" w:rsidR="00AA09E9" w:rsidRDefault="00AA09E9"/>
    <w:p w14:paraId="51029B3E" w14:textId="77777777" w:rsidR="004702FF" w:rsidRDefault="004702FF"/>
    <w:p w14:paraId="228461E1" w14:textId="77777777" w:rsidR="004702FF" w:rsidRDefault="004702FF" w:rsidP="004702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7065F" w14:textId="77777777" w:rsidR="008670B8" w:rsidRDefault="008670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E2B06" w14:textId="77777777" w:rsidR="008670B8" w:rsidRDefault="008670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ED873" w14:textId="77777777" w:rsidR="008670B8" w:rsidRDefault="00867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3B5F8" w14:textId="77777777" w:rsidR="00AA09E9" w:rsidRDefault="00AA09E9">
      <w:r>
        <w:separator/>
      </w:r>
    </w:p>
    <w:p w14:paraId="7278C993" w14:textId="77777777" w:rsidR="00AA09E9" w:rsidRDefault="00AA09E9"/>
    <w:p w14:paraId="2EB98EF4" w14:textId="77777777" w:rsidR="004702FF" w:rsidRDefault="004702FF"/>
    <w:p w14:paraId="4F2B83D0" w14:textId="77777777" w:rsidR="004702FF" w:rsidRDefault="004702FF" w:rsidP="004702FF"/>
  </w:footnote>
  <w:footnote w:type="continuationSeparator" w:id="0">
    <w:p w14:paraId="2E6A44C0" w14:textId="77777777" w:rsidR="00AA09E9" w:rsidRDefault="00AA09E9">
      <w:r>
        <w:continuationSeparator/>
      </w:r>
    </w:p>
    <w:p w14:paraId="3DDC38D7" w14:textId="77777777" w:rsidR="00AA09E9" w:rsidRDefault="00AA09E9"/>
    <w:p w14:paraId="43E6E8A9" w14:textId="77777777" w:rsidR="004702FF" w:rsidRDefault="004702FF"/>
    <w:p w14:paraId="167A142C" w14:textId="77777777" w:rsidR="004702FF" w:rsidRDefault="004702FF" w:rsidP="004702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7265F" w14:textId="77777777" w:rsidR="008670B8" w:rsidRDefault="008670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BB275" w14:textId="77777777" w:rsidR="00457D6E" w:rsidRDefault="00F431B7">
    <w:pPr>
      <w:pStyle w:val="Heading1"/>
      <w:ind w:left="720" w:firstLine="720"/>
      <w:jc w:val="left"/>
      <w:rPr>
        <w:spacing w:val="20"/>
        <w:sz w:val="22"/>
      </w:rPr>
    </w:pPr>
    <w:r>
      <w:rPr>
        <w:rFonts w:ascii="Times New Roman" w:hAnsi="Times New Roman"/>
        <w:noProof/>
        <w:sz w:val="22"/>
      </w:rPr>
      <w:object w:dxaOrig="1440" w:dyaOrig="1440" w14:anchorId="7707EB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80pt;margin-top:19.2pt;width:108pt;height:21.6pt;z-index:251655680" o:allowincell="f" fillcolor="window">
          <v:imagedata r:id="rId1" o:title="" croptop="-1938f" cropbottom="-1938f" cropleft="-1320f" cropright="-1320f"/>
          <w10:wrap type="topAndBottom"/>
        </v:shape>
        <o:OLEObject Type="Embed" ProgID="Word.Picture.8" ShapeID="_x0000_s1025" DrawAspect="Content" ObjectID="_1802249500" r:id="rId2"/>
      </w:object>
    </w:r>
    <w:r w:rsidR="00457D6E">
      <w:rPr>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990"/>
      <w:gridCol w:w="1562"/>
    </w:tblGrid>
    <w:tr w:rsidR="00457D6E" w14:paraId="15B649D2" w14:textId="77777777">
      <w:tc>
        <w:tcPr>
          <w:tcW w:w="990" w:type="dxa"/>
          <w:vAlign w:val="center"/>
        </w:tcPr>
        <w:p w14:paraId="1DD9F7E4" w14:textId="77777777" w:rsidR="00457D6E" w:rsidRDefault="00457D6E" w:rsidP="000448BE">
          <w:pPr>
            <w:rPr>
              <w:rFonts w:cs="Arial"/>
            </w:rPr>
          </w:pPr>
          <w:r>
            <w:rPr>
              <w:rFonts w:cs="Arial"/>
            </w:rPr>
            <w:t>PAGE:</w:t>
          </w:r>
        </w:p>
      </w:tc>
      <w:tc>
        <w:tcPr>
          <w:tcW w:w="1350" w:type="dxa"/>
          <w:vAlign w:val="center"/>
        </w:tcPr>
        <w:p w14:paraId="4E07A0F2" w14:textId="77777777" w:rsidR="00457D6E" w:rsidRDefault="00457D6E" w:rsidP="000448BE">
          <w:pPr>
            <w:rPr>
              <w:rFonts w:cs="Arial"/>
            </w:rP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191B54">
            <w:rPr>
              <w:rStyle w:val="PageNumber"/>
              <w:rFonts w:cs="Arial"/>
              <w:noProof/>
            </w:rPr>
            <w:t>1</w:t>
          </w:r>
          <w:r>
            <w:rPr>
              <w:rStyle w:val="PageNumber"/>
              <w:rFonts w:cs="Arial"/>
            </w:rPr>
            <w:fldChar w:fldCharType="end"/>
          </w:r>
        </w:p>
      </w:tc>
    </w:tr>
    <w:tr w:rsidR="00457D6E" w14:paraId="280CA904" w14:textId="77777777">
      <w:tc>
        <w:tcPr>
          <w:tcW w:w="990" w:type="dxa"/>
          <w:vAlign w:val="center"/>
        </w:tcPr>
        <w:p w14:paraId="0D3AB1F8" w14:textId="77777777" w:rsidR="00457D6E" w:rsidRDefault="00457D6E" w:rsidP="000448BE">
          <w:pPr>
            <w:rPr>
              <w:rFonts w:cs="Arial"/>
            </w:rPr>
          </w:pPr>
          <w:r>
            <w:rPr>
              <w:rFonts w:cs="Arial"/>
            </w:rPr>
            <w:t>DATE:</w:t>
          </w:r>
        </w:p>
      </w:tc>
      <w:tc>
        <w:tcPr>
          <w:tcW w:w="1350" w:type="dxa"/>
          <w:vAlign w:val="center"/>
        </w:tcPr>
        <w:p w14:paraId="1FCA1ECF" w14:textId="42D30738" w:rsidR="00457D6E" w:rsidRDefault="0064065C" w:rsidP="008A5981">
          <w:pPr>
            <w:rPr>
              <w:rFonts w:cs="Arial"/>
            </w:rPr>
          </w:pPr>
          <w:r>
            <w:rPr>
              <w:rFonts w:cs="Arial"/>
            </w:rPr>
            <w:t>2024/</w:t>
          </w:r>
          <w:del w:id="2" w:author="Rick Ales Consulting" w:date="2024-07-23T10:01:00Z" w16du:dateUtc="2024-07-23T14:01:00Z">
            <w:r w:rsidDel="00C4226E">
              <w:rPr>
                <w:rFonts w:cs="Arial"/>
              </w:rPr>
              <w:delText>02</w:delText>
            </w:r>
          </w:del>
          <w:ins w:id="3" w:author="Rick Ales Consulting" w:date="2024-07-23T10:01:00Z" w16du:dateUtc="2024-07-23T14:01:00Z">
            <w:r w:rsidR="00C4226E">
              <w:rPr>
                <w:rFonts w:cs="Arial"/>
              </w:rPr>
              <w:t>23</w:t>
            </w:r>
          </w:ins>
          <w:r>
            <w:rPr>
              <w:rFonts w:cs="Arial"/>
            </w:rPr>
            <w:t>/07</w:t>
          </w:r>
        </w:p>
      </w:tc>
    </w:tr>
    <w:tr w:rsidR="00457D6E" w14:paraId="261DB8F6" w14:textId="77777777">
      <w:tc>
        <w:tcPr>
          <w:tcW w:w="990" w:type="dxa"/>
          <w:vAlign w:val="center"/>
        </w:tcPr>
        <w:p w14:paraId="08BCD2AD" w14:textId="77777777" w:rsidR="00457D6E" w:rsidRDefault="00457D6E" w:rsidP="000448BE">
          <w:pPr>
            <w:rPr>
              <w:rFonts w:cs="Arial"/>
            </w:rPr>
          </w:pPr>
          <w:r>
            <w:rPr>
              <w:rFonts w:cs="Arial"/>
            </w:rPr>
            <w:t>REV:</w:t>
          </w:r>
        </w:p>
      </w:tc>
      <w:tc>
        <w:tcPr>
          <w:tcW w:w="1350" w:type="dxa"/>
          <w:vAlign w:val="center"/>
        </w:tcPr>
        <w:p w14:paraId="4EEAF09E" w14:textId="25A23706" w:rsidR="00457D6E" w:rsidRDefault="0064065C" w:rsidP="000448BE">
          <w:pPr>
            <w:rPr>
              <w:rFonts w:cs="Arial"/>
            </w:rPr>
          </w:pPr>
          <w:r>
            <w:rPr>
              <w:rFonts w:cs="Arial"/>
            </w:rPr>
            <w:t>Draft</w:t>
          </w:r>
          <w:ins w:id="4" w:author="Rick Ales Consulting" w:date="2024-07-23T10:05:00Z" w16du:dateUtc="2024-07-23T14:05:00Z">
            <w:r w:rsidR="00C4226E">
              <w:rPr>
                <w:rFonts w:cs="Arial"/>
              </w:rPr>
              <w:t xml:space="preserve"> 2</w:t>
            </w:r>
          </w:ins>
        </w:p>
      </w:tc>
    </w:tr>
  </w:tbl>
  <w:p w14:paraId="5D4D8DDB" w14:textId="77777777" w:rsidR="00457D6E" w:rsidRDefault="00457D6E">
    <w:pPr>
      <w:pStyle w:val="Heading1"/>
      <w:ind w:left="720" w:firstLine="720"/>
      <w:jc w:val="left"/>
      <w:rPr>
        <w:spacing w:val="20"/>
        <w:sz w:val="22"/>
      </w:rPr>
    </w:pPr>
  </w:p>
  <w:p w14:paraId="0347F842" w14:textId="77777777" w:rsidR="00457D6E" w:rsidRDefault="00457D6E">
    <w:pPr>
      <w:jc w:val="center"/>
      <w:rPr>
        <w:sz w:val="18"/>
      </w:rPr>
    </w:pPr>
  </w:p>
  <w:p w14:paraId="7B0BAC74" w14:textId="77777777" w:rsidR="00457D6E" w:rsidRDefault="00457D6E">
    <w:pPr>
      <w:jc w:val="center"/>
      <w:rPr>
        <w:sz w:val="18"/>
      </w:rPr>
    </w:pPr>
  </w:p>
  <w:p w14:paraId="03157E68" w14:textId="431EB508" w:rsidR="00457D6E" w:rsidRDefault="00457D6E">
    <w:pPr>
      <w:ind w:left="2880" w:firstLine="720"/>
      <w:rPr>
        <w:sz w:val="18"/>
      </w:rPr>
    </w:pPr>
    <w:r>
      <w:rPr>
        <w:sz w:val="18"/>
      </w:rPr>
      <w:t>Ravenna, Ohio 44266-1211</w:t>
    </w:r>
  </w:p>
  <w:p w14:paraId="6A9F18EC" w14:textId="77777777" w:rsidR="00457D6E" w:rsidRDefault="00457D6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91451" w14:textId="77777777" w:rsidR="008670B8" w:rsidRDefault="008670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7DC8E" w14:textId="77777777" w:rsidR="00457D6E" w:rsidRDefault="00F431B7">
    <w:pPr>
      <w:pStyle w:val="Heading1"/>
      <w:ind w:left="720" w:firstLine="720"/>
      <w:jc w:val="left"/>
      <w:rPr>
        <w:spacing w:val="20"/>
        <w:sz w:val="22"/>
      </w:rPr>
    </w:pPr>
    <w:r>
      <w:rPr>
        <w:rFonts w:ascii="Times New Roman" w:hAnsi="Times New Roman"/>
        <w:noProof/>
        <w:sz w:val="22"/>
      </w:rPr>
      <w:object w:dxaOrig="1440" w:dyaOrig="1440" w14:anchorId="53683F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0;text-align:left;margin-left:180pt;margin-top:19.2pt;width:108pt;height:21.6pt;z-index:251659776" o:allowincell="f" fillcolor="window">
          <v:imagedata r:id="rId1" o:title="" croptop="-1938f" cropbottom="-1938f" cropleft="-1320f" cropright="-1320f"/>
          <w10:wrap type="topAndBottom"/>
        </v:shape>
        <o:OLEObject Type="Embed" ProgID="Word.Picture.8" ShapeID="_x0000_s1088" DrawAspect="Content" ObjectID="_1802249501" r:id="rId2"/>
      </w:object>
    </w:r>
    <w:r w:rsidR="00457D6E">
      <w:rPr>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194"/>
      <w:gridCol w:w="1953"/>
    </w:tblGrid>
    <w:tr w:rsidR="008670B8" w14:paraId="49E94193" w14:textId="77777777" w:rsidTr="008670B8">
      <w:tc>
        <w:tcPr>
          <w:tcW w:w="1194" w:type="dxa"/>
          <w:vAlign w:val="center"/>
        </w:tcPr>
        <w:p w14:paraId="4B280429" w14:textId="77777777" w:rsidR="008670B8" w:rsidRDefault="008670B8" w:rsidP="000448BE">
          <w:pPr>
            <w:rPr>
              <w:rFonts w:cs="Arial"/>
            </w:rPr>
          </w:pPr>
        </w:p>
      </w:tc>
      <w:tc>
        <w:tcPr>
          <w:tcW w:w="1953" w:type="dxa"/>
          <w:vAlign w:val="center"/>
        </w:tcPr>
        <w:p w14:paraId="593463E6" w14:textId="77777777" w:rsidR="008670B8" w:rsidRDefault="008670B8" w:rsidP="008A5981">
          <w:pPr>
            <w:rPr>
              <w:rFonts w:cs="Arial"/>
              <w:szCs w:val="22"/>
            </w:rPr>
          </w:pPr>
        </w:p>
      </w:tc>
    </w:tr>
    <w:tr w:rsidR="008670B8" w14:paraId="43690B1F" w14:textId="77777777" w:rsidTr="008670B8">
      <w:tc>
        <w:tcPr>
          <w:tcW w:w="1194" w:type="dxa"/>
          <w:vAlign w:val="center"/>
        </w:tcPr>
        <w:p w14:paraId="14858823" w14:textId="7131ABE3" w:rsidR="008670B8" w:rsidRDefault="008670B8" w:rsidP="008670B8">
          <w:pPr>
            <w:rPr>
              <w:rFonts w:cs="Arial"/>
            </w:rPr>
          </w:pPr>
          <w:r>
            <w:rPr>
              <w:rFonts w:cs="Arial"/>
            </w:rPr>
            <w:t>PAGE:</w:t>
          </w:r>
        </w:p>
      </w:tc>
      <w:tc>
        <w:tcPr>
          <w:tcW w:w="1953" w:type="dxa"/>
          <w:vAlign w:val="center"/>
        </w:tcPr>
        <w:p w14:paraId="61C4511F" w14:textId="15FFE9A6" w:rsidR="008670B8" w:rsidRDefault="008670B8" w:rsidP="008670B8">
          <w:pPr>
            <w:rPr>
              <w:rFonts w:cs="Arial"/>
              <w:szCs w:val="22"/>
            </w:rP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9</w:t>
          </w:r>
          <w:r>
            <w:rPr>
              <w:rStyle w:val="PageNumber"/>
              <w:rFonts w:cs="Arial"/>
            </w:rPr>
            <w:fldChar w:fldCharType="end"/>
          </w:r>
        </w:p>
      </w:tc>
    </w:tr>
    <w:tr w:rsidR="00457D6E" w14:paraId="4952E457" w14:textId="77777777" w:rsidTr="008670B8">
      <w:tc>
        <w:tcPr>
          <w:tcW w:w="1194" w:type="dxa"/>
          <w:vAlign w:val="center"/>
        </w:tcPr>
        <w:p w14:paraId="417D559F" w14:textId="77777777" w:rsidR="00457D6E" w:rsidRDefault="00457D6E" w:rsidP="000448BE">
          <w:pPr>
            <w:rPr>
              <w:rFonts w:cs="Arial"/>
            </w:rPr>
          </w:pPr>
          <w:r>
            <w:rPr>
              <w:rFonts w:cs="Arial"/>
            </w:rPr>
            <w:t>REPORT:</w:t>
          </w:r>
        </w:p>
      </w:tc>
      <w:tc>
        <w:tcPr>
          <w:tcW w:w="1953" w:type="dxa"/>
          <w:vAlign w:val="center"/>
        </w:tcPr>
        <w:p w14:paraId="004A9C18" w14:textId="5CCBC052" w:rsidR="00457D6E" w:rsidRDefault="00C4226E" w:rsidP="008A5981">
          <w:pPr>
            <w:rPr>
              <w:rFonts w:cs="Arial"/>
            </w:rPr>
          </w:pPr>
          <w:ins w:id="353" w:author="Rick Ales Consulting" w:date="2024-07-23T10:05:00Z" w16du:dateUtc="2024-07-23T14:05:00Z">
            <w:r>
              <w:rPr>
                <w:rFonts w:cs="Arial"/>
                <w:szCs w:val="22"/>
              </w:rPr>
              <w:t>#</w:t>
            </w:r>
            <w:del w:id="354" w:author="George Bush" w:date="2025-01-29T15:15:00Z" w16du:dateUtc="2025-01-29T20:15:00Z">
              <w:r w:rsidDel="008670B8">
                <w:rPr>
                  <w:rFonts w:cs="Arial"/>
                  <w:szCs w:val="22"/>
                </w:rPr>
                <w:delText>XXXXXX</w:delText>
              </w:r>
            </w:del>
          </w:ins>
          <w:ins w:id="355" w:author="George Bush" w:date="2025-01-29T15:15:00Z" w16du:dateUtc="2025-01-29T20:15:00Z">
            <w:r w:rsidR="008670B8">
              <w:rPr>
                <w:rFonts w:cs="Arial"/>
                <w:szCs w:val="22"/>
              </w:rPr>
              <w:t>250129</w:t>
            </w:r>
          </w:ins>
          <w:ins w:id="356" w:author="Rick Ales Consulting" w:date="2024-07-23T10:05:00Z" w16du:dateUtc="2024-07-23T14:05:00Z">
            <w:del w:id="357" w:author="George Bush" w:date="2025-01-29T15:15:00Z" w16du:dateUtc="2025-01-29T20:15:00Z">
              <w:r w:rsidDel="008670B8">
                <w:rPr>
                  <w:rFonts w:cs="Arial"/>
                </w:rPr>
                <w:delText xml:space="preserve"> </w:delText>
              </w:r>
            </w:del>
          </w:ins>
          <w:del w:id="358" w:author="George Bush" w:date="2025-01-29T15:16:00Z" w16du:dateUtc="2025-01-29T20:16:00Z">
            <w:r w:rsidR="00457D6E" w:rsidDel="008670B8">
              <w:rPr>
                <w:rFonts w:cs="Arial"/>
              </w:rPr>
              <w:delText>#</w:delText>
            </w:r>
          </w:del>
        </w:p>
      </w:tc>
    </w:tr>
    <w:tr w:rsidR="00457D6E" w14:paraId="18120604" w14:textId="77777777" w:rsidTr="008670B8">
      <w:tc>
        <w:tcPr>
          <w:tcW w:w="1194" w:type="dxa"/>
          <w:vAlign w:val="center"/>
        </w:tcPr>
        <w:p w14:paraId="0C0EAA1D" w14:textId="77777777" w:rsidR="00457D6E" w:rsidRDefault="00457D6E" w:rsidP="000448BE">
          <w:pPr>
            <w:rPr>
              <w:rFonts w:cs="Arial"/>
            </w:rPr>
          </w:pPr>
          <w:r>
            <w:rPr>
              <w:rFonts w:cs="Arial"/>
            </w:rPr>
            <w:t>REV:</w:t>
          </w:r>
        </w:p>
      </w:tc>
      <w:tc>
        <w:tcPr>
          <w:tcW w:w="1953" w:type="dxa"/>
          <w:vAlign w:val="center"/>
        </w:tcPr>
        <w:p w14:paraId="29A0C77E" w14:textId="5CDA4F01" w:rsidR="00457D6E" w:rsidRDefault="00457D6E" w:rsidP="000448BE">
          <w:pPr>
            <w:rPr>
              <w:rFonts w:cs="Arial"/>
            </w:rPr>
          </w:pPr>
          <w:r>
            <w:rPr>
              <w:rFonts w:cs="Arial"/>
            </w:rPr>
            <w:t>-</w:t>
          </w:r>
          <w:ins w:id="359" w:author="Rick Ales Consulting" w:date="2024-07-23T10:05:00Z" w16du:dateUtc="2024-07-23T14:05:00Z">
            <w:r w:rsidR="00C4226E">
              <w:rPr>
                <w:rFonts w:cs="Arial"/>
              </w:rPr>
              <w:t>Draft 2</w:t>
            </w:r>
          </w:ins>
        </w:p>
      </w:tc>
    </w:tr>
  </w:tbl>
  <w:p w14:paraId="067D87BF" w14:textId="77777777" w:rsidR="00457D6E" w:rsidRDefault="00457D6E">
    <w:pPr>
      <w:pStyle w:val="Heading1"/>
      <w:ind w:left="720" w:firstLine="720"/>
      <w:jc w:val="left"/>
      <w:rPr>
        <w:spacing w:val="20"/>
        <w:sz w:val="22"/>
      </w:rPr>
    </w:pPr>
  </w:p>
  <w:p w14:paraId="18CD5805" w14:textId="77777777" w:rsidR="00457D6E" w:rsidRDefault="00457D6E" w:rsidP="001B7F8B">
    <w:pPr>
      <w:rPr>
        <w:sz w:val="18"/>
      </w:rPr>
    </w:pPr>
  </w:p>
  <w:p w14:paraId="18B6830C" w14:textId="77777777" w:rsidR="00457D6E" w:rsidRDefault="00457D6E" w:rsidP="009A05AB">
    <w:pPr>
      <w:tabs>
        <w:tab w:val="left" w:pos="7755"/>
      </w:tabs>
      <w:rPr>
        <w:sz w:val="18"/>
      </w:rPr>
    </w:pPr>
    <w:r>
      <w:rPr>
        <w:sz w:val="18"/>
      </w:rPr>
      <w:tab/>
    </w:r>
  </w:p>
  <w:p w14:paraId="5DE03C57" w14:textId="461D4134" w:rsidR="00457D6E" w:rsidRDefault="00457D6E">
    <w:pPr>
      <w:ind w:left="2880" w:firstLine="720"/>
      <w:rPr>
        <w:sz w:val="18"/>
      </w:rPr>
    </w:pPr>
    <w:r>
      <w:rPr>
        <w:sz w:val="18"/>
      </w:rPr>
      <w:t>Ravenna, Ohio 44266-1211</w:t>
    </w:r>
  </w:p>
  <w:p w14:paraId="7E77C3F9" w14:textId="77777777" w:rsidR="00457D6E" w:rsidRDefault="00457D6E"/>
  <w:p w14:paraId="53A616A6" w14:textId="77777777" w:rsidR="00457D6E" w:rsidRDefault="00457D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E40"/>
    <w:multiLevelType w:val="singleLevel"/>
    <w:tmpl w:val="A89E57CA"/>
    <w:lvl w:ilvl="0">
      <w:start w:val="1"/>
      <w:numFmt w:val="bullet"/>
      <w:pStyle w:val="Bullet"/>
      <w:lvlText w:val=""/>
      <w:lvlJc w:val="left"/>
      <w:pPr>
        <w:tabs>
          <w:tab w:val="num" w:pos="720"/>
        </w:tabs>
        <w:ind w:left="648" w:hanging="288"/>
      </w:pPr>
      <w:rPr>
        <w:rFonts w:ascii="Symbol" w:hAnsi="Symbol" w:hint="default"/>
      </w:rPr>
    </w:lvl>
  </w:abstractNum>
  <w:abstractNum w:abstractNumId="1" w15:restartNumberingAfterBreak="0">
    <w:nsid w:val="04805026"/>
    <w:multiLevelType w:val="hybridMultilevel"/>
    <w:tmpl w:val="7CD45D8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04B706E6"/>
    <w:multiLevelType w:val="hybridMultilevel"/>
    <w:tmpl w:val="1C8A1D50"/>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9">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060055CB"/>
    <w:multiLevelType w:val="hybridMultilevel"/>
    <w:tmpl w:val="15E2086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6E40D4F"/>
    <w:multiLevelType w:val="hybridMultilevel"/>
    <w:tmpl w:val="906E631A"/>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072002EC"/>
    <w:multiLevelType w:val="hybridMultilevel"/>
    <w:tmpl w:val="A3AC714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09482DE7"/>
    <w:multiLevelType w:val="hybridMultilevel"/>
    <w:tmpl w:val="6C5EED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B060CBB"/>
    <w:multiLevelType w:val="hybridMultilevel"/>
    <w:tmpl w:val="CB38BA1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8" w15:restartNumberingAfterBreak="0">
    <w:nsid w:val="0DCB677C"/>
    <w:multiLevelType w:val="hybridMultilevel"/>
    <w:tmpl w:val="50AA2044"/>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9" w15:restartNumberingAfterBreak="0">
    <w:nsid w:val="15B91B46"/>
    <w:multiLevelType w:val="hybridMultilevel"/>
    <w:tmpl w:val="3402B4D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188C5D7B"/>
    <w:multiLevelType w:val="hybridMultilevel"/>
    <w:tmpl w:val="3EC440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D132BFE"/>
    <w:multiLevelType w:val="hybridMultilevel"/>
    <w:tmpl w:val="4E44FCA2"/>
    <w:lvl w:ilvl="0" w:tplc="92EABACA">
      <w:start w:val="1"/>
      <w:numFmt w:val="upperLetter"/>
      <w:pStyle w:val="BodyText1Hangingind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905E39"/>
    <w:multiLevelType w:val="multilevel"/>
    <w:tmpl w:val="7C1C9BFA"/>
    <w:lvl w:ilvl="0">
      <w:start w:val="1"/>
      <w:numFmt w:val="decimal"/>
      <w:pStyle w:val="Style1"/>
      <w:lvlText w:val="%1.0"/>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style2"/>
      <w:lvlText w:val="%1.%2.%3"/>
      <w:lvlJc w:val="left"/>
      <w:pPr>
        <w:tabs>
          <w:tab w:val="num" w:pos="864"/>
        </w:tabs>
        <w:ind w:left="864" w:hanging="864"/>
      </w:pPr>
      <w:rPr>
        <w:rFonts w:hint="default"/>
      </w:rPr>
    </w:lvl>
    <w:lvl w:ilvl="3">
      <w:start w:val="1"/>
      <w:numFmt w:val="decimal"/>
      <w:pStyle w:val="STYLE7"/>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226F3A6A"/>
    <w:multiLevelType w:val="hybridMultilevel"/>
    <w:tmpl w:val="F8D6E2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3276159C"/>
    <w:multiLevelType w:val="hybridMultilevel"/>
    <w:tmpl w:val="743E0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2F77BE2"/>
    <w:multiLevelType w:val="hybridMultilevel"/>
    <w:tmpl w:val="71A07984"/>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34BA70F9"/>
    <w:multiLevelType w:val="hybridMultilevel"/>
    <w:tmpl w:val="8BF2259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34E622C0"/>
    <w:multiLevelType w:val="hybridMultilevel"/>
    <w:tmpl w:val="A426C7CC"/>
    <w:lvl w:ilvl="0" w:tplc="0409000F">
      <w:start w:val="1"/>
      <w:numFmt w:val="decimal"/>
      <w:lvlText w:val="%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8" w15:restartNumberingAfterBreak="0">
    <w:nsid w:val="3542670C"/>
    <w:multiLevelType w:val="hybridMultilevel"/>
    <w:tmpl w:val="2F7AA6E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35606BB4"/>
    <w:multiLevelType w:val="hybridMultilevel"/>
    <w:tmpl w:val="2FBA50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3D6C1ABC"/>
    <w:multiLevelType w:val="hybridMultilevel"/>
    <w:tmpl w:val="D3C2487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start w:val="1"/>
      <w:numFmt w:val="bullet"/>
      <w:lvlText w:val=""/>
      <w:lvlJc w:val="left"/>
      <w:pPr>
        <w:ind w:left="6480" w:hanging="360"/>
      </w:pPr>
      <w:rPr>
        <w:rFonts w:ascii="Wingdings" w:hAnsi="Wingdings" w:hint="default"/>
      </w:rPr>
    </w:lvl>
    <w:lvl w:ilvl="3" w:tplc="04090001">
      <w:start w:val="1"/>
      <w:numFmt w:val="bullet"/>
      <w:lvlText w:val=""/>
      <w:lvlJc w:val="left"/>
      <w:pPr>
        <w:ind w:left="7200" w:hanging="360"/>
      </w:pPr>
      <w:rPr>
        <w:rFonts w:ascii="Symbol" w:hAnsi="Symbol" w:hint="default"/>
      </w:rPr>
    </w:lvl>
    <w:lvl w:ilvl="4" w:tplc="04090003">
      <w:start w:val="1"/>
      <w:numFmt w:val="bullet"/>
      <w:lvlText w:val="o"/>
      <w:lvlJc w:val="left"/>
      <w:pPr>
        <w:ind w:left="7920" w:hanging="360"/>
      </w:pPr>
      <w:rPr>
        <w:rFonts w:ascii="Courier New" w:hAnsi="Courier New" w:cs="Courier New" w:hint="default"/>
      </w:rPr>
    </w:lvl>
    <w:lvl w:ilvl="5" w:tplc="04090005">
      <w:start w:val="1"/>
      <w:numFmt w:val="bullet"/>
      <w:lvlText w:val=""/>
      <w:lvlJc w:val="left"/>
      <w:pPr>
        <w:ind w:left="8640" w:hanging="360"/>
      </w:pPr>
      <w:rPr>
        <w:rFonts w:ascii="Wingdings" w:hAnsi="Wingdings" w:hint="default"/>
      </w:rPr>
    </w:lvl>
    <w:lvl w:ilvl="6" w:tplc="04090001">
      <w:start w:val="1"/>
      <w:numFmt w:val="bullet"/>
      <w:lvlText w:val=""/>
      <w:lvlJc w:val="left"/>
      <w:pPr>
        <w:ind w:left="9360" w:hanging="360"/>
      </w:pPr>
      <w:rPr>
        <w:rFonts w:ascii="Symbol" w:hAnsi="Symbol" w:hint="default"/>
      </w:rPr>
    </w:lvl>
    <w:lvl w:ilvl="7" w:tplc="04090003">
      <w:start w:val="1"/>
      <w:numFmt w:val="bullet"/>
      <w:lvlText w:val="o"/>
      <w:lvlJc w:val="left"/>
      <w:pPr>
        <w:ind w:left="10080" w:hanging="360"/>
      </w:pPr>
      <w:rPr>
        <w:rFonts w:ascii="Courier New" w:hAnsi="Courier New" w:cs="Courier New" w:hint="default"/>
      </w:rPr>
    </w:lvl>
    <w:lvl w:ilvl="8" w:tplc="04090005">
      <w:start w:val="1"/>
      <w:numFmt w:val="bullet"/>
      <w:lvlText w:val=""/>
      <w:lvlJc w:val="left"/>
      <w:pPr>
        <w:ind w:left="10800" w:hanging="360"/>
      </w:pPr>
      <w:rPr>
        <w:rFonts w:ascii="Wingdings" w:hAnsi="Wingdings" w:hint="default"/>
      </w:rPr>
    </w:lvl>
  </w:abstractNum>
  <w:abstractNum w:abstractNumId="21" w15:restartNumberingAfterBreak="0">
    <w:nsid w:val="453A10E9"/>
    <w:multiLevelType w:val="hybridMultilevel"/>
    <w:tmpl w:val="53F2DCA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460570BC"/>
    <w:multiLevelType w:val="hybridMultilevel"/>
    <w:tmpl w:val="639CE2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3" w15:restartNumberingAfterBreak="0">
    <w:nsid w:val="490468EE"/>
    <w:multiLevelType w:val="hybridMultilevel"/>
    <w:tmpl w:val="BE2AE3B6"/>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4AC76FAB"/>
    <w:multiLevelType w:val="hybridMultilevel"/>
    <w:tmpl w:val="654A2CC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512B2409"/>
    <w:multiLevelType w:val="hybridMultilevel"/>
    <w:tmpl w:val="78CA6B76"/>
    <w:lvl w:ilvl="0" w:tplc="FFFFFFFF">
      <w:start w:val="1"/>
      <w:numFmt w:val="bullet"/>
      <w:lvlText w:val=""/>
      <w:lvlJc w:val="left"/>
      <w:pPr>
        <w:ind w:left="2160" w:hanging="360"/>
      </w:pPr>
      <w:rPr>
        <w:rFonts w:ascii="Symbol" w:hAnsi="Symbol" w:hint="default"/>
      </w:rPr>
    </w:lvl>
    <w:lvl w:ilvl="1" w:tplc="04090009">
      <w:start w:val="1"/>
      <w:numFmt w:val="bullet"/>
      <w:lvlText w:val=""/>
      <w:lvlJc w:val="left"/>
      <w:pPr>
        <w:ind w:left="720" w:hanging="360"/>
      </w:pPr>
      <w:rPr>
        <w:rFonts w:ascii="Wingdings" w:hAnsi="Wingdings"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26" w15:restartNumberingAfterBreak="0">
    <w:nsid w:val="561D612C"/>
    <w:multiLevelType w:val="hybridMultilevel"/>
    <w:tmpl w:val="3ED040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63CB2F85"/>
    <w:multiLevelType w:val="hybridMultilevel"/>
    <w:tmpl w:val="7414994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666A369B"/>
    <w:multiLevelType w:val="hybridMultilevel"/>
    <w:tmpl w:val="0A42F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6966761"/>
    <w:multiLevelType w:val="hybridMultilevel"/>
    <w:tmpl w:val="77E29CF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0" w15:restartNumberingAfterBreak="0">
    <w:nsid w:val="6BEC05CF"/>
    <w:multiLevelType w:val="hybridMultilevel"/>
    <w:tmpl w:val="CB40F7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6D0A5BB8"/>
    <w:multiLevelType w:val="hybridMultilevel"/>
    <w:tmpl w:val="DFBE151E"/>
    <w:lvl w:ilvl="0" w:tplc="04090009">
      <w:start w:val="1"/>
      <w:numFmt w:val="bullet"/>
      <w:lvlText w:val=""/>
      <w:lvlJc w:val="left"/>
      <w:pPr>
        <w:ind w:left="1530" w:hanging="360"/>
      </w:pPr>
      <w:rPr>
        <w:rFonts w:ascii="Wingdings" w:hAnsi="Wingdings" w:hint="default"/>
      </w:rPr>
    </w:lvl>
    <w:lvl w:ilvl="1" w:tplc="FFFFFFFF">
      <w:start w:val="1"/>
      <w:numFmt w:val="bullet"/>
      <w:lvlText w:val="o"/>
      <w:lvlJc w:val="left"/>
      <w:pPr>
        <w:ind w:left="2250" w:hanging="360"/>
      </w:pPr>
      <w:rPr>
        <w:rFonts w:ascii="Courier New" w:hAnsi="Courier New" w:cs="Courier New" w:hint="default"/>
      </w:rPr>
    </w:lvl>
    <w:lvl w:ilvl="2" w:tplc="FFFFFFFF">
      <w:start w:val="1"/>
      <w:numFmt w:val="bullet"/>
      <w:lvlText w:val=""/>
      <w:lvlJc w:val="left"/>
      <w:pPr>
        <w:ind w:left="2970" w:hanging="360"/>
      </w:pPr>
      <w:rPr>
        <w:rFonts w:ascii="Wingdings" w:hAnsi="Wingdings" w:hint="default"/>
      </w:rPr>
    </w:lvl>
    <w:lvl w:ilvl="3" w:tplc="FFFFFFFF">
      <w:start w:val="1"/>
      <w:numFmt w:val="bullet"/>
      <w:lvlText w:val=""/>
      <w:lvlJc w:val="left"/>
      <w:pPr>
        <w:ind w:left="3690" w:hanging="360"/>
      </w:pPr>
      <w:rPr>
        <w:rFonts w:ascii="Symbol" w:hAnsi="Symbol" w:hint="default"/>
      </w:rPr>
    </w:lvl>
    <w:lvl w:ilvl="4" w:tplc="FFFFFFFF">
      <w:start w:val="1"/>
      <w:numFmt w:val="bullet"/>
      <w:lvlText w:val="o"/>
      <w:lvlJc w:val="left"/>
      <w:pPr>
        <w:ind w:left="4410" w:hanging="360"/>
      </w:pPr>
      <w:rPr>
        <w:rFonts w:ascii="Courier New" w:hAnsi="Courier New" w:cs="Courier New" w:hint="default"/>
      </w:rPr>
    </w:lvl>
    <w:lvl w:ilvl="5" w:tplc="FFFFFFFF">
      <w:start w:val="1"/>
      <w:numFmt w:val="bullet"/>
      <w:lvlText w:val=""/>
      <w:lvlJc w:val="left"/>
      <w:pPr>
        <w:ind w:left="5130" w:hanging="360"/>
      </w:pPr>
      <w:rPr>
        <w:rFonts w:ascii="Wingdings" w:hAnsi="Wingdings" w:hint="default"/>
      </w:rPr>
    </w:lvl>
    <w:lvl w:ilvl="6" w:tplc="FFFFFFFF">
      <w:start w:val="1"/>
      <w:numFmt w:val="bullet"/>
      <w:lvlText w:val=""/>
      <w:lvlJc w:val="left"/>
      <w:pPr>
        <w:ind w:left="5850" w:hanging="360"/>
      </w:pPr>
      <w:rPr>
        <w:rFonts w:ascii="Symbol" w:hAnsi="Symbol" w:hint="default"/>
      </w:rPr>
    </w:lvl>
    <w:lvl w:ilvl="7" w:tplc="FFFFFFFF">
      <w:start w:val="1"/>
      <w:numFmt w:val="bullet"/>
      <w:lvlText w:val="o"/>
      <w:lvlJc w:val="left"/>
      <w:pPr>
        <w:ind w:left="6570" w:hanging="360"/>
      </w:pPr>
      <w:rPr>
        <w:rFonts w:ascii="Courier New" w:hAnsi="Courier New" w:cs="Courier New" w:hint="default"/>
      </w:rPr>
    </w:lvl>
    <w:lvl w:ilvl="8" w:tplc="FFFFFFFF">
      <w:start w:val="1"/>
      <w:numFmt w:val="bullet"/>
      <w:lvlText w:val=""/>
      <w:lvlJc w:val="left"/>
      <w:pPr>
        <w:ind w:left="7290" w:hanging="360"/>
      </w:pPr>
      <w:rPr>
        <w:rFonts w:ascii="Wingdings" w:hAnsi="Wingdings" w:hint="default"/>
      </w:rPr>
    </w:lvl>
  </w:abstractNum>
  <w:abstractNum w:abstractNumId="32" w15:restartNumberingAfterBreak="0">
    <w:nsid w:val="6DAA6AEA"/>
    <w:multiLevelType w:val="hybridMultilevel"/>
    <w:tmpl w:val="B77E0376"/>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6E964B0F"/>
    <w:multiLevelType w:val="hybridMultilevel"/>
    <w:tmpl w:val="8912F9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15:restartNumberingAfterBreak="0">
    <w:nsid w:val="716910B2"/>
    <w:multiLevelType w:val="hybridMultilevel"/>
    <w:tmpl w:val="C096D9B2"/>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77DF6AAB"/>
    <w:multiLevelType w:val="hybridMultilevel"/>
    <w:tmpl w:val="36FCAB9E"/>
    <w:lvl w:ilvl="0" w:tplc="FFFFFFFF">
      <w:start w:val="1"/>
      <w:numFmt w:val="bullet"/>
      <w:lvlText w:val=""/>
      <w:lvlJc w:val="left"/>
      <w:pPr>
        <w:ind w:left="2160" w:hanging="360"/>
      </w:pPr>
      <w:rPr>
        <w:rFonts w:ascii="Symbol" w:hAnsi="Symbol" w:hint="default"/>
      </w:rPr>
    </w:lvl>
    <w:lvl w:ilvl="1" w:tplc="04090009">
      <w:start w:val="1"/>
      <w:numFmt w:val="bullet"/>
      <w:lvlText w:val=""/>
      <w:lvlJc w:val="left"/>
      <w:pPr>
        <w:ind w:left="2520" w:hanging="360"/>
      </w:pPr>
      <w:rPr>
        <w:rFonts w:ascii="Wingdings" w:hAnsi="Wingdings"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36" w15:restartNumberingAfterBreak="0">
    <w:nsid w:val="7E2478A5"/>
    <w:multiLevelType w:val="multilevel"/>
    <w:tmpl w:val="E4C88DD0"/>
    <w:lvl w:ilvl="0">
      <w:start w:val="1"/>
      <w:numFmt w:val="decimal"/>
      <w:pStyle w:val="Report"/>
      <w:lvlText w:val="%1.0"/>
      <w:lvlJc w:val="left"/>
      <w:pPr>
        <w:tabs>
          <w:tab w:val="num" w:pos="720"/>
        </w:tabs>
        <w:ind w:left="720" w:hanging="720"/>
      </w:pPr>
      <w:rPr>
        <w:rFonts w:hint="default"/>
      </w:rPr>
    </w:lvl>
    <w:lvl w:ilvl="1">
      <w:start w:val="1"/>
      <w:numFmt w:val="decimal"/>
      <w:lvlText w:val="%1.%2"/>
      <w:lvlJc w:val="left"/>
      <w:pPr>
        <w:tabs>
          <w:tab w:val="num" w:pos="792"/>
        </w:tabs>
        <w:ind w:left="432" w:firstLine="0"/>
      </w:pPr>
      <w:rPr>
        <w:rFonts w:hint="default"/>
      </w:rPr>
    </w:lvl>
    <w:lvl w:ilvl="2">
      <w:start w:val="1"/>
      <w:numFmt w:val="decimal"/>
      <w:lvlText w:val="%1.%2.%3"/>
      <w:lvlJc w:val="left"/>
      <w:pPr>
        <w:tabs>
          <w:tab w:val="num" w:pos="1152"/>
        </w:tabs>
        <w:ind w:left="432" w:firstLine="0"/>
      </w:pPr>
      <w:rPr>
        <w:rFonts w:hint="default"/>
      </w:rPr>
    </w:lvl>
    <w:lvl w:ilvl="3">
      <w:start w:val="1"/>
      <w:numFmt w:val="decimal"/>
      <w:lvlText w:val="%1.%2.%3.%4."/>
      <w:lvlJc w:val="left"/>
      <w:pPr>
        <w:tabs>
          <w:tab w:val="num" w:pos="2160"/>
        </w:tabs>
        <w:ind w:left="1728" w:hanging="648"/>
      </w:pPr>
      <w:rPr>
        <w:rFonts w:hint="default"/>
      </w:rPr>
    </w:lvl>
    <w:lvl w:ilvl="4">
      <w:numFmt w:val="none"/>
      <w:lvlText w:val=""/>
      <w:lvlJc w:val="left"/>
      <w:pPr>
        <w:tabs>
          <w:tab w:val="num" w:pos="360"/>
        </w:tabs>
      </w:p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16cid:durableId="769813448">
    <w:abstractNumId w:val="36"/>
  </w:num>
  <w:num w:numId="2" w16cid:durableId="1734305484">
    <w:abstractNumId w:val="0"/>
  </w:num>
  <w:num w:numId="3" w16cid:durableId="1155606240">
    <w:abstractNumId w:val="12"/>
  </w:num>
  <w:num w:numId="4" w16cid:durableId="2027559707">
    <w:abstractNumId w:val="11"/>
  </w:num>
  <w:num w:numId="5" w16cid:durableId="21135464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2268308">
    <w:abstractNumId w:val="1"/>
  </w:num>
  <w:num w:numId="7" w16cid:durableId="71003200">
    <w:abstractNumId w:val="2"/>
  </w:num>
  <w:num w:numId="8" w16cid:durableId="102500042">
    <w:abstractNumId w:val="33"/>
  </w:num>
  <w:num w:numId="9" w16cid:durableId="113451977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60957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8014144">
    <w:abstractNumId w:val="22"/>
  </w:num>
  <w:num w:numId="12" w16cid:durableId="1381439038">
    <w:abstractNumId w:val="14"/>
  </w:num>
  <w:num w:numId="13" w16cid:durableId="267271699">
    <w:abstractNumId w:val="31"/>
  </w:num>
  <w:num w:numId="14" w16cid:durableId="241331036">
    <w:abstractNumId w:val="10"/>
  </w:num>
  <w:num w:numId="15" w16cid:durableId="1097019487">
    <w:abstractNumId w:val="30"/>
  </w:num>
  <w:num w:numId="16" w16cid:durableId="531379332">
    <w:abstractNumId w:val="6"/>
  </w:num>
  <w:num w:numId="17" w16cid:durableId="729696532">
    <w:abstractNumId w:val="17"/>
    <w:lvlOverride w:ilvl="0">
      <w:startOverride w:val="1"/>
    </w:lvlOverride>
    <w:lvlOverride w:ilvl="1"/>
    <w:lvlOverride w:ilvl="2"/>
    <w:lvlOverride w:ilvl="3"/>
    <w:lvlOverride w:ilvl="4"/>
    <w:lvlOverride w:ilvl="5"/>
    <w:lvlOverride w:ilvl="6"/>
    <w:lvlOverride w:ilvl="7"/>
    <w:lvlOverride w:ilvl="8"/>
  </w:num>
  <w:num w:numId="18" w16cid:durableId="334698457">
    <w:abstractNumId w:val="28"/>
  </w:num>
  <w:num w:numId="19" w16cid:durableId="1702901327">
    <w:abstractNumId w:val="13"/>
  </w:num>
  <w:num w:numId="20" w16cid:durableId="1396780477">
    <w:abstractNumId w:val="32"/>
  </w:num>
  <w:num w:numId="21" w16cid:durableId="1479030266">
    <w:abstractNumId w:val="23"/>
  </w:num>
  <w:num w:numId="22" w16cid:durableId="1645504089">
    <w:abstractNumId w:val="4"/>
  </w:num>
  <w:num w:numId="23" w16cid:durableId="1979794960">
    <w:abstractNumId w:val="20"/>
  </w:num>
  <w:num w:numId="24" w16cid:durableId="996616535">
    <w:abstractNumId w:val="15"/>
  </w:num>
  <w:num w:numId="25" w16cid:durableId="1167937840">
    <w:abstractNumId w:val="34"/>
  </w:num>
  <w:num w:numId="26" w16cid:durableId="1971549724">
    <w:abstractNumId w:val="27"/>
  </w:num>
  <w:num w:numId="27" w16cid:durableId="1915816122">
    <w:abstractNumId w:val="21"/>
  </w:num>
  <w:num w:numId="28" w16cid:durableId="585261156">
    <w:abstractNumId w:val="18"/>
  </w:num>
  <w:num w:numId="29" w16cid:durableId="533352712">
    <w:abstractNumId w:val="26"/>
  </w:num>
  <w:num w:numId="30" w16cid:durableId="568157623">
    <w:abstractNumId w:val="25"/>
  </w:num>
  <w:num w:numId="31" w16cid:durableId="31930593">
    <w:abstractNumId w:val="29"/>
  </w:num>
  <w:num w:numId="32" w16cid:durableId="686098447">
    <w:abstractNumId w:val="24"/>
  </w:num>
  <w:num w:numId="33" w16cid:durableId="829835989">
    <w:abstractNumId w:val="16"/>
  </w:num>
  <w:num w:numId="34" w16cid:durableId="1804303953">
    <w:abstractNumId w:val="9"/>
  </w:num>
  <w:num w:numId="35" w16cid:durableId="1614825637">
    <w:abstractNumId w:val="5"/>
  </w:num>
  <w:num w:numId="36" w16cid:durableId="1156192828">
    <w:abstractNumId w:val="3"/>
  </w:num>
  <w:num w:numId="37" w16cid:durableId="202643412">
    <w:abstractNumId w:val="7"/>
  </w:num>
  <w:num w:numId="38" w16cid:durableId="2046367548">
    <w:abstractNumId w:val="35"/>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orge Bush">
    <w15:presenceInfo w15:providerId="AD" w15:userId="S::GeorgeB@allenaircraft.com::0b23042a-a245-478b-a5cf-2bcc86b855d2"/>
  </w15:person>
  <w15:person w15:author="Rick Ales Consulting">
    <w15:presenceInfo w15:providerId="AD" w15:userId="S::ricka@allenaircraft.com::dd045441-8c0e-4daf-8e6d-d1d391a734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E9"/>
    <w:rsid w:val="00003E2E"/>
    <w:rsid w:val="00011E4C"/>
    <w:rsid w:val="0001277F"/>
    <w:rsid w:val="00016DC9"/>
    <w:rsid w:val="000228ED"/>
    <w:rsid w:val="00023607"/>
    <w:rsid w:val="000241EA"/>
    <w:rsid w:val="00026A52"/>
    <w:rsid w:val="00027108"/>
    <w:rsid w:val="0003150F"/>
    <w:rsid w:val="00032BEB"/>
    <w:rsid w:val="00035C39"/>
    <w:rsid w:val="00035EF3"/>
    <w:rsid w:val="00040C00"/>
    <w:rsid w:val="00041864"/>
    <w:rsid w:val="00043778"/>
    <w:rsid w:val="000448BE"/>
    <w:rsid w:val="00053B2E"/>
    <w:rsid w:val="00053DEA"/>
    <w:rsid w:val="00053EEB"/>
    <w:rsid w:val="00054D16"/>
    <w:rsid w:val="00060E1D"/>
    <w:rsid w:val="00061E27"/>
    <w:rsid w:val="00063CA6"/>
    <w:rsid w:val="000645FB"/>
    <w:rsid w:val="000652E8"/>
    <w:rsid w:val="00065D3F"/>
    <w:rsid w:val="000664BF"/>
    <w:rsid w:val="00071161"/>
    <w:rsid w:val="00074DBA"/>
    <w:rsid w:val="00074F8F"/>
    <w:rsid w:val="000751A3"/>
    <w:rsid w:val="00081EDB"/>
    <w:rsid w:val="000822F1"/>
    <w:rsid w:val="00083EC6"/>
    <w:rsid w:val="000840C1"/>
    <w:rsid w:val="00084483"/>
    <w:rsid w:val="00084ADD"/>
    <w:rsid w:val="00085DDD"/>
    <w:rsid w:val="00087A4B"/>
    <w:rsid w:val="000A2C80"/>
    <w:rsid w:val="000B0BA0"/>
    <w:rsid w:val="000B20E3"/>
    <w:rsid w:val="000B532C"/>
    <w:rsid w:val="000B5AEC"/>
    <w:rsid w:val="000B7AF1"/>
    <w:rsid w:val="000C17C7"/>
    <w:rsid w:val="000C1E6A"/>
    <w:rsid w:val="000C2808"/>
    <w:rsid w:val="000C5A82"/>
    <w:rsid w:val="000D131E"/>
    <w:rsid w:val="000D783F"/>
    <w:rsid w:val="000E1BC1"/>
    <w:rsid w:val="000E23D5"/>
    <w:rsid w:val="000E2A8C"/>
    <w:rsid w:val="000E457A"/>
    <w:rsid w:val="000E6BF7"/>
    <w:rsid w:val="000F1EA9"/>
    <w:rsid w:val="000F3373"/>
    <w:rsid w:val="000F39A5"/>
    <w:rsid w:val="000F7644"/>
    <w:rsid w:val="00102165"/>
    <w:rsid w:val="00102C65"/>
    <w:rsid w:val="001100F4"/>
    <w:rsid w:val="001119B1"/>
    <w:rsid w:val="00112A0B"/>
    <w:rsid w:val="0011330D"/>
    <w:rsid w:val="001144F8"/>
    <w:rsid w:val="00114BE0"/>
    <w:rsid w:val="00116677"/>
    <w:rsid w:val="0012166C"/>
    <w:rsid w:val="00122273"/>
    <w:rsid w:val="00127FB6"/>
    <w:rsid w:val="001302D5"/>
    <w:rsid w:val="001314E2"/>
    <w:rsid w:val="00133C6E"/>
    <w:rsid w:val="001340C8"/>
    <w:rsid w:val="0013498A"/>
    <w:rsid w:val="00134BFB"/>
    <w:rsid w:val="0013626F"/>
    <w:rsid w:val="00136CD9"/>
    <w:rsid w:val="00137BE7"/>
    <w:rsid w:val="00137F21"/>
    <w:rsid w:val="001410C7"/>
    <w:rsid w:val="00142E6B"/>
    <w:rsid w:val="00144811"/>
    <w:rsid w:val="0014594B"/>
    <w:rsid w:val="001471BF"/>
    <w:rsid w:val="001500A1"/>
    <w:rsid w:val="00151D52"/>
    <w:rsid w:val="00154651"/>
    <w:rsid w:val="0015490A"/>
    <w:rsid w:val="0016036B"/>
    <w:rsid w:val="00163EE8"/>
    <w:rsid w:val="001641C2"/>
    <w:rsid w:val="00164604"/>
    <w:rsid w:val="00165101"/>
    <w:rsid w:val="001665F4"/>
    <w:rsid w:val="00171B0E"/>
    <w:rsid w:val="00173936"/>
    <w:rsid w:val="0017611F"/>
    <w:rsid w:val="00177CC8"/>
    <w:rsid w:val="00182178"/>
    <w:rsid w:val="00182B6A"/>
    <w:rsid w:val="00183F57"/>
    <w:rsid w:val="00185175"/>
    <w:rsid w:val="001860E7"/>
    <w:rsid w:val="00186732"/>
    <w:rsid w:val="00191B54"/>
    <w:rsid w:val="0019268F"/>
    <w:rsid w:val="0019352F"/>
    <w:rsid w:val="00194918"/>
    <w:rsid w:val="00195A31"/>
    <w:rsid w:val="001A476E"/>
    <w:rsid w:val="001A5E4C"/>
    <w:rsid w:val="001B0B5A"/>
    <w:rsid w:val="001B28DE"/>
    <w:rsid w:val="001B2BB2"/>
    <w:rsid w:val="001B7F8B"/>
    <w:rsid w:val="001C1ACA"/>
    <w:rsid w:val="001C3E50"/>
    <w:rsid w:val="001C3E5F"/>
    <w:rsid w:val="001D1CF9"/>
    <w:rsid w:val="001D1DB2"/>
    <w:rsid w:val="001D25CA"/>
    <w:rsid w:val="001D2E0F"/>
    <w:rsid w:val="001D2F3C"/>
    <w:rsid w:val="001D3761"/>
    <w:rsid w:val="001D469B"/>
    <w:rsid w:val="001D7775"/>
    <w:rsid w:val="001E3644"/>
    <w:rsid w:val="001E43F2"/>
    <w:rsid w:val="001E59AF"/>
    <w:rsid w:val="001E6B33"/>
    <w:rsid w:val="001E7006"/>
    <w:rsid w:val="001E780A"/>
    <w:rsid w:val="001F2164"/>
    <w:rsid w:val="001F26E1"/>
    <w:rsid w:val="001F3C85"/>
    <w:rsid w:val="001F5C3D"/>
    <w:rsid w:val="001F5F35"/>
    <w:rsid w:val="001F7F06"/>
    <w:rsid w:val="00202E4C"/>
    <w:rsid w:val="00202EA0"/>
    <w:rsid w:val="00204AE8"/>
    <w:rsid w:val="0020718D"/>
    <w:rsid w:val="0021123A"/>
    <w:rsid w:val="00212163"/>
    <w:rsid w:val="00212E9E"/>
    <w:rsid w:val="00213F77"/>
    <w:rsid w:val="00214C18"/>
    <w:rsid w:val="00215B75"/>
    <w:rsid w:val="00217A08"/>
    <w:rsid w:val="00217A67"/>
    <w:rsid w:val="0022033B"/>
    <w:rsid w:val="00221E4C"/>
    <w:rsid w:val="002235EF"/>
    <w:rsid w:val="00224793"/>
    <w:rsid w:val="00224CAC"/>
    <w:rsid w:val="0022668C"/>
    <w:rsid w:val="0023058F"/>
    <w:rsid w:val="00231757"/>
    <w:rsid w:val="00231CB5"/>
    <w:rsid w:val="00235A82"/>
    <w:rsid w:val="00236470"/>
    <w:rsid w:val="002441A5"/>
    <w:rsid w:val="002459FD"/>
    <w:rsid w:val="00246E3E"/>
    <w:rsid w:val="0024781A"/>
    <w:rsid w:val="00247FAF"/>
    <w:rsid w:val="00247FE6"/>
    <w:rsid w:val="002505F3"/>
    <w:rsid w:val="002528CD"/>
    <w:rsid w:val="00254F72"/>
    <w:rsid w:val="0025501B"/>
    <w:rsid w:val="0025551E"/>
    <w:rsid w:val="00255DBF"/>
    <w:rsid w:val="002564CE"/>
    <w:rsid w:val="00265E1E"/>
    <w:rsid w:val="00266235"/>
    <w:rsid w:val="00270EA4"/>
    <w:rsid w:val="002711A6"/>
    <w:rsid w:val="00272295"/>
    <w:rsid w:val="00272A3B"/>
    <w:rsid w:val="00273563"/>
    <w:rsid w:val="00274214"/>
    <w:rsid w:val="0027665E"/>
    <w:rsid w:val="00280CB7"/>
    <w:rsid w:val="00282445"/>
    <w:rsid w:val="002833EC"/>
    <w:rsid w:val="00285D9E"/>
    <w:rsid w:val="0028728C"/>
    <w:rsid w:val="00287354"/>
    <w:rsid w:val="00292F86"/>
    <w:rsid w:val="00293B90"/>
    <w:rsid w:val="00295043"/>
    <w:rsid w:val="002958D3"/>
    <w:rsid w:val="00296AAD"/>
    <w:rsid w:val="002A05D5"/>
    <w:rsid w:val="002A0EEE"/>
    <w:rsid w:val="002A1113"/>
    <w:rsid w:val="002A202A"/>
    <w:rsid w:val="002A31D1"/>
    <w:rsid w:val="002A53F1"/>
    <w:rsid w:val="002A543C"/>
    <w:rsid w:val="002A5BD9"/>
    <w:rsid w:val="002A74D7"/>
    <w:rsid w:val="002B0155"/>
    <w:rsid w:val="002B2036"/>
    <w:rsid w:val="002B2205"/>
    <w:rsid w:val="002B28C5"/>
    <w:rsid w:val="002B2B65"/>
    <w:rsid w:val="002B507C"/>
    <w:rsid w:val="002B50CC"/>
    <w:rsid w:val="002B7F75"/>
    <w:rsid w:val="002C0999"/>
    <w:rsid w:val="002C2156"/>
    <w:rsid w:val="002C21C9"/>
    <w:rsid w:val="002C2210"/>
    <w:rsid w:val="002C2C0A"/>
    <w:rsid w:val="002C3726"/>
    <w:rsid w:val="002C3DEF"/>
    <w:rsid w:val="002C4414"/>
    <w:rsid w:val="002C6814"/>
    <w:rsid w:val="002D29EB"/>
    <w:rsid w:val="002D2D98"/>
    <w:rsid w:val="002D5374"/>
    <w:rsid w:val="002D6514"/>
    <w:rsid w:val="002E01DC"/>
    <w:rsid w:val="002E4543"/>
    <w:rsid w:val="002E6BDD"/>
    <w:rsid w:val="002E7FB3"/>
    <w:rsid w:val="002F0D55"/>
    <w:rsid w:val="002F3B59"/>
    <w:rsid w:val="002F6EA6"/>
    <w:rsid w:val="00303177"/>
    <w:rsid w:val="003033FB"/>
    <w:rsid w:val="003038C9"/>
    <w:rsid w:val="003044A4"/>
    <w:rsid w:val="00305E07"/>
    <w:rsid w:val="00306A5E"/>
    <w:rsid w:val="00310646"/>
    <w:rsid w:val="00310ECA"/>
    <w:rsid w:val="00313A89"/>
    <w:rsid w:val="00314221"/>
    <w:rsid w:val="00316B01"/>
    <w:rsid w:val="00316B22"/>
    <w:rsid w:val="00317BD7"/>
    <w:rsid w:val="003249A1"/>
    <w:rsid w:val="00325664"/>
    <w:rsid w:val="003260E8"/>
    <w:rsid w:val="00330D3A"/>
    <w:rsid w:val="003334E1"/>
    <w:rsid w:val="00333CEE"/>
    <w:rsid w:val="003348C6"/>
    <w:rsid w:val="00334D2D"/>
    <w:rsid w:val="003350EE"/>
    <w:rsid w:val="00335A00"/>
    <w:rsid w:val="00340411"/>
    <w:rsid w:val="003462DB"/>
    <w:rsid w:val="003501B5"/>
    <w:rsid w:val="00350D48"/>
    <w:rsid w:val="00352739"/>
    <w:rsid w:val="00354C19"/>
    <w:rsid w:val="00354D29"/>
    <w:rsid w:val="00356E58"/>
    <w:rsid w:val="00357A12"/>
    <w:rsid w:val="003610BC"/>
    <w:rsid w:val="0036165D"/>
    <w:rsid w:val="00364F29"/>
    <w:rsid w:val="003652BC"/>
    <w:rsid w:val="0036696C"/>
    <w:rsid w:val="00370E45"/>
    <w:rsid w:val="003717ED"/>
    <w:rsid w:val="00375759"/>
    <w:rsid w:val="00377DD5"/>
    <w:rsid w:val="003810D7"/>
    <w:rsid w:val="00382730"/>
    <w:rsid w:val="00382A43"/>
    <w:rsid w:val="00387EA1"/>
    <w:rsid w:val="0039057D"/>
    <w:rsid w:val="00393DA6"/>
    <w:rsid w:val="00394784"/>
    <w:rsid w:val="0039484C"/>
    <w:rsid w:val="003A01A8"/>
    <w:rsid w:val="003A0518"/>
    <w:rsid w:val="003A1F49"/>
    <w:rsid w:val="003A2ADF"/>
    <w:rsid w:val="003A3D2B"/>
    <w:rsid w:val="003A626A"/>
    <w:rsid w:val="003A67D9"/>
    <w:rsid w:val="003B0CE7"/>
    <w:rsid w:val="003B3C24"/>
    <w:rsid w:val="003B45B0"/>
    <w:rsid w:val="003B60B4"/>
    <w:rsid w:val="003B60E8"/>
    <w:rsid w:val="003B6EC4"/>
    <w:rsid w:val="003B79B7"/>
    <w:rsid w:val="003C37D3"/>
    <w:rsid w:val="003C4E52"/>
    <w:rsid w:val="003C5E33"/>
    <w:rsid w:val="003D0849"/>
    <w:rsid w:val="003D12A6"/>
    <w:rsid w:val="003D226E"/>
    <w:rsid w:val="003D22EB"/>
    <w:rsid w:val="003D2662"/>
    <w:rsid w:val="003D2843"/>
    <w:rsid w:val="003D2A72"/>
    <w:rsid w:val="003D2E32"/>
    <w:rsid w:val="003D3545"/>
    <w:rsid w:val="003D4743"/>
    <w:rsid w:val="003D56B2"/>
    <w:rsid w:val="003D796E"/>
    <w:rsid w:val="003E1663"/>
    <w:rsid w:val="003E24F8"/>
    <w:rsid w:val="003F079C"/>
    <w:rsid w:val="003F2543"/>
    <w:rsid w:val="003F399E"/>
    <w:rsid w:val="003F467F"/>
    <w:rsid w:val="00400481"/>
    <w:rsid w:val="00402FE9"/>
    <w:rsid w:val="00404C7A"/>
    <w:rsid w:val="0040550D"/>
    <w:rsid w:val="00406490"/>
    <w:rsid w:val="00406BEF"/>
    <w:rsid w:val="00407977"/>
    <w:rsid w:val="004143AE"/>
    <w:rsid w:val="00416929"/>
    <w:rsid w:val="00425FAF"/>
    <w:rsid w:val="004278CF"/>
    <w:rsid w:val="004334D4"/>
    <w:rsid w:val="00442AF3"/>
    <w:rsid w:val="004453F3"/>
    <w:rsid w:val="004532D5"/>
    <w:rsid w:val="004543A7"/>
    <w:rsid w:val="0045594A"/>
    <w:rsid w:val="00455BD5"/>
    <w:rsid w:val="004566F3"/>
    <w:rsid w:val="0045797E"/>
    <w:rsid w:val="00457D6E"/>
    <w:rsid w:val="0046127E"/>
    <w:rsid w:val="00461BBA"/>
    <w:rsid w:val="00462DF9"/>
    <w:rsid w:val="00463339"/>
    <w:rsid w:val="0046525F"/>
    <w:rsid w:val="00466B1B"/>
    <w:rsid w:val="00466D16"/>
    <w:rsid w:val="00467F55"/>
    <w:rsid w:val="004702FF"/>
    <w:rsid w:val="00470513"/>
    <w:rsid w:val="0047130A"/>
    <w:rsid w:val="0047248A"/>
    <w:rsid w:val="00474619"/>
    <w:rsid w:val="00480198"/>
    <w:rsid w:val="00480605"/>
    <w:rsid w:val="004850DE"/>
    <w:rsid w:val="00486233"/>
    <w:rsid w:val="004871E5"/>
    <w:rsid w:val="004904B8"/>
    <w:rsid w:val="00490D55"/>
    <w:rsid w:val="00492A37"/>
    <w:rsid w:val="00497A10"/>
    <w:rsid w:val="004A3770"/>
    <w:rsid w:val="004A4AA9"/>
    <w:rsid w:val="004A5393"/>
    <w:rsid w:val="004A6155"/>
    <w:rsid w:val="004A640E"/>
    <w:rsid w:val="004B0C16"/>
    <w:rsid w:val="004B1970"/>
    <w:rsid w:val="004B1D65"/>
    <w:rsid w:val="004B299A"/>
    <w:rsid w:val="004B376C"/>
    <w:rsid w:val="004B7A9F"/>
    <w:rsid w:val="004C120E"/>
    <w:rsid w:val="004C370C"/>
    <w:rsid w:val="004C4B6F"/>
    <w:rsid w:val="004C4F64"/>
    <w:rsid w:val="004C76C0"/>
    <w:rsid w:val="004E214C"/>
    <w:rsid w:val="004E216C"/>
    <w:rsid w:val="004E24CC"/>
    <w:rsid w:val="004E373D"/>
    <w:rsid w:val="004E59D6"/>
    <w:rsid w:val="004E5C81"/>
    <w:rsid w:val="004F068E"/>
    <w:rsid w:val="004F2562"/>
    <w:rsid w:val="004F2D79"/>
    <w:rsid w:val="004F5DFB"/>
    <w:rsid w:val="004F612E"/>
    <w:rsid w:val="00500781"/>
    <w:rsid w:val="00501A71"/>
    <w:rsid w:val="00501D4E"/>
    <w:rsid w:val="00501F2C"/>
    <w:rsid w:val="005035AA"/>
    <w:rsid w:val="0050465A"/>
    <w:rsid w:val="005068CD"/>
    <w:rsid w:val="00510179"/>
    <w:rsid w:val="0051182F"/>
    <w:rsid w:val="0051258B"/>
    <w:rsid w:val="005134E1"/>
    <w:rsid w:val="00513963"/>
    <w:rsid w:val="0052454B"/>
    <w:rsid w:val="00525A6C"/>
    <w:rsid w:val="00526364"/>
    <w:rsid w:val="005263AB"/>
    <w:rsid w:val="00532B1A"/>
    <w:rsid w:val="005337B2"/>
    <w:rsid w:val="00533B2D"/>
    <w:rsid w:val="0053512A"/>
    <w:rsid w:val="00540ED8"/>
    <w:rsid w:val="00541AD7"/>
    <w:rsid w:val="005435D1"/>
    <w:rsid w:val="005475C2"/>
    <w:rsid w:val="00551AC3"/>
    <w:rsid w:val="005520BE"/>
    <w:rsid w:val="00555791"/>
    <w:rsid w:val="00556896"/>
    <w:rsid w:val="0056380B"/>
    <w:rsid w:val="0056488E"/>
    <w:rsid w:val="00564F85"/>
    <w:rsid w:val="00566369"/>
    <w:rsid w:val="0057188E"/>
    <w:rsid w:val="00571B54"/>
    <w:rsid w:val="00571DC7"/>
    <w:rsid w:val="00573E2B"/>
    <w:rsid w:val="005749CE"/>
    <w:rsid w:val="00575126"/>
    <w:rsid w:val="00575EE6"/>
    <w:rsid w:val="00576360"/>
    <w:rsid w:val="00576FC4"/>
    <w:rsid w:val="00583DB7"/>
    <w:rsid w:val="00592CEC"/>
    <w:rsid w:val="00595E85"/>
    <w:rsid w:val="005A3E50"/>
    <w:rsid w:val="005A54EC"/>
    <w:rsid w:val="005A793C"/>
    <w:rsid w:val="005B2809"/>
    <w:rsid w:val="005B2AFF"/>
    <w:rsid w:val="005B3169"/>
    <w:rsid w:val="005B34D5"/>
    <w:rsid w:val="005B4CE0"/>
    <w:rsid w:val="005B5FDD"/>
    <w:rsid w:val="005B70D2"/>
    <w:rsid w:val="005B72E0"/>
    <w:rsid w:val="005C035D"/>
    <w:rsid w:val="005C09C0"/>
    <w:rsid w:val="005C1073"/>
    <w:rsid w:val="005C1BE7"/>
    <w:rsid w:val="005C2D70"/>
    <w:rsid w:val="005C3FA0"/>
    <w:rsid w:val="005C613A"/>
    <w:rsid w:val="005D096F"/>
    <w:rsid w:val="005D11AC"/>
    <w:rsid w:val="005D6B27"/>
    <w:rsid w:val="005D7A03"/>
    <w:rsid w:val="005E1C19"/>
    <w:rsid w:val="005E2016"/>
    <w:rsid w:val="005E4460"/>
    <w:rsid w:val="005E5973"/>
    <w:rsid w:val="005E64BB"/>
    <w:rsid w:val="005E7069"/>
    <w:rsid w:val="005E74DC"/>
    <w:rsid w:val="005F04A4"/>
    <w:rsid w:val="005F12FA"/>
    <w:rsid w:val="005F352B"/>
    <w:rsid w:val="005F4964"/>
    <w:rsid w:val="0060056D"/>
    <w:rsid w:val="00601989"/>
    <w:rsid w:val="0060295F"/>
    <w:rsid w:val="00604382"/>
    <w:rsid w:val="0060736C"/>
    <w:rsid w:val="0061084F"/>
    <w:rsid w:val="00610D26"/>
    <w:rsid w:val="00612494"/>
    <w:rsid w:val="00615F61"/>
    <w:rsid w:val="00616384"/>
    <w:rsid w:val="006164A5"/>
    <w:rsid w:val="00616537"/>
    <w:rsid w:val="00617E41"/>
    <w:rsid w:val="006242C5"/>
    <w:rsid w:val="006255BC"/>
    <w:rsid w:val="00625890"/>
    <w:rsid w:val="00626438"/>
    <w:rsid w:val="00627409"/>
    <w:rsid w:val="00630A5E"/>
    <w:rsid w:val="00631170"/>
    <w:rsid w:val="006333AF"/>
    <w:rsid w:val="00634D99"/>
    <w:rsid w:val="00635503"/>
    <w:rsid w:val="006378C0"/>
    <w:rsid w:val="0064065C"/>
    <w:rsid w:val="00640D2D"/>
    <w:rsid w:val="00641695"/>
    <w:rsid w:val="00641C62"/>
    <w:rsid w:val="006423FA"/>
    <w:rsid w:val="006424A3"/>
    <w:rsid w:val="00644037"/>
    <w:rsid w:val="00646826"/>
    <w:rsid w:val="00647E41"/>
    <w:rsid w:val="0065059F"/>
    <w:rsid w:val="006600A6"/>
    <w:rsid w:val="006611DC"/>
    <w:rsid w:val="006616FF"/>
    <w:rsid w:val="00663D0A"/>
    <w:rsid w:val="00663ED5"/>
    <w:rsid w:val="006653E7"/>
    <w:rsid w:val="00665488"/>
    <w:rsid w:val="00671902"/>
    <w:rsid w:val="00671DFA"/>
    <w:rsid w:val="00672095"/>
    <w:rsid w:val="00674D21"/>
    <w:rsid w:val="006756DE"/>
    <w:rsid w:val="00676E3F"/>
    <w:rsid w:val="00677940"/>
    <w:rsid w:val="00677DB8"/>
    <w:rsid w:val="00682A27"/>
    <w:rsid w:val="0068319B"/>
    <w:rsid w:val="00683A2B"/>
    <w:rsid w:val="00684349"/>
    <w:rsid w:val="00684362"/>
    <w:rsid w:val="00684AF6"/>
    <w:rsid w:val="00686046"/>
    <w:rsid w:val="00686731"/>
    <w:rsid w:val="00690E4B"/>
    <w:rsid w:val="00691A02"/>
    <w:rsid w:val="0069423E"/>
    <w:rsid w:val="00697485"/>
    <w:rsid w:val="006A17F8"/>
    <w:rsid w:val="006A30FC"/>
    <w:rsid w:val="006A32CE"/>
    <w:rsid w:val="006A36D2"/>
    <w:rsid w:val="006A4D46"/>
    <w:rsid w:val="006B28D9"/>
    <w:rsid w:val="006B35A6"/>
    <w:rsid w:val="006B3742"/>
    <w:rsid w:val="006B397A"/>
    <w:rsid w:val="006B64F6"/>
    <w:rsid w:val="006C2A71"/>
    <w:rsid w:val="006C3900"/>
    <w:rsid w:val="006C5DAE"/>
    <w:rsid w:val="006C77DA"/>
    <w:rsid w:val="006D2D6E"/>
    <w:rsid w:val="006D403D"/>
    <w:rsid w:val="006E1FE8"/>
    <w:rsid w:val="006E3FC3"/>
    <w:rsid w:val="006E7388"/>
    <w:rsid w:val="006F05A0"/>
    <w:rsid w:val="006F24D6"/>
    <w:rsid w:val="006F3700"/>
    <w:rsid w:val="006F594F"/>
    <w:rsid w:val="00700B07"/>
    <w:rsid w:val="00700ECA"/>
    <w:rsid w:val="0070303D"/>
    <w:rsid w:val="00704837"/>
    <w:rsid w:val="00705628"/>
    <w:rsid w:val="0071236C"/>
    <w:rsid w:val="00714589"/>
    <w:rsid w:val="007206E6"/>
    <w:rsid w:val="00721202"/>
    <w:rsid w:val="007222E2"/>
    <w:rsid w:val="00722560"/>
    <w:rsid w:val="00726E80"/>
    <w:rsid w:val="007319CA"/>
    <w:rsid w:val="00731EDD"/>
    <w:rsid w:val="00734F30"/>
    <w:rsid w:val="00741741"/>
    <w:rsid w:val="00742E89"/>
    <w:rsid w:val="00743538"/>
    <w:rsid w:val="007439C6"/>
    <w:rsid w:val="0074443A"/>
    <w:rsid w:val="00747EE9"/>
    <w:rsid w:val="007516C3"/>
    <w:rsid w:val="00751984"/>
    <w:rsid w:val="007529D1"/>
    <w:rsid w:val="00753CCF"/>
    <w:rsid w:val="00756634"/>
    <w:rsid w:val="00756A46"/>
    <w:rsid w:val="00756FDA"/>
    <w:rsid w:val="0075702B"/>
    <w:rsid w:val="0076078C"/>
    <w:rsid w:val="00760B0B"/>
    <w:rsid w:val="0076109B"/>
    <w:rsid w:val="00762D1D"/>
    <w:rsid w:val="007640AE"/>
    <w:rsid w:val="007640DD"/>
    <w:rsid w:val="007655FA"/>
    <w:rsid w:val="007700A0"/>
    <w:rsid w:val="007702CF"/>
    <w:rsid w:val="00774A0C"/>
    <w:rsid w:val="007772F2"/>
    <w:rsid w:val="00781968"/>
    <w:rsid w:val="00782A5D"/>
    <w:rsid w:val="00783CFD"/>
    <w:rsid w:val="007850A8"/>
    <w:rsid w:val="007859D3"/>
    <w:rsid w:val="00791491"/>
    <w:rsid w:val="00792433"/>
    <w:rsid w:val="00793A0C"/>
    <w:rsid w:val="00793A1F"/>
    <w:rsid w:val="00793F98"/>
    <w:rsid w:val="00795158"/>
    <w:rsid w:val="007A002A"/>
    <w:rsid w:val="007A1E86"/>
    <w:rsid w:val="007A2F5C"/>
    <w:rsid w:val="007A388B"/>
    <w:rsid w:val="007A3D2C"/>
    <w:rsid w:val="007A585E"/>
    <w:rsid w:val="007A75AB"/>
    <w:rsid w:val="007B0498"/>
    <w:rsid w:val="007B0A17"/>
    <w:rsid w:val="007B1A01"/>
    <w:rsid w:val="007B1AFB"/>
    <w:rsid w:val="007B6B88"/>
    <w:rsid w:val="007C0949"/>
    <w:rsid w:val="007C2611"/>
    <w:rsid w:val="007C2F0C"/>
    <w:rsid w:val="007C5028"/>
    <w:rsid w:val="007C5A2C"/>
    <w:rsid w:val="007D049A"/>
    <w:rsid w:val="007D08F0"/>
    <w:rsid w:val="007D0F58"/>
    <w:rsid w:val="007D1DC2"/>
    <w:rsid w:val="007D2AF0"/>
    <w:rsid w:val="007D3933"/>
    <w:rsid w:val="007D43E3"/>
    <w:rsid w:val="007D4CAA"/>
    <w:rsid w:val="007D5280"/>
    <w:rsid w:val="007D59A2"/>
    <w:rsid w:val="007E0078"/>
    <w:rsid w:val="007E5680"/>
    <w:rsid w:val="007F3997"/>
    <w:rsid w:val="007F488D"/>
    <w:rsid w:val="008002A5"/>
    <w:rsid w:val="00800FFC"/>
    <w:rsid w:val="008037B1"/>
    <w:rsid w:val="008058D1"/>
    <w:rsid w:val="00806770"/>
    <w:rsid w:val="00806BF4"/>
    <w:rsid w:val="0080715A"/>
    <w:rsid w:val="00810908"/>
    <w:rsid w:val="00810EFD"/>
    <w:rsid w:val="008111D0"/>
    <w:rsid w:val="0081755F"/>
    <w:rsid w:val="00820B92"/>
    <w:rsid w:val="0082105B"/>
    <w:rsid w:val="00825E77"/>
    <w:rsid w:val="00832CA9"/>
    <w:rsid w:val="0083553C"/>
    <w:rsid w:val="00836DCC"/>
    <w:rsid w:val="008370FF"/>
    <w:rsid w:val="00837244"/>
    <w:rsid w:val="00840BE4"/>
    <w:rsid w:val="00841FA9"/>
    <w:rsid w:val="0084259C"/>
    <w:rsid w:val="008455EA"/>
    <w:rsid w:val="00845EAB"/>
    <w:rsid w:val="0084708E"/>
    <w:rsid w:val="00852255"/>
    <w:rsid w:val="008540D0"/>
    <w:rsid w:val="008555B7"/>
    <w:rsid w:val="00855DAB"/>
    <w:rsid w:val="008563F8"/>
    <w:rsid w:val="008568EC"/>
    <w:rsid w:val="0085705C"/>
    <w:rsid w:val="00860E7E"/>
    <w:rsid w:val="00861388"/>
    <w:rsid w:val="008629B5"/>
    <w:rsid w:val="008670B8"/>
    <w:rsid w:val="0087721B"/>
    <w:rsid w:val="00883E97"/>
    <w:rsid w:val="0088447B"/>
    <w:rsid w:val="00884933"/>
    <w:rsid w:val="00885289"/>
    <w:rsid w:val="008854DD"/>
    <w:rsid w:val="008877C3"/>
    <w:rsid w:val="0089118D"/>
    <w:rsid w:val="00891613"/>
    <w:rsid w:val="00891D4E"/>
    <w:rsid w:val="00892E03"/>
    <w:rsid w:val="00896119"/>
    <w:rsid w:val="008A12A9"/>
    <w:rsid w:val="008A2427"/>
    <w:rsid w:val="008A357A"/>
    <w:rsid w:val="008A3993"/>
    <w:rsid w:val="008A5981"/>
    <w:rsid w:val="008A5F42"/>
    <w:rsid w:val="008A7159"/>
    <w:rsid w:val="008B1A9A"/>
    <w:rsid w:val="008B357D"/>
    <w:rsid w:val="008B673B"/>
    <w:rsid w:val="008B777E"/>
    <w:rsid w:val="008B7C40"/>
    <w:rsid w:val="008C5E3D"/>
    <w:rsid w:val="008C7AEE"/>
    <w:rsid w:val="008D0C57"/>
    <w:rsid w:val="008D0D71"/>
    <w:rsid w:val="008D2A01"/>
    <w:rsid w:val="008D331D"/>
    <w:rsid w:val="008D56D2"/>
    <w:rsid w:val="008E39F9"/>
    <w:rsid w:val="008E4AF6"/>
    <w:rsid w:val="008E5FC7"/>
    <w:rsid w:val="008E603F"/>
    <w:rsid w:val="008E65D1"/>
    <w:rsid w:val="008E6C25"/>
    <w:rsid w:val="008E7729"/>
    <w:rsid w:val="008F6E8F"/>
    <w:rsid w:val="00903734"/>
    <w:rsid w:val="00903B16"/>
    <w:rsid w:val="0091067B"/>
    <w:rsid w:val="0091625F"/>
    <w:rsid w:val="00925469"/>
    <w:rsid w:val="00925A9B"/>
    <w:rsid w:val="00926051"/>
    <w:rsid w:val="009260B3"/>
    <w:rsid w:val="00926645"/>
    <w:rsid w:val="009277F8"/>
    <w:rsid w:val="0092798A"/>
    <w:rsid w:val="00930A06"/>
    <w:rsid w:val="00931628"/>
    <w:rsid w:val="00937DC7"/>
    <w:rsid w:val="00937E67"/>
    <w:rsid w:val="0094314E"/>
    <w:rsid w:val="009443AC"/>
    <w:rsid w:val="0094462B"/>
    <w:rsid w:val="00944BF4"/>
    <w:rsid w:val="00950A20"/>
    <w:rsid w:val="00951F68"/>
    <w:rsid w:val="009549C6"/>
    <w:rsid w:val="0095578B"/>
    <w:rsid w:val="009561E4"/>
    <w:rsid w:val="0095762A"/>
    <w:rsid w:val="00963615"/>
    <w:rsid w:val="00964F05"/>
    <w:rsid w:val="00967630"/>
    <w:rsid w:val="0096793C"/>
    <w:rsid w:val="00973E47"/>
    <w:rsid w:val="00975260"/>
    <w:rsid w:val="0097634C"/>
    <w:rsid w:val="009778F3"/>
    <w:rsid w:val="00980ACC"/>
    <w:rsid w:val="00983472"/>
    <w:rsid w:val="00983910"/>
    <w:rsid w:val="00985B49"/>
    <w:rsid w:val="0099028F"/>
    <w:rsid w:val="0099042C"/>
    <w:rsid w:val="009929F9"/>
    <w:rsid w:val="00993042"/>
    <w:rsid w:val="00996428"/>
    <w:rsid w:val="00996656"/>
    <w:rsid w:val="009A05AB"/>
    <w:rsid w:val="009A1027"/>
    <w:rsid w:val="009A1E33"/>
    <w:rsid w:val="009A37CF"/>
    <w:rsid w:val="009A4344"/>
    <w:rsid w:val="009A4C77"/>
    <w:rsid w:val="009A4CF6"/>
    <w:rsid w:val="009A5FFC"/>
    <w:rsid w:val="009A60F4"/>
    <w:rsid w:val="009A79D8"/>
    <w:rsid w:val="009B1A3D"/>
    <w:rsid w:val="009B286F"/>
    <w:rsid w:val="009B3BB0"/>
    <w:rsid w:val="009B66B3"/>
    <w:rsid w:val="009B720A"/>
    <w:rsid w:val="009C018C"/>
    <w:rsid w:val="009C094D"/>
    <w:rsid w:val="009C4C8E"/>
    <w:rsid w:val="009C648A"/>
    <w:rsid w:val="009C7074"/>
    <w:rsid w:val="009C729C"/>
    <w:rsid w:val="009C782F"/>
    <w:rsid w:val="009D0810"/>
    <w:rsid w:val="009D2079"/>
    <w:rsid w:val="009D2107"/>
    <w:rsid w:val="009D23B4"/>
    <w:rsid w:val="009D443B"/>
    <w:rsid w:val="009D58A8"/>
    <w:rsid w:val="009D74E5"/>
    <w:rsid w:val="009D778F"/>
    <w:rsid w:val="009E07C0"/>
    <w:rsid w:val="009E3A61"/>
    <w:rsid w:val="009E6D96"/>
    <w:rsid w:val="009E7AE0"/>
    <w:rsid w:val="009F01F2"/>
    <w:rsid w:val="009F2734"/>
    <w:rsid w:val="009F3DEF"/>
    <w:rsid w:val="009F51CA"/>
    <w:rsid w:val="009F757F"/>
    <w:rsid w:val="009F776F"/>
    <w:rsid w:val="009F7CFA"/>
    <w:rsid w:val="00A01545"/>
    <w:rsid w:val="00A02B47"/>
    <w:rsid w:val="00A0379D"/>
    <w:rsid w:val="00A06D6A"/>
    <w:rsid w:val="00A10687"/>
    <w:rsid w:val="00A11A40"/>
    <w:rsid w:val="00A11E5D"/>
    <w:rsid w:val="00A12F21"/>
    <w:rsid w:val="00A13392"/>
    <w:rsid w:val="00A14979"/>
    <w:rsid w:val="00A152AF"/>
    <w:rsid w:val="00A162D5"/>
    <w:rsid w:val="00A2034D"/>
    <w:rsid w:val="00A20C9F"/>
    <w:rsid w:val="00A220BC"/>
    <w:rsid w:val="00A23C3E"/>
    <w:rsid w:val="00A24D2D"/>
    <w:rsid w:val="00A251BC"/>
    <w:rsid w:val="00A2700E"/>
    <w:rsid w:val="00A27DE0"/>
    <w:rsid w:val="00A31A57"/>
    <w:rsid w:val="00A31AFD"/>
    <w:rsid w:val="00A323F6"/>
    <w:rsid w:val="00A33C46"/>
    <w:rsid w:val="00A37FC7"/>
    <w:rsid w:val="00A40519"/>
    <w:rsid w:val="00A41D43"/>
    <w:rsid w:val="00A43571"/>
    <w:rsid w:val="00A458EC"/>
    <w:rsid w:val="00A45A30"/>
    <w:rsid w:val="00A46F65"/>
    <w:rsid w:val="00A52A2B"/>
    <w:rsid w:val="00A536C5"/>
    <w:rsid w:val="00A62011"/>
    <w:rsid w:val="00A63C8E"/>
    <w:rsid w:val="00A65307"/>
    <w:rsid w:val="00A6534D"/>
    <w:rsid w:val="00A660A2"/>
    <w:rsid w:val="00A66672"/>
    <w:rsid w:val="00A674D0"/>
    <w:rsid w:val="00A677AB"/>
    <w:rsid w:val="00A70839"/>
    <w:rsid w:val="00A70CF3"/>
    <w:rsid w:val="00A722F4"/>
    <w:rsid w:val="00A74671"/>
    <w:rsid w:val="00A77804"/>
    <w:rsid w:val="00A7785F"/>
    <w:rsid w:val="00A80361"/>
    <w:rsid w:val="00A8040B"/>
    <w:rsid w:val="00A8090C"/>
    <w:rsid w:val="00A81D21"/>
    <w:rsid w:val="00A82E1D"/>
    <w:rsid w:val="00A86796"/>
    <w:rsid w:val="00A952B4"/>
    <w:rsid w:val="00A9779A"/>
    <w:rsid w:val="00AA09E9"/>
    <w:rsid w:val="00AA0A67"/>
    <w:rsid w:val="00AA22E9"/>
    <w:rsid w:val="00AA2FE5"/>
    <w:rsid w:val="00AA4B04"/>
    <w:rsid w:val="00AA546A"/>
    <w:rsid w:val="00AA59AF"/>
    <w:rsid w:val="00AB0004"/>
    <w:rsid w:val="00AB0ABE"/>
    <w:rsid w:val="00AB1C44"/>
    <w:rsid w:val="00AB4687"/>
    <w:rsid w:val="00AB77D7"/>
    <w:rsid w:val="00AC02D7"/>
    <w:rsid w:val="00AC248B"/>
    <w:rsid w:val="00AC2E61"/>
    <w:rsid w:val="00AC33D7"/>
    <w:rsid w:val="00AC3795"/>
    <w:rsid w:val="00AC7652"/>
    <w:rsid w:val="00AD08B1"/>
    <w:rsid w:val="00AD1C02"/>
    <w:rsid w:val="00AD410C"/>
    <w:rsid w:val="00AD6363"/>
    <w:rsid w:val="00AD6CA3"/>
    <w:rsid w:val="00AD7214"/>
    <w:rsid w:val="00AD7480"/>
    <w:rsid w:val="00AD753A"/>
    <w:rsid w:val="00AE0469"/>
    <w:rsid w:val="00AE3190"/>
    <w:rsid w:val="00AE3802"/>
    <w:rsid w:val="00AE53BE"/>
    <w:rsid w:val="00AE5464"/>
    <w:rsid w:val="00AE68C3"/>
    <w:rsid w:val="00AF0812"/>
    <w:rsid w:val="00AF1573"/>
    <w:rsid w:val="00AF2676"/>
    <w:rsid w:val="00AF3474"/>
    <w:rsid w:val="00AF3B89"/>
    <w:rsid w:val="00AF6F2A"/>
    <w:rsid w:val="00AF738D"/>
    <w:rsid w:val="00B0001D"/>
    <w:rsid w:val="00B04B81"/>
    <w:rsid w:val="00B05110"/>
    <w:rsid w:val="00B063AB"/>
    <w:rsid w:val="00B071DB"/>
    <w:rsid w:val="00B11B15"/>
    <w:rsid w:val="00B13D48"/>
    <w:rsid w:val="00B142CD"/>
    <w:rsid w:val="00B155AC"/>
    <w:rsid w:val="00B16CE8"/>
    <w:rsid w:val="00B17588"/>
    <w:rsid w:val="00B17646"/>
    <w:rsid w:val="00B22BAE"/>
    <w:rsid w:val="00B22CB8"/>
    <w:rsid w:val="00B26077"/>
    <w:rsid w:val="00B30EAC"/>
    <w:rsid w:val="00B31778"/>
    <w:rsid w:val="00B31AA7"/>
    <w:rsid w:val="00B32155"/>
    <w:rsid w:val="00B32FD5"/>
    <w:rsid w:val="00B32FDF"/>
    <w:rsid w:val="00B37C1E"/>
    <w:rsid w:val="00B404D4"/>
    <w:rsid w:val="00B41423"/>
    <w:rsid w:val="00B44A6B"/>
    <w:rsid w:val="00B51CB4"/>
    <w:rsid w:val="00B52456"/>
    <w:rsid w:val="00B54A2D"/>
    <w:rsid w:val="00B54AC7"/>
    <w:rsid w:val="00B55238"/>
    <w:rsid w:val="00B5559C"/>
    <w:rsid w:val="00B56B14"/>
    <w:rsid w:val="00B56F4D"/>
    <w:rsid w:val="00B56F83"/>
    <w:rsid w:val="00B57942"/>
    <w:rsid w:val="00B57FC7"/>
    <w:rsid w:val="00B60267"/>
    <w:rsid w:val="00B61E3E"/>
    <w:rsid w:val="00B63130"/>
    <w:rsid w:val="00B66446"/>
    <w:rsid w:val="00B66A90"/>
    <w:rsid w:val="00B700CC"/>
    <w:rsid w:val="00B74CE7"/>
    <w:rsid w:val="00B76140"/>
    <w:rsid w:val="00B76E50"/>
    <w:rsid w:val="00B77815"/>
    <w:rsid w:val="00B82651"/>
    <w:rsid w:val="00B842FA"/>
    <w:rsid w:val="00B9038D"/>
    <w:rsid w:val="00B91F41"/>
    <w:rsid w:val="00B925BF"/>
    <w:rsid w:val="00B92E7E"/>
    <w:rsid w:val="00B93BCB"/>
    <w:rsid w:val="00B9462A"/>
    <w:rsid w:val="00B95241"/>
    <w:rsid w:val="00B968AF"/>
    <w:rsid w:val="00BA374A"/>
    <w:rsid w:val="00BA3839"/>
    <w:rsid w:val="00BA3ACD"/>
    <w:rsid w:val="00BA491A"/>
    <w:rsid w:val="00BA51E5"/>
    <w:rsid w:val="00BA5C47"/>
    <w:rsid w:val="00BA62E1"/>
    <w:rsid w:val="00BB06A1"/>
    <w:rsid w:val="00BB2E92"/>
    <w:rsid w:val="00BB3182"/>
    <w:rsid w:val="00BB34F7"/>
    <w:rsid w:val="00BB360D"/>
    <w:rsid w:val="00BB5EA7"/>
    <w:rsid w:val="00BB75A9"/>
    <w:rsid w:val="00BB7ABA"/>
    <w:rsid w:val="00BC0D68"/>
    <w:rsid w:val="00BC1DA1"/>
    <w:rsid w:val="00BC3CB2"/>
    <w:rsid w:val="00BC3D3B"/>
    <w:rsid w:val="00BC48C2"/>
    <w:rsid w:val="00BD1F80"/>
    <w:rsid w:val="00BD25D0"/>
    <w:rsid w:val="00BD7C33"/>
    <w:rsid w:val="00BE480F"/>
    <w:rsid w:val="00BE5CDD"/>
    <w:rsid w:val="00BE633C"/>
    <w:rsid w:val="00BE7619"/>
    <w:rsid w:val="00BF4873"/>
    <w:rsid w:val="00BF6A5A"/>
    <w:rsid w:val="00BF7E3F"/>
    <w:rsid w:val="00C01D30"/>
    <w:rsid w:val="00C042A4"/>
    <w:rsid w:val="00C047AA"/>
    <w:rsid w:val="00C05970"/>
    <w:rsid w:val="00C05C9C"/>
    <w:rsid w:val="00C104E2"/>
    <w:rsid w:val="00C104F1"/>
    <w:rsid w:val="00C113A9"/>
    <w:rsid w:val="00C125B4"/>
    <w:rsid w:val="00C1265A"/>
    <w:rsid w:val="00C12F5E"/>
    <w:rsid w:val="00C13925"/>
    <w:rsid w:val="00C16EF5"/>
    <w:rsid w:val="00C2185B"/>
    <w:rsid w:val="00C2211D"/>
    <w:rsid w:val="00C26E5D"/>
    <w:rsid w:val="00C30422"/>
    <w:rsid w:val="00C31A6A"/>
    <w:rsid w:val="00C32830"/>
    <w:rsid w:val="00C32994"/>
    <w:rsid w:val="00C358FB"/>
    <w:rsid w:val="00C4226E"/>
    <w:rsid w:val="00C42AEB"/>
    <w:rsid w:val="00C439C0"/>
    <w:rsid w:val="00C469B3"/>
    <w:rsid w:val="00C46EA3"/>
    <w:rsid w:val="00C47D21"/>
    <w:rsid w:val="00C509F2"/>
    <w:rsid w:val="00C534D6"/>
    <w:rsid w:val="00C54781"/>
    <w:rsid w:val="00C55BC8"/>
    <w:rsid w:val="00C55C9F"/>
    <w:rsid w:val="00C614CE"/>
    <w:rsid w:val="00C62A87"/>
    <w:rsid w:val="00C63CE4"/>
    <w:rsid w:val="00C6799C"/>
    <w:rsid w:val="00C701B6"/>
    <w:rsid w:val="00C72D2A"/>
    <w:rsid w:val="00C73B3C"/>
    <w:rsid w:val="00C74714"/>
    <w:rsid w:val="00C762F9"/>
    <w:rsid w:val="00C77C72"/>
    <w:rsid w:val="00C86979"/>
    <w:rsid w:val="00C900EF"/>
    <w:rsid w:val="00C91C16"/>
    <w:rsid w:val="00C9662C"/>
    <w:rsid w:val="00CA3F36"/>
    <w:rsid w:val="00CA43C5"/>
    <w:rsid w:val="00CA709B"/>
    <w:rsid w:val="00CA79AF"/>
    <w:rsid w:val="00CB16FA"/>
    <w:rsid w:val="00CB228E"/>
    <w:rsid w:val="00CB2A24"/>
    <w:rsid w:val="00CB33D5"/>
    <w:rsid w:val="00CB5036"/>
    <w:rsid w:val="00CB5215"/>
    <w:rsid w:val="00CB6B16"/>
    <w:rsid w:val="00CC3330"/>
    <w:rsid w:val="00CC4C0C"/>
    <w:rsid w:val="00CD0223"/>
    <w:rsid w:val="00CD04F0"/>
    <w:rsid w:val="00CD453D"/>
    <w:rsid w:val="00CD48FA"/>
    <w:rsid w:val="00CE04E7"/>
    <w:rsid w:val="00CE1545"/>
    <w:rsid w:val="00CE1D24"/>
    <w:rsid w:val="00CE27E9"/>
    <w:rsid w:val="00CE313E"/>
    <w:rsid w:val="00CE3E9F"/>
    <w:rsid w:val="00CE5028"/>
    <w:rsid w:val="00CE717E"/>
    <w:rsid w:val="00CE7A84"/>
    <w:rsid w:val="00CE7ED9"/>
    <w:rsid w:val="00CF0CB2"/>
    <w:rsid w:val="00CF33F2"/>
    <w:rsid w:val="00CF3575"/>
    <w:rsid w:val="00D01C64"/>
    <w:rsid w:val="00D05A1F"/>
    <w:rsid w:val="00D07184"/>
    <w:rsid w:val="00D07881"/>
    <w:rsid w:val="00D07E55"/>
    <w:rsid w:val="00D10292"/>
    <w:rsid w:val="00D1036E"/>
    <w:rsid w:val="00D10973"/>
    <w:rsid w:val="00D11024"/>
    <w:rsid w:val="00D1167D"/>
    <w:rsid w:val="00D1215D"/>
    <w:rsid w:val="00D149AB"/>
    <w:rsid w:val="00D14A8C"/>
    <w:rsid w:val="00D161C0"/>
    <w:rsid w:val="00D165A1"/>
    <w:rsid w:val="00D16687"/>
    <w:rsid w:val="00D17C7B"/>
    <w:rsid w:val="00D22C59"/>
    <w:rsid w:val="00D25F5E"/>
    <w:rsid w:val="00D26032"/>
    <w:rsid w:val="00D27D4D"/>
    <w:rsid w:val="00D3117E"/>
    <w:rsid w:val="00D31A6A"/>
    <w:rsid w:val="00D329B3"/>
    <w:rsid w:val="00D32B0D"/>
    <w:rsid w:val="00D32BD1"/>
    <w:rsid w:val="00D3335C"/>
    <w:rsid w:val="00D36DC8"/>
    <w:rsid w:val="00D36DF6"/>
    <w:rsid w:val="00D37BFE"/>
    <w:rsid w:val="00D42142"/>
    <w:rsid w:val="00D423F9"/>
    <w:rsid w:val="00D42BCF"/>
    <w:rsid w:val="00D44B09"/>
    <w:rsid w:val="00D4623F"/>
    <w:rsid w:val="00D46451"/>
    <w:rsid w:val="00D504CA"/>
    <w:rsid w:val="00D506F7"/>
    <w:rsid w:val="00D51E86"/>
    <w:rsid w:val="00D52D57"/>
    <w:rsid w:val="00D5434B"/>
    <w:rsid w:val="00D54ABF"/>
    <w:rsid w:val="00D54CF8"/>
    <w:rsid w:val="00D551A5"/>
    <w:rsid w:val="00D609FA"/>
    <w:rsid w:val="00D60A9D"/>
    <w:rsid w:val="00D60EB1"/>
    <w:rsid w:val="00D61137"/>
    <w:rsid w:val="00D61B40"/>
    <w:rsid w:val="00D63893"/>
    <w:rsid w:val="00D64820"/>
    <w:rsid w:val="00D67CE7"/>
    <w:rsid w:val="00D7411F"/>
    <w:rsid w:val="00D75457"/>
    <w:rsid w:val="00D755AB"/>
    <w:rsid w:val="00D76D16"/>
    <w:rsid w:val="00D76E12"/>
    <w:rsid w:val="00D776CD"/>
    <w:rsid w:val="00D81153"/>
    <w:rsid w:val="00D81F9D"/>
    <w:rsid w:val="00D824A8"/>
    <w:rsid w:val="00D8287E"/>
    <w:rsid w:val="00D8347B"/>
    <w:rsid w:val="00D85186"/>
    <w:rsid w:val="00D85532"/>
    <w:rsid w:val="00D85935"/>
    <w:rsid w:val="00D87870"/>
    <w:rsid w:val="00D90E25"/>
    <w:rsid w:val="00D92996"/>
    <w:rsid w:val="00D93BE7"/>
    <w:rsid w:val="00D945C5"/>
    <w:rsid w:val="00D97228"/>
    <w:rsid w:val="00DA01E0"/>
    <w:rsid w:val="00DA2176"/>
    <w:rsid w:val="00DA2B86"/>
    <w:rsid w:val="00DA34F9"/>
    <w:rsid w:val="00DA488D"/>
    <w:rsid w:val="00DB0029"/>
    <w:rsid w:val="00DB0D00"/>
    <w:rsid w:val="00DB13ED"/>
    <w:rsid w:val="00DB20A5"/>
    <w:rsid w:val="00DB27F8"/>
    <w:rsid w:val="00DB42EF"/>
    <w:rsid w:val="00DB6A54"/>
    <w:rsid w:val="00DB7494"/>
    <w:rsid w:val="00DB76E8"/>
    <w:rsid w:val="00DC0AAA"/>
    <w:rsid w:val="00DC19C6"/>
    <w:rsid w:val="00DC54FA"/>
    <w:rsid w:val="00DC5CED"/>
    <w:rsid w:val="00DC7001"/>
    <w:rsid w:val="00DC7FBF"/>
    <w:rsid w:val="00DD13B1"/>
    <w:rsid w:val="00DD1CC2"/>
    <w:rsid w:val="00DD1E16"/>
    <w:rsid w:val="00DD288F"/>
    <w:rsid w:val="00DD60D6"/>
    <w:rsid w:val="00DD7DF0"/>
    <w:rsid w:val="00DE0579"/>
    <w:rsid w:val="00DE0D35"/>
    <w:rsid w:val="00DE17D8"/>
    <w:rsid w:val="00DE1C76"/>
    <w:rsid w:val="00DE2579"/>
    <w:rsid w:val="00DE2B36"/>
    <w:rsid w:val="00DE4C00"/>
    <w:rsid w:val="00DE67E6"/>
    <w:rsid w:val="00DE6EBB"/>
    <w:rsid w:val="00DE6FCA"/>
    <w:rsid w:val="00DF0F5A"/>
    <w:rsid w:val="00DF2310"/>
    <w:rsid w:val="00DF6E6E"/>
    <w:rsid w:val="00DF7B21"/>
    <w:rsid w:val="00E007AA"/>
    <w:rsid w:val="00E03401"/>
    <w:rsid w:val="00E105E2"/>
    <w:rsid w:val="00E11650"/>
    <w:rsid w:val="00E122A9"/>
    <w:rsid w:val="00E13675"/>
    <w:rsid w:val="00E13908"/>
    <w:rsid w:val="00E1684C"/>
    <w:rsid w:val="00E16DE9"/>
    <w:rsid w:val="00E2565F"/>
    <w:rsid w:val="00E259F3"/>
    <w:rsid w:val="00E26A1B"/>
    <w:rsid w:val="00E277AA"/>
    <w:rsid w:val="00E30CA8"/>
    <w:rsid w:val="00E324A7"/>
    <w:rsid w:val="00E355A7"/>
    <w:rsid w:val="00E36181"/>
    <w:rsid w:val="00E37605"/>
    <w:rsid w:val="00E403A0"/>
    <w:rsid w:val="00E429CD"/>
    <w:rsid w:val="00E438EF"/>
    <w:rsid w:val="00E46EA2"/>
    <w:rsid w:val="00E50EA7"/>
    <w:rsid w:val="00E53C8B"/>
    <w:rsid w:val="00E53D5B"/>
    <w:rsid w:val="00E54203"/>
    <w:rsid w:val="00E54BB5"/>
    <w:rsid w:val="00E71031"/>
    <w:rsid w:val="00E7188C"/>
    <w:rsid w:val="00E723FA"/>
    <w:rsid w:val="00E73243"/>
    <w:rsid w:val="00E75D0B"/>
    <w:rsid w:val="00E76C29"/>
    <w:rsid w:val="00E8151F"/>
    <w:rsid w:val="00E85E89"/>
    <w:rsid w:val="00E864CC"/>
    <w:rsid w:val="00E86DD8"/>
    <w:rsid w:val="00E86FB1"/>
    <w:rsid w:val="00E9201B"/>
    <w:rsid w:val="00E9458B"/>
    <w:rsid w:val="00E967A9"/>
    <w:rsid w:val="00EA0571"/>
    <w:rsid w:val="00EA1000"/>
    <w:rsid w:val="00EA2A07"/>
    <w:rsid w:val="00EA2A98"/>
    <w:rsid w:val="00EA3240"/>
    <w:rsid w:val="00EA5131"/>
    <w:rsid w:val="00EA61C7"/>
    <w:rsid w:val="00EA7EE6"/>
    <w:rsid w:val="00EB3AF4"/>
    <w:rsid w:val="00EB4405"/>
    <w:rsid w:val="00EB44F2"/>
    <w:rsid w:val="00EB53DE"/>
    <w:rsid w:val="00EB58C9"/>
    <w:rsid w:val="00EB5BCA"/>
    <w:rsid w:val="00EB625C"/>
    <w:rsid w:val="00EC0D12"/>
    <w:rsid w:val="00EC2F4B"/>
    <w:rsid w:val="00EC4E47"/>
    <w:rsid w:val="00ED0ABA"/>
    <w:rsid w:val="00ED3F72"/>
    <w:rsid w:val="00ED7EA4"/>
    <w:rsid w:val="00EE3347"/>
    <w:rsid w:val="00EE349C"/>
    <w:rsid w:val="00EE424D"/>
    <w:rsid w:val="00EE4F69"/>
    <w:rsid w:val="00EF064A"/>
    <w:rsid w:val="00EF1DFD"/>
    <w:rsid w:val="00EF206E"/>
    <w:rsid w:val="00EF27B7"/>
    <w:rsid w:val="00EF308D"/>
    <w:rsid w:val="00EF36FA"/>
    <w:rsid w:val="00EF3B19"/>
    <w:rsid w:val="00EF5463"/>
    <w:rsid w:val="00EF6359"/>
    <w:rsid w:val="00EF76C3"/>
    <w:rsid w:val="00F01E9F"/>
    <w:rsid w:val="00F04F7E"/>
    <w:rsid w:val="00F10855"/>
    <w:rsid w:val="00F10BDD"/>
    <w:rsid w:val="00F10D24"/>
    <w:rsid w:val="00F12119"/>
    <w:rsid w:val="00F12F86"/>
    <w:rsid w:val="00F15ECE"/>
    <w:rsid w:val="00F228A7"/>
    <w:rsid w:val="00F24FA1"/>
    <w:rsid w:val="00F26269"/>
    <w:rsid w:val="00F262A0"/>
    <w:rsid w:val="00F30BB7"/>
    <w:rsid w:val="00F310F8"/>
    <w:rsid w:val="00F34783"/>
    <w:rsid w:val="00F356B4"/>
    <w:rsid w:val="00F42450"/>
    <w:rsid w:val="00F431B7"/>
    <w:rsid w:val="00F4532D"/>
    <w:rsid w:val="00F46A4C"/>
    <w:rsid w:val="00F47232"/>
    <w:rsid w:val="00F5121A"/>
    <w:rsid w:val="00F51DF6"/>
    <w:rsid w:val="00F52034"/>
    <w:rsid w:val="00F52DB7"/>
    <w:rsid w:val="00F53208"/>
    <w:rsid w:val="00F5492A"/>
    <w:rsid w:val="00F54E64"/>
    <w:rsid w:val="00F551FE"/>
    <w:rsid w:val="00F5674D"/>
    <w:rsid w:val="00F5730A"/>
    <w:rsid w:val="00F67DCC"/>
    <w:rsid w:val="00F72BC8"/>
    <w:rsid w:val="00F744FE"/>
    <w:rsid w:val="00F74FFA"/>
    <w:rsid w:val="00F75592"/>
    <w:rsid w:val="00F7666B"/>
    <w:rsid w:val="00F76C2B"/>
    <w:rsid w:val="00F7717F"/>
    <w:rsid w:val="00F77D57"/>
    <w:rsid w:val="00F80AFD"/>
    <w:rsid w:val="00F83558"/>
    <w:rsid w:val="00F83EEE"/>
    <w:rsid w:val="00F8558F"/>
    <w:rsid w:val="00F85E12"/>
    <w:rsid w:val="00F8768C"/>
    <w:rsid w:val="00F90C55"/>
    <w:rsid w:val="00F91833"/>
    <w:rsid w:val="00F97F48"/>
    <w:rsid w:val="00FA0D41"/>
    <w:rsid w:val="00FA1971"/>
    <w:rsid w:val="00FA2FEA"/>
    <w:rsid w:val="00FA33BB"/>
    <w:rsid w:val="00FA55B3"/>
    <w:rsid w:val="00FB17CD"/>
    <w:rsid w:val="00FB4608"/>
    <w:rsid w:val="00FB5B77"/>
    <w:rsid w:val="00FB6171"/>
    <w:rsid w:val="00FC0296"/>
    <w:rsid w:val="00FC0371"/>
    <w:rsid w:val="00FC0C29"/>
    <w:rsid w:val="00FC1E11"/>
    <w:rsid w:val="00FC288E"/>
    <w:rsid w:val="00FC45A4"/>
    <w:rsid w:val="00FC4780"/>
    <w:rsid w:val="00FC5622"/>
    <w:rsid w:val="00FC7FE2"/>
    <w:rsid w:val="00FD02C8"/>
    <w:rsid w:val="00FD02D3"/>
    <w:rsid w:val="00FD0390"/>
    <w:rsid w:val="00FD074C"/>
    <w:rsid w:val="00FD3207"/>
    <w:rsid w:val="00FD351E"/>
    <w:rsid w:val="00FD568F"/>
    <w:rsid w:val="00FD5E01"/>
    <w:rsid w:val="00FD6FDB"/>
    <w:rsid w:val="00FE0980"/>
    <w:rsid w:val="00FE17C7"/>
    <w:rsid w:val="00FE1E4A"/>
    <w:rsid w:val="00FE4921"/>
    <w:rsid w:val="00FE5A0F"/>
    <w:rsid w:val="00FE6D80"/>
    <w:rsid w:val="00FF6C9E"/>
    <w:rsid w:val="00FF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3424CC"/>
  <w15:docId w15:val="{94AE9FB6-0EE1-45EE-86A7-DECAECBD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BD7"/>
    <w:rPr>
      <w:rFonts w:ascii="Arial" w:hAnsi="Arial"/>
      <w:sz w:val="22"/>
    </w:rPr>
  </w:style>
  <w:style w:type="paragraph" w:styleId="Heading1">
    <w:name w:val="heading 1"/>
    <w:basedOn w:val="Normal"/>
    <w:next w:val="Normal"/>
    <w:qFormat/>
    <w:pPr>
      <w:keepNext/>
      <w:jc w:val="both"/>
      <w:outlineLvl w:val="0"/>
    </w:pPr>
    <w:rPr>
      <w:b/>
      <w:i/>
      <w:sz w:val="44"/>
    </w:rPr>
  </w:style>
  <w:style w:type="paragraph" w:styleId="Heading2">
    <w:name w:val="heading 2"/>
    <w:basedOn w:val="Normal"/>
    <w:next w:val="Normal"/>
    <w:link w:val="Heading2Char"/>
    <w:qFormat/>
    <w:pPr>
      <w:keepNext/>
      <w:jc w:val="center"/>
      <w:outlineLvl w:val="1"/>
    </w:pPr>
    <w:rPr>
      <w:rFonts w:ascii="Palace Script MT" w:hAnsi="Palace Script MT"/>
      <w:sz w:val="52"/>
    </w:rPr>
  </w:style>
  <w:style w:type="paragraph" w:styleId="Heading3">
    <w:name w:val="heading 3"/>
    <w:basedOn w:val="Normal"/>
    <w:next w:val="Normal"/>
    <w:qFormat/>
    <w:pPr>
      <w:keepNext/>
      <w:outlineLvl w:val="2"/>
    </w:pPr>
    <w:rPr>
      <w:rFonts w:ascii="Calisto MT" w:hAnsi="Calisto MT"/>
      <w:b/>
    </w:rPr>
  </w:style>
  <w:style w:type="paragraph" w:styleId="Heading4">
    <w:name w:val="heading 4"/>
    <w:basedOn w:val="Normal"/>
    <w:next w:val="Normal"/>
    <w:qFormat/>
    <w:pPr>
      <w:keepNext/>
      <w:jc w:val="center"/>
      <w:outlineLvl w:val="3"/>
    </w:pPr>
    <w:rPr>
      <w:b/>
      <w:sz w:val="18"/>
    </w:rPr>
  </w:style>
  <w:style w:type="paragraph" w:styleId="Heading5">
    <w:name w:val="heading 5"/>
    <w:basedOn w:val="Normal"/>
    <w:next w:val="Normal"/>
    <w:qFormat/>
    <w:pPr>
      <w:keepNext/>
      <w:jc w:val="center"/>
      <w:outlineLvl w:val="4"/>
    </w:pPr>
    <w:rPr>
      <w:rFonts w:cs="Arial"/>
      <w:b/>
    </w:rPr>
  </w:style>
  <w:style w:type="paragraph" w:styleId="Heading6">
    <w:name w:val="heading 6"/>
    <w:basedOn w:val="Normal"/>
    <w:next w:val="Normal"/>
    <w:qFormat/>
    <w:pPr>
      <w:keepNext/>
      <w:ind w:left="2160" w:firstLine="720"/>
      <w:outlineLvl w:val="5"/>
    </w:pPr>
    <w:rPr>
      <w:rFonts w:cs="Arial"/>
      <w:b/>
      <w:bCs/>
    </w:rPr>
  </w:style>
  <w:style w:type="paragraph" w:styleId="Heading7">
    <w:name w:val="heading 7"/>
    <w:basedOn w:val="Normal"/>
    <w:next w:val="Normal"/>
    <w:qFormat/>
    <w:pPr>
      <w:keepNext/>
      <w:outlineLvl w:val="6"/>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rPr>
      <w:spacing w:val="-5"/>
      <w:sz w:val="20"/>
    </w:rPr>
  </w:style>
  <w:style w:type="paragraph" w:customStyle="1" w:styleId="DocumentLabel">
    <w:name w:val="Document Label"/>
    <w:basedOn w:val="Normal"/>
    <w:next w:val="Normal"/>
    <w:pPr>
      <w:keepNext/>
      <w:keepLines/>
      <w:spacing w:before="400" w:after="120" w:line="240" w:lineRule="atLeast"/>
      <w:ind w:left="-840"/>
    </w:pPr>
    <w:rPr>
      <w:rFonts w:ascii="Arial Black" w:hAnsi="Arial Black"/>
      <w:spacing w:val="-5"/>
      <w:kern w:val="28"/>
      <w:sz w:val="96"/>
    </w:rPr>
  </w:style>
  <w:style w:type="paragraph" w:styleId="Footer">
    <w:name w:val="footer"/>
    <w:basedOn w:val="Normal"/>
    <w:semiHidden/>
    <w:pPr>
      <w:keepLines/>
      <w:tabs>
        <w:tab w:val="center" w:pos="4320"/>
        <w:tab w:val="right" w:pos="8640"/>
      </w:tabs>
      <w:spacing w:before="600" w:line="180" w:lineRule="atLeast"/>
      <w:jc w:val="both"/>
    </w:pPr>
    <w:rPr>
      <w:spacing w:val="-5"/>
      <w:sz w:val="18"/>
    </w:rPr>
  </w:style>
  <w:style w:type="paragraph" w:styleId="Header">
    <w:name w:val="header"/>
    <w:basedOn w:val="Normal"/>
    <w:semiHidden/>
    <w:pPr>
      <w:keepLines/>
      <w:tabs>
        <w:tab w:val="center" w:pos="4320"/>
        <w:tab w:val="right" w:pos="8640"/>
      </w:tabs>
      <w:spacing w:after="600" w:line="180" w:lineRule="atLeast"/>
      <w:jc w:val="both"/>
    </w:pPr>
    <w:rPr>
      <w:spacing w:val="-5"/>
      <w:sz w:val="20"/>
    </w:rPr>
  </w:style>
  <w:style w:type="paragraph" w:styleId="MessageHeader">
    <w:name w:val="Message Header"/>
    <w:basedOn w:val="BodyText"/>
    <w:semiHidden/>
    <w:pPr>
      <w:keepLines/>
      <w:spacing w:after="120"/>
      <w:ind w:left="720" w:hanging="720"/>
      <w:jc w:val="left"/>
    </w:pPr>
  </w:style>
  <w:style w:type="character" w:customStyle="1" w:styleId="MessageHeaderLabel">
    <w:name w:val="Message Header Label"/>
    <w:rPr>
      <w:rFonts w:ascii="Arial Black" w:hAnsi="Arial Black"/>
      <w:spacing w:val="-10"/>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customStyle="1" w:styleId="Report">
    <w:name w:val="Report"/>
    <w:basedOn w:val="ListNumber"/>
    <w:link w:val="ReportChar1"/>
    <w:pPr>
      <w:numPr>
        <w:numId w:val="1"/>
      </w:numPr>
      <w:tabs>
        <w:tab w:val="left" w:pos="432"/>
      </w:tabs>
      <w:jc w:val="both"/>
    </w:pPr>
  </w:style>
  <w:style w:type="paragraph" w:styleId="ListNumber">
    <w:name w:val="List Number"/>
    <w:basedOn w:val="Normal"/>
    <w:semiHidden/>
  </w:style>
  <w:style w:type="paragraph" w:customStyle="1" w:styleId="ReportBody">
    <w:name w:val="Report Body"/>
    <w:basedOn w:val="BodyText"/>
    <w:pPr>
      <w:spacing w:after="0" w:line="240" w:lineRule="auto"/>
      <w:ind w:left="432"/>
    </w:pPr>
    <w:rPr>
      <w:rFonts w:ascii="Times New Roman" w:hAnsi="Times New Roman"/>
      <w:sz w:val="24"/>
    </w:rPr>
  </w:style>
  <w:style w:type="paragraph" w:customStyle="1" w:styleId="Bullet">
    <w:name w:val="Bullet"/>
    <w:basedOn w:val="Normal"/>
    <w:pPr>
      <w:numPr>
        <w:numId w:val="2"/>
      </w:numPr>
    </w:pPr>
  </w:style>
  <w:style w:type="paragraph" w:customStyle="1" w:styleId="BodyText1">
    <w:name w:val="BodyText1"/>
    <w:basedOn w:val="Report"/>
    <w:link w:val="BodyText1Char"/>
    <w:pPr>
      <w:keepLines/>
      <w:numPr>
        <w:numId w:val="0"/>
      </w:numPr>
      <w:tabs>
        <w:tab w:val="clear" w:pos="432"/>
        <w:tab w:val="left" w:pos="576"/>
        <w:tab w:val="left" w:pos="1440"/>
      </w:tabs>
      <w:spacing w:before="240" w:line="260" w:lineRule="exact"/>
      <w:ind w:left="576"/>
      <w:jc w:val="left"/>
    </w:pPr>
  </w:style>
  <w:style w:type="paragraph" w:customStyle="1" w:styleId="Style1">
    <w:name w:val="Style1"/>
    <w:basedOn w:val="Report"/>
    <w:rsid w:val="00D75457"/>
    <w:pPr>
      <w:keepNext/>
      <w:numPr>
        <w:numId w:val="3"/>
      </w:numPr>
      <w:tabs>
        <w:tab w:val="clear" w:pos="432"/>
        <w:tab w:val="clear" w:pos="576"/>
        <w:tab w:val="left" w:pos="720"/>
      </w:tabs>
      <w:spacing w:before="240"/>
      <w:ind w:left="720" w:hanging="720"/>
      <w:jc w:val="left"/>
      <w:outlineLvl w:val="0"/>
    </w:pPr>
    <w:rPr>
      <w:rFonts w:cs="Arial"/>
      <w:szCs w:val="22"/>
      <w:u w:val="single"/>
    </w:rPr>
  </w:style>
  <w:style w:type="paragraph" w:customStyle="1" w:styleId="style2">
    <w:name w:val="style 2"/>
    <w:basedOn w:val="Report"/>
    <w:pPr>
      <w:numPr>
        <w:ilvl w:val="2"/>
        <w:numId w:val="3"/>
      </w:numPr>
      <w:tabs>
        <w:tab w:val="clear" w:pos="432"/>
        <w:tab w:val="left" w:pos="450"/>
        <w:tab w:val="left" w:pos="810"/>
        <w:tab w:val="left" w:pos="900"/>
      </w:tabs>
      <w:jc w:val="left"/>
    </w:pPr>
    <w:rPr>
      <w:u w:val="single"/>
    </w:rPr>
  </w:style>
  <w:style w:type="paragraph" w:customStyle="1" w:styleId="BodyText2">
    <w:name w:val="BodyText2"/>
    <w:basedOn w:val="BodyText1"/>
    <w:pPr>
      <w:tabs>
        <w:tab w:val="clear" w:pos="576"/>
        <w:tab w:val="left" w:pos="1728"/>
      </w:tabs>
      <w:ind w:left="864"/>
    </w:pPr>
  </w:style>
  <w:style w:type="paragraph" w:customStyle="1" w:styleId="Style20">
    <w:name w:val="Style2"/>
    <w:basedOn w:val="Style1"/>
    <w:pPr>
      <w:numPr>
        <w:numId w:val="0"/>
      </w:numPr>
      <w:outlineLvl w:val="1"/>
    </w:pPr>
  </w:style>
  <w:style w:type="paragraph" w:customStyle="1" w:styleId="Style3">
    <w:name w:val="Style3"/>
    <w:basedOn w:val="Report"/>
    <w:pPr>
      <w:keepNext/>
      <w:numPr>
        <w:numId w:val="0"/>
      </w:numPr>
      <w:tabs>
        <w:tab w:val="clear" w:pos="432"/>
      </w:tabs>
      <w:spacing w:before="240"/>
      <w:jc w:val="left"/>
      <w:outlineLvl w:val="2"/>
    </w:pPr>
    <w:rPr>
      <w:u w:val="single"/>
    </w:rPr>
  </w:style>
  <w:style w:type="paragraph" w:customStyle="1" w:styleId="Style4">
    <w:name w:val="Style4"/>
    <w:pPr>
      <w:keepNext/>
      <w:tabs>
        <w:tab w:val="num" w:pos="1656"/>
      </w:tabs>
      <w:spacing w:before="180"/>
      <w:ind w:left="1656" w:hanging="936"/>
      <w:outlineLvl w:val="3"/>
    </w:pPr>
    <w:rPr>
      <w:rFonts w:ascii="Arial" w:hAnsi="Arial"/>
      <w:i/>
      <w:sz w:val="24"/>
      <w:u w:val="single"/>
    </w:rPr>
  </w:style>
  <w:style w:type="paragraph" w:styleId="TOC1">
    <w:name w:val="toc 1"/>
    <w:basedOn w:val="Normal"/>
    <w:next w:val="Normal"/>
    <w:autoRedefine/>
    <w:uiPriority w:val="39"/>
    <w:rsid w:val="0091625F"/>
    <w:pPr>
      <w:tabs>
        <w:tab w:val="left" w:pos="540"/>
        <w:tab w:val="right" w:leader="dot" w:pos="9350"/>
      </w:tabs>
    </w:pPr>
    <w:rPr>
      <w:smallCaps/>
      <w:noProof/>
    </w:rPr>
  </w:style>
  <w:style w:type="paragraph" w:styleId="TOC2">
    <w:name w:val="toc 2"/>
    <w:basedOn w:val="Normal"/>
    <w:next w:val="Normal"/>
    <w:autoRedefine/>
    <w:uiPriority w:val="39"/>
    <w:rsid w:val="0091625F"/>
    <w:pPr>
      <w:tabs>
        <w:tab w:val="left" w:pos="540"/>
        <w:tab w:val="right" w:leader="dot" w:pos="9350"/>
      </w:tabs>
    </w:pPr>
    <w:rPr>
      <w:smallCaps/>
    </w:rPr>
  </w:style>
  <w:style w:type="paragraph" w:styleId="TOC3">
    <w:name w:val="toc 3"/>
    <w:basedOn w:val="Normal"/>
    <w:next w:val="Normal"/>
    <w:autoRedefine/>
    <w:uiPriority w:val="39"/>
    <w:rsid w:val="0091625F"/>
    <w:pPr>
      <w:tabs>
        <w:tab w:val="left" w:pos="1440"/>
        <w:tab w:val="right" w:leader="dot" w:pos="9350"/>
      </w:tabs>
      <w:ind w:left="576"/>
    </w:pPr>
    <w:rPr>
      <w:smallCaps/>
      <w:noProof/>
    </w:rPr>
  </w:style>
  <w:style w:type="paragraph" w:styleId="TOC4">
    <w:name w:val="toc 4"/>
    <w:basedOn w:val="Normal"/>
    <w:next w:val="Normal"/>
    <w:autoRedefine/>
    <w:semiHidden/>
    <w:rsid w:val="0091625F"/>
    <w:pPr>
      <w:tabs>
        <w:tab w:val="left" w:pos="1680"/>
        <w:tab w:val="right" w:leader="dot" w:pos="9350"/>
      </w:tabs>
      <w:ind w:left="1440"/>
    </w:pPr>
    <w:rPr>
      <w:rFonts w:cs="Arial"/>
      <w:smallCaps/>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customStyle="1" w:styleId="Style6">
    <w:name w:val="Style6"/>
    <w:basedOn w:val="Style1"/>
  </w:style>
  <w:style w:type="paragraph" w:styleId="TableofFigures">
    <w:name w:val="table of figures"/>
    <w:basedOn w:val="Normal"/>
    <w:next w:val="Normal"/>
    <w:link w:val="TableofFiguresChar"/>
    <w:autoRedefine/>
    <w:uiPriority w:val="99"/>
    <w:rsid w:val="00204AE8"/>
    <w:pPr>
      <w:ind w:left="619" w:hanging="475"/>
    </w:pPr>
  </w:style>
  <w:style w:type="paragraph" w:styleId="Caption">
    <w:name w:val="caption"/>
    <w:basedOn w:val="Normal"/>
    <w:next w:val="Normal"/>
    <w:qFormat/>
    <w:pPr>
      <w:spacing w:before="120" w:after="120"/>
    </w:pPr>
    <w:rPr>
      <w:b/>
      <w:bCs/>
      <w:sz w:val="20"/>
    </w:rPr>
  </w:style>
  <w:style w:type="paragraph" w:customStyle="1" w:styleId="STYLE7">
    <w:name w:val="STYLE 7"/>
    <w:basedOn w:val="style2"/>
    <w:pPr>
      <w:numPr>
        <w:ilvl w:val="3"/>
      </w:numPr>
      <w:tabs>
        <w:tab w:val="left" w:pos="1170"/>
        <w:tab w:val="left" w:pos="1350"/>
        <w:tab w:val="left" w:pos="1800"/>
      </w:tabs>
    </w:pPr>
  </w:style>
  <w:style w:type="paragraph" w:customStyle="1" w:styleId="BodyText4">
    <w:name w:val="BodyText4"/>
    <w:basedOn w:val="BodyText2"/>
    <w:link w:val="BodyText4Char"/>
    <w:pPr>
      <w:spacing w:before="120" w:line="240" w:lineRule="auto"/>
    </w:pPr>
  </w:style>
  <w:style w:type="paragraph" w:customStyle="1" w:styleId="Appendix">
    <w:name w:val="Appendix"/>
    <w:basedOn w:val="Report"/>
    <w:pPr>
      <w:numPr>
        <w:numId w:val="0"/>
      </w:numPr>
      <w:tabs>
        <w:tab w:val="clear" w:pos="432"/>
        <w:tab w:val="left" w:pos="450"/>
        <w:tab w:val="left" w:pos="630"/>
        <w:tab w:val="left" w:pos="900"/>
      </w:tabs>
      <w:ind w:left="720" w:hanging="720"/>
      <w:jc w:val="center"/>
    </w:pPr>
    <w:rPr>
      <w:u w:val="single"/>
    </w:rPr>
  </w:style>
  <w:style w:type="table" w:styleId="TableGrid">
    <w:name w:val="Table Grid"/>
    <w:basedOn w:val="TableNormal"/>
    <w:rsid w:val="00AE5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09FA"/>
    <w:pPr>
      <w:spacing w:before="100" w:beforeAutospacing="1" w:after="100" w:afterAutospacing="1"/>
    </w:pPr>
    <w:rPr>
      <w:szCs w:val="24"/>
    </w:rPr>
  </w:style>
  <w:style w:type="character" w:styleId="FollowedHyperlink">
    <w:name w:val="FollowedHyperlink"/>
    <w:uiPriority w:val="99"/>
    <w:semiHidden/>
    <w:unhideWhenUsed/>
    <w:rsid w:val="005D7A03"/>
    <w:rPr>
      <w:color w:val="800080"/>
      <w:u w:val="single"/>
    </w:rPr>
  </w:style>
  <w:style w:type="paragraph" w:styleId="ListParagraph">
    <w:name w:val="List Paragraph"/>
    <w:basedOn w:val="Normal"/>
    <w:uiPriority w:val="34"/>
    <w:qFormat/>
    <w:rsid w:val="000D783F"/>
    <w:pPr>
      <w:ind w:left="720"/>
    </w:pPr>
  </w:style>
  <w:style w:type="character" w:customStyle="1" w:styleId="BodyText1Char">
    <w:name w:val="BodyText1 Char"/>
    <w:link w:val="BodyText1"/>
    <w:rsid w:val="0074443A"/>
    <w:rPr>
      <w:rFonts w:ascii="Arial" w:hAnsi="Arial"/>
      <w:sz w:val="24"/>
    </w:rPr>
  </w:style>
  <w:style w:type="character" w:customStyle="1" w:styleId="BodyText4Char">
    <w:name w:val="BodyText4 Char"/>
    <w:link w:val="BodyText4"/>
    <w:rsid w:val="0056380B"/>
    <w:rPr>
      <w:rFonts w:ascii="Arial" w:hAnsi="Arial"/>
      <w:sz w:val="24"/>
    </w:rPr>
  </w:style>
  <w:style w:type="character" w:customStyle="1" w:styleId="ReportChar1">
    <w:name w:val="Report Char1"/>
    <w:link w:val="Report"/>
    <w:rsid w:val="005F12FA"/>
    <w:rPr>
      <w:rFonts w:ascii="Arial" w:hAnsi="Arial"/>
      <w:sz w:val="22"/>
    </w:rPr>
  </w:style>
  <w:style w:type="paragraph" w:customStyle="1" w:styleId="3-Bullet-Txt">
    <w:name w:val="3-Bullet-Txt"/>
    <w:basedOn w:val="Normal"/>
    <w:rsid w:val="00C46EA3"/>
    <w:pPr>
      <w:tabs>
        <w:tab w:val="left" w:pos="576"/>
        <w:tab w:val="num" w:pos="936"/>
        <w:tab w:val="left" w:pos="1440"/>
      </w:tabs>
      <w:ind w:left="936" w:hanging="360"/>
    </w:pPr>
    <w:rPr>
      <w:rFonts w:eastAsia="Calibri"/>
    </w:rPr>
  </w:style>
  <w:style w:type="paragraph" w:customStyle="1" w:styleId="AllenFigures">
    <w:name w:val="Allen Figures"/>
    <w:basedOn w:val="TableofFigures"/>
    <w:link w:val="AllenFiguresChar"/>
    <w:qFormat/>
    <w:rsid w:val="0039057D"/>
    <w:pPr>
      <w:tabs>
        <w:tab w:val="right" w:leader="dot" w:pos="9350"/>
      </w:tabs>
    </w:pPr>
    <w:rPr>
      <w:smallCaps/>
      <w:noProof/>
    </w:rPr>
  </w:style>
  <w:style w:type="paragraph" w:customStyle="1" w:styleId="Allen-Tables">
    <w:name w:val="Allen-Tables"/>
    <w:basedOn w:val="TableofFigures"/>
    <w:link w:val="Allen-TablesChar"/>
    <w:autoRedefine/>
    <w:qFormat/>
    <w:rsid w:val="00272295"/>
    <w:pPr>
      <w:tabs>
        <w:tab w:val="right" w:leader="dot" w:pos="9350"/>
      </w:tabs>
      <w:spacing w:before="120"/>
      <w:ind w:left="0" w:firstLine="0"/>
    </w:pPr>
    <w:rPr>
      <w:smallCaps/>
    </w:rPr>
  </w:style>
  <w:style w:type="character" w:customStyle="1" w:styleId="TableofFiguresChar">
    <w:name w:val="Table of Figures Char"/>
    <w:link w:val="TableofFigures"/>
    <w:uiPriority w:val="99"/>
    <w:rsid w:val="0039057D"/>
    <w:rPr>
      <w:rFonts w:ascii="Arial" w:hAnsi="Arial"/>
      <w:sz w:val="24"/>
    </w:rPr>
  </w:style>
  <w:style w:type="character" w:customStyle="1" w:styleId="AllenFiguresChar">
    <w:name w:val="Allen Figures Char"/>
    <w:link w:val="AllenFigures"/>
    <w:rsid w:val="0039057D"/>
    <w:rPr>
      <w:rFonts w:ascii="Arial" w:hAnsi="Arial"/>
      <w:smallCaps/>
      <w:noProof/>
      <w:sz w:val="24"/>
    </w:rPr>
  </w:style>
  <w:style w:type="paragraph" w:customStyle="1" w:styleId="TableParagraph">
    <w:name w:val="Table Paragraph"/>
    <w:basedOn w:val="Normal"/>
    <w:uiPriority w:val="1"/>
    <w:qFormat/>
    <w:rsid w:val="00D551A5"/>
    <w:pPr>
      <w:widowControl w:val="0"/>
      <w:autoSpaceDE w:val="0"/>
      <w:autoSpaceDN w:val="0"/>
      <w:adjustRightInd w:val="0"/>
    </w:pPr>
    <w:rPr>
      <w:szCs w:val="24"/>
    </w:rPr>
  </w:style>
  <w:style w:type="character" w:customStyle="1" w:styleId="Allen-TablesChar">
    <w:name w:val="Allen-Tables Char"/>
    <w:link w:val="Allen-Tables"/>
    <w:rsid w:val="00272295"/>
    <w:rPr>
      <w:rFonts w:ascii="Arial" w:hAnsi="Arial"/>
      <w:smallCaps/>
      <w:sz w:val="24"/>
    </w:rPr>
  </w:style>
  <w:style w:type="paragraph" w:customStyle="1" w:styleId="BodyText1Hangingindent">
    <w:name w:val="BodyText1 Hanging indent"/>
    <w:basedOn w:val="Normal"/>
    <w:next w:val="Normal"/>
    <w:autoRedefine/>
    <w:qFormat/>
    <w:rsid w:val="00087A4B"/>
    <w:pPr>
      <w:keepLines/>
      <w:numPr>
        <w:numId w:val="4"/>
      </w:numPr>
      <w:spacing w:before="120"/>
    </w:pPr>
    <w:rPr>
      <w:szCs w:val="22"/>
    </w:rPr>
  </w:style>
  <w:style w:type="character" w:customStyle="1" w:styleId="Heading2Char">
    <w:name w:val="Heading 2 Char"/>
    <w:basedOn w:val="DefaultParagraphFont"/>
    <w:link w:val="Heading2"/>
    <w:rsid w:val="0064065C"/>
    <w:rPr>
      <w:rFonts w:ascii="Palace Script MT" w:hAnsi="Palace Script MT"/>
      <w:sz w:val="52"/>
    </w:rPr>
  </w:style>
  <w:style w:type="character" w:customStyle="1" w:styleId="ZParaChar">
    <w:name w:val="Z.Para. Char"/>
    <w:basedOn w:val="DefaultParagraphFont"/>
    <w:link w:val="ZPara"/>
    <w:locked/>
    <w:rsid w:val="0064065C"/>
    <w:rPr>
      <w:rFonts w:ascii="Arial" w:hAnsi="Arial" w:cs="Arial"/>
      <w:kern w:val="2"/>
      <w:sz w:val="24"/>
      <w:szCs w:val="24"/>
      <w14:ligatures w14:val="standardContextual"/>
    </w:rPr>
  </w:style>
  <w:style w:type="paragraph" w:customStyle="1" w:styleId="ZPara">
    <w:name w:val="Z.Para."/>
    <w:basedOn w:val="Normal"/>
    <w:link w:val="ZParaChar"/>
    <w:qFormat/>
    <w:rsid w:val="0064065C"/>
    <w:pPr>
      <w:widowControl w:val="0"/>
      <w:autoSpaceDE w:val="0"/>
      <w:autoSpaceDN w:val="0"/>
      <w:adjustRightInd w:val="0"/>
      <w:spacing w:before="120"/>
      <w:ind w:left="720"/>
      <w:jc w:val="both"/>
    </w:pPr>
    <w:rPr>
      <w:rFonts w:cs="Arial"/>
      <w:kern w:val="2"/>
      <w:sz w:val="24"/>
      <w:szCs w:val="24"/>
      <w14:ligatures w14:val="standardContextual"/>
    </w:rPr>
  </w:style>
  <w:style w:type="character" w:customStyle="1" w:styleId="ZFirstParagraphChar">
    <w:name w:val="Z.First Paragraph Char"/>
    <w:basedOn w:val="DefaultParagraphFont"/>
    <w:link w:val="ZFirstParagraph"/>
    <w:locked/>
    <w:rsid w:val="0064065C"/>
    <w:rPr>
      <w:rFonts w:ascii="Arial" w:hAnsi="Arial" w:cs="Arial"/>
      <w:kern w:val="2"/>
      <w:sz w:val="24"/>
      <w:szCs w:val="24"/>
      <w14:ligatures w14:val="standardContextual"/>
    </w:rPr>
  </w:style>
  <w:style w:type="paragraph" w:customStyle="1" w:styleId="ZFirstParagraph">
    <w:name w:val="Z.First Paragraph"/>
    <w:basedOn w:val="Normal"/>
    <w:link w:val="ZFirstParagraphChar"/>
    <w:qFormat/>
    <w:rsid w:val="0064065C"/>
    <w:pPr>
      <w:widowControl w:val="0"/>
      <w:autoSpaceDE w:val="0"/>
      <w:autoSpaceDN w:val="0"/>
      <w:adjustRightInd w:val="0"/>
      <w:spacing w:before="240"/>
      <w:ind w:left="720"/>
      <w:jc w:val="both"/>
    </w:pPr>
    <w:rPr>
      <w:rFonts w:cs="Arial"/>
      <w:kern w:val="2"/>
      <w:sz w:val="24"/>
      <w:szCs w:val="24"/>
      <w14:ligatures w14:val="standardContextual"/>
    </w:rPr>
  </w:style>
  <w:style w:type="character" w:customStyle="1" w:styleId="ZL3SectionChar">
    <w:name w:val="Z. L3 Section Char"/>
    <w:basedOn w:val="DefaultParagraphFont"/>
    <w:link w:val="ZL3Section"/>
    <w:locked/>
    <w:rsid w:val="0064065C"/>
    <w:rPr>
      <w:rFonts w:ascii="Arial" w:hAnsi="Arial" w:cs="Arial"/>
      <w:kern w:val="2"/>
      <w:sz w:val="24"/>
      <w:szCs w:val="24"/>
      <w:u w:val="single"/>
      <w14:ligatures w14:val="standardContextual"/>
    </w:rPr>
  </w:style>
  <w:style w:type="paragraph" w:customStyle="1" w:styleId="ZL3Section">
    <w:name w:val="Z. L3 Section"/>
    <w:basedOn w:val="Normal"/>
    <w:link w:val="ZL3SectionChar"/>
    <w:qFormat/>
    <w:rsid w:val="0064065C"/>
    <w:pPr>
      <w:widowControl w:val="0"/>
      <w:tabs>
        <w:tab w:val="num" w:pos="864"/>
      </w:tabs>
      <w:spacing w:before="240"/>
      <w:ind w:left="720" w:hanging="720"/>
      <w:contextualSpacing/>
      <w:outlineLvl w:val="0"/>
    </w:pPr>
    <w:rPr>
      <w:rFonts w:cs="Arial"/>
      <w:kern w:val="2"/>
      <w:sz w:val="24"/>
      <w:szCs w:val="24"/>
      <w:u w:val="single"/>
      <w14:ligatures w14:val="standardContextual"/>
    </w:rPr>
  </w:style>
  <w:style w:type="character" w:customStyle="1" w:styleId="ZL2SectionChar">
    <w:name w:val="Z. L2 Section Char"/>
    <w:basedOn w:val="DefaultParagraphFont"/>
    <w:link w:val="ZL2Section"/>
    <w:locked/>
    <w:rsid w:val="0064065C"/>
    <w:rPr>
      <w:rFonts w:ascii="Arial" w:eastAsiaTheme="minorHAnsi" w:hAnsi="Arial" w:cstheme="minorBidi"/>
      <w:kern w:val="2"/>
      <w:sz w:val="24"/>
      <w:szCs w:val="22"/>
      <w:u w:val="single"/>
      <w14:ligatures w14:val="standardContextual"/>
    </w:rPr>
  </w:style>
  <w:style w:type="paragraph" w:customStyle="1" w:styleId="ZL2Section">
    <w:name w:val="Z. L2 Section"/>
    <w:basedOn w:val="Normal"/>
    <w:link w:val="ZL2SectionChar"/>
    <w:autoRedefine/>
    <w:qFormat/>
    <w:rsid w:val="0064065C"/>
    <w:pPr>
      <w:keepNext/>
      <w:tabs>
        <w:tab w:val="num" w:pos="576"/>
      </w:tabs>
      <w:spacing w:before="240"/>
      <w:ind w:left="720" w:hanging="720"/>
      <w:contextualSpacing/>
      <w:outlineLvl w:val="0"/>
    </w:pPr>
    <w:rPr>
      <w:rFonts w:eastAsiaTheme="minorHAnsi" w:cstheme="minorBidi"/>
      <w:kern w:val="2"/>
      <w:sz w:val="24"/>
      <w:szCs w:val="22"/>
      <w:u w:val="single"/>
      <w14:ligatures w14:val="standardContextual"/>
    </w:rPr>
  </w:style>
  <w:style w:type="character" w:customStyle="1" w:styleId="ZL1SectionChar">
    <w:name w:val="Z. L1 Section Char"/>
    <w:basedOn w:val="DefaultParagraphFont"/>
    <w:link w:val="ZL1Section"/>
    <w:locked/>
    <w:rsid w:val="0064065C"/>
    <w:rPr>
      <w:rFonts w:ascii="Arial" w:hAnsi="Arial" w:cs="Arial"/>
      <w:kern w:val="2"/>
      <w:sz w:val="24"/>
      <w:szCs w:val="24"/>
      <w:u w:val="single"/>
      <w14:ligatures w14:val="standardContextual"/>
    </w:rPr>
  </w:style>
  <w:style w:type="paragraph" w:customStyle="1" w:styleId="ZL1Section">
    <w:name w:val="Z. L1 Section"/>
    <w:basedOn w:val="Normal"/>
    <w:next w:val="Normal"/>
    <w:link w:val="ZL1SectionChar"/>
    <w:qFormat/>
    <w:rsid w:val="0064065C"/>
    <w:pPr>
      <w:keepNext/>
      <w:tabs>
        <w:tab w:val="num" w:pos="756"/>
      </w:tabs>
      <w:spacing w:before="240"/>
      <w:ind w:left="756" w:hanging="756"/>
      <w:contextualSpacing/>
      <w:outlineLvl w:val="0"/>
    </w:pPr>
    <w:rPr>
      <w:rFonts w:cs="Arial"/>
      <w:kern w:val="2"/>
      <w:sz w:val="24"/>
      <w:szCs w:val="24"/>
      <w:u w:val="single"/>
      <w14:ligatures w14:val="standardContextual"/>
    </w:rPr>
  </w:style>
  <w:style w:type="character" w:customStyle="1" w:styleId="ZCaptionChar">
    <w:name w:val="Z. Caption Char"/>
    <w:basedOn w:val="DefaultParagraphFont"/>
    <w:link w:val="ZCaption"/>
    <w:locked/>
    <w:rsid w:val="0064065C"/>
    <w:rPr>
      <w:rFonts w:ascii="Arial" w:hAnsi="Arial" w:cs="Arial"/>
      <w:kern w:val="2"/>
      <w:sz w:val="24"/>
      <w:szCs w:val="18"/>
      <w14:ligatures w14:val="standardContextual"/>
    </w:rPr>
  </w:style>
  <w:style w:type="paragraph" w:customStyle="1" w:styleId="ZCaption">
    <w:name w:val="Z. Caption"/>
    <w:basedOn w:val="Normal"/>
    <w:link w:val="ZCaptionChar"/>
    <w:qFormat/>
    <w:rsid w:val="0064065C"/>
    <w:pPr>
      <w:keepNext/>
      <w:widowControl w:val="0"/>
      <w:autoSpaceDE w:val="0"/>
      <w:autoSpaceDN w:val="0"/>
      <w:adjustRightInd w:val="0"/>
      <w:spacing w:after="120"/>
      <w:jc w:val="center"/>
    </w:pPr>
    <w:rPr>
      <w:rFonts w:cs="Arial"/>
      <w:kern w:val="2"/>
      <w:sz w:val="24"/>
      <w:szCs w:val="18"/>
      <w14:ligatures w14:val="standardContextual"/>
    </w:rPr>
  </w:style>
  <w:style w:type="paragraph" w:customStyle="1" w:styleId="ZL4Section">
    <w:name w:val="Z L4 Section"/>
    <w:basedOn w:val="ZL3Section"/>
    <w:qFormat/>
    <w:rsid w:val="0064065C"/>
    <w:pPr>
      <w:tabs>
        <w:tab w:val="clear" w:pos="864"/>
        <w:tab w:val="num" w:pos="360"/>
        <w:tab w:val="num" w:pos="2160"/>
      </w:tabs>
      <w:ind w:left="1728" w:hanging="648"/>
      <w:contextualSpacing w:val="0"/>
    </w:pPr>
    <w:rPr>
      <w:rFonts w:eastAsiaTheme="minorHAnsi"/>
      <w:kern w:val="24"/>
    </w:rPr>
  </w:style>
  <w:style w:type="character" w:styleId="Strong">
    <w:name w:val="Strong"/>
    <w:basedOn w:val="DefaultParagraphFont"/>
    <w:uiPriority w:val="22"/>
    <w:qFormat/>
    <w:rsid w:val="001500A1"/>
    <w:rPr>
      <w:b/>
      <w:bCs/>
    </w:rPr>
  </w:style>
  <w:style w:type="paragraph" w:styleId="Revision">
    <w:name w:val="Revision"/>
    <w:hidden/>
    <w:uiPriority w:val="99"/>
    <w:semiHidden/>
    <w:rsid w:val="004B299A"/>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387974">
      <w:bodyDiv w:val="1"/>
      <w:marLeft w:val="0"/>
      <w:marRight w:val="0"/>
      <w:marTop w:val="0"/>
      <w:marBottom w:val="0"/>
      <w:divBdr>
        <w:top w:val="none" w:sz="0" w:space="0" w:color="auto"/>
        <w:left w:val="none" w:sz="0" w:space="0" w:color="auto"/>
        <w:bottom w:val="none" w:sz="0" w:space="0" w:color="auto"/>
        <w:right w:val="none" w:sz="0" w:space="0" w:color="auto"/>
      </w:divBdr>
    </w:div>
    <w:div w:id="567688285">
      <w:bodyDiv w:val="1"/>
      <w:marLeft w:val="0"/>
      <w:marRight w:val="0"/>
      <w:marTop w:val="0"/>
      <w:marBottom w:val="0"/>
      <w:divBdr>
        <w:top w:val="none" w:sz="0" w:space="0" w:color="auto"/>
        <w:left w:val="none" w:sz="0" w:space="0" w:color="auto"/>
        <w:bottom w:val="none" w:sz="0" w:space="0" w:color="auto"/>
        <w:right w:val="none" w:sz="0" w:space="0" w:color="auto"/>
      </w:divBdr>
    </w:div>
    <w:div w:id="848718649">
      <w:bodyDiv w:val="1"/>
      <w:marLeft w:val="0"/>
      <w:marRight w:val="0"/>
      <w:marTop w:val="0"/>
      <w:marBottom w:val="0"/>
      <w:divBdr>
        <w:top w:val="none" w:sz="0" w:space="0" w:color="auto"/>
        <w:left w:val="none" w:sz="0" w:space="0" w:color="auto"/>
        <w:bottom w:val="none" w:sz="0" w:space="0" w:color="auto"/>
        <w:right w:val="none" w:sz="0" w:space="0" w:color="auto"/>
      </w:divBdr>
    </w:div>
    <w:div w:id="953175191">
      <w:bodyDiv w:val="1"/>
      <w:marLeft w:val="0"/>
      <w:marRight w:val="0"/>
      <w:marTop w:val="0"/>
      <w:marBottom w:val="0"/>
      <w:divBdr>
        <w:top w:val="none" w:sz="0" w:space="0" w:color="auto"/>
        <w:left w:val="none" w:sz="0" w:space="0" w:color="auto"/>
        <w:bottom w:val="none" w:sz="0" w:space="0" w:color="auto"/>
        <w:right w:val="none" w:sz="0" w:space="0" w:color="auto"/>
      </w:divBdr>
    </w:div>
    <w:div w:id="1148934427">
      <w:bodyDiv w:val="1"/>
      <w:marLeft w:val="0"/>
      <w:marRight w:val="0"/>
      <w:marTop w:val="0"/>
      <w:marBottom w:val="0"/>
      <w:divBdr>
        <w:top w:val="none" w:sz="0" w:space="0" w:color="auto"/>
        <w:left w:val="none" w:sz="0" w:space="0" w:color="auto"/>
        <w:bottom w:val="none" w:sz="0" w:space="0" w:color="auto"/>
        <w:right w:val="none" w:sz="0" w:space="0" w:color="auto"/>
      </w:divBdr>
    </w:div>
    <w:div w:id="1286539270">
      <w:bodyDiv w:val="1"/>
      <w:marLeft w:val="0"/>
      <w:marRight w:val="0"/>
      <w:marTop w:val="0"/>
      <w:marBottom w:val="0"/>
      <w:divBdr>
        <w:top w:val="none" w:sz="0" w:space="0" w:color="auto"/>
        <w:left w:val="none" w:sz="0" w:space="0" w:color="auto"/>
        <w:bottom w:val="none" w:sz="0" w:space="0" w:color="auto"/>
        <w:right w:val="none" w:sz="0" w:space="0" w:color="auto"/>
      </w:divBdr>
    </w:div>
    <w:div w:id="1293172173">
      <w:bodyDiv w:val="1"/>
      <w:marLeft w:val="0"/>
      <w:marRight w:val="0"/>
      <w:marTop w:val="0"/>
      <w:marBottom w:val="0"/>
      <w:divBdr>
        <w:top w:val="none" w:sz="0" w:space="0" w:color="auto"/>
        <w:left w:val="none" w:sz="0" w:space="0" w:color="auto"/>
        <w:bottom w:val="none" w:sz="0" w:space="0" w:color="auto"/>
        <w:right w:val="none" w:sz="0" w:space="0" w:color="auto"/>
      </w:divBdr>
    </w:div>
    <w:div w:id="1335690667">
      <w:bodyDiv w:val="1"/>
      <w:marLeft w:val="0"/>
      <w:marRight w:val="0"/>
      <w:marTop w:val="0"/>
      <w:marBottom w:val="0"/>
      <w:divBdr>
        <w:top w:val="none" w:sz="0" w:space="0" w:color="auto"/>
        <w:left w:val="none" w:sz="0" w:space="0" w:color="auto"/>
        <w:bottom w:val="none" w:sz="0" w:space="0" w:color="auto"/>
        <w:right w:val="none" w:sz="0" w:space="0" w:color="auto"/>
      </w:divBdr>
    </w:div>
    <w:div w:id="1337079050">
      <w:bodyDiv w:val="1"/>
      <w:marLeft w:val="0"/>
      <w:marRight w:val="0"/>
      <w:marTop w:val="0"/>
      <w:marBottom w:val="0"/>
      <w:divBdr>
        <w:top w:val="none" w:sz="0" w:space="0" w:color="auto"/>
        <w:left w:val="none" w:sz="0" w:space="0" w:color="auto"/>
        <w:bottom w:val="none" w:sz="0" w:space="0" w:color="auto"/>
        <w:right w:val="none" w:sz="0" w:space="0" w:color="auto"/>
      </w:divBdr>
    </w:div>
    <w:div w:id="1516312274">
      <w:bodyDiv w:val="1"/>
      <w:marLeft w:val="0"/>
      <w:marRight w:val="0"/>
      <w:marTop w:val="0"/>
      <w:marBottom w:val="0"/>
      <w:divBdr>
        <w:top w:val="none" w:sz="0" w:space="0" w:color="auto"/>
        <w:left w:val="none" w:sz="0" w:space="0" w:color="auto"/>
        <w:bottom w:val="none" w:sz="0" w:space="0" w:color="auto"/>
        <w:right w:val="none" w:sz="0" w:space="0" w:color="auto"/>
      </w:divBdr>
    </w:div>
    <w:div w:id="1553810965">
      <w:bodyDiv w:val="1"/>
      <w:marLeft w:val="0"/>
      <w:marRight w:val="0"/>
      <w:marTop w:val="0"/>
      <w:marBottom w:val="0"/>
      <w:divBdr>
        <w:top w:val="none" w:sz="0" w:space="0" w:color="auto"/>
        <w:left w:val="none" w:sz="0" w:space="0" w:color="auto"/>
        <w:bottom w:val="none" w:sz="0" w:space="0" w:color="auto"/>
        <w:right w:val="none" w:sz="0" w:space="0" w:color="auto"/>
      </w:divBdr>
    </w:div>
    <w:div w:id="1573538446">
      <w:bodyDiv w:val="1"/>
      <w:marLeft w:val="0"/>
      <w:marRight w:val="0"/>
      <w:marTop w:val="0"/>
      <w:marBottom w:val="0"/>
      <w:divBdr>
        <w:top w:val="none" w:sz="0" w:space="0" w:color="auto"/>
        <w:left w:val="none" w:sz="0" w:space="0" w:color="auto"/>
        <w:bottom w:val="none" w:sz="0" w:space="0" w:color="auto"/>
        <w:right w:val="none" w:sz="0" w:space="0" w:color="auto"/>
      </w:divBdr>
    </w:div>
    <w:div w:id="1809859246">
      <w:bodyDiv w:val="1"/>
      <w:marLeft w:val="0"/>
      <w:marRight w:val="0"/>
      <w:marTop w:val="0"/>
      <w:marBottom w:val="0"/>
      <w:divBdr>
        <w:top w:val="none" w:sz="0" w:space="0" w:color="auto"/>
        <w:left w:val="none" w:sz="0" w:space="0" w:color="auto"/>
        <w:bottom w:val="none" w:sz="0" w:space="0" w:color="auto"/>
        <w:right w:val="none" w:sz="0" w:space="0" w:color="auto"/>
      </w:divBdr>
    </w:div>
    <w:div w:id="1942370626">
      <w:bodyDiv w:val="1"/>
      <w:marLeft w:val="0"/>
      <w:marRight w:val="0"/>
      <w:marTop w:val="0"/>
      <w:marBottom w:val="0"/>
      <w:divBdr>
        <w:top w:val="none" w:sz="0" w:space="0" w:color="auto"/>
        <w:left w:val="none" w:sz="0" w:space="0" w:color="auto"/>
        <w:bottom w:val="none" w:sz="0" w:space="0" w:color="auto"/>
        <w:right w:val="none" w:sz="0" w:space="0" w:color="auto"/>
      </w:divBdr>
    </w:div>
    <w:div w:id="2015258161">
      <w:bodyDiv w:val="1"/>
      <w:marLeft w:val="0"/>
      <w:marRight w:val="0"/>
      <w:marTop w:val="0"/>
      <w:marBottom w:val="0"/>
      <w:divBdr>
        <w:top w:val="none" w:sz="0" w:space="0" w:color="auto"/>
        <w:left w:val="none" w:sz="0" w:space="0" w:color="auto"/>
        <w:bottom w:val="none" w:sz="0" w:space="0" w:color="auto"/>
        <w:right w:val="none" w:sz="0" w:space="0" w:color="auto"/>
      </w:divBdr>
    </w:div>
    <w:div w:id="2057006224">
      <w:bodyDiv w:val="1"/>
      <w:marLeft w:val="0"/>
      <w:marRight w:val="0"/>
      <w:marTop w:val="0"/>
      <w:marBottom w:val="0"/>
      <w:divBdr>
        <w:top w:val="none" w:sz="0" w:space="0" w:color="auto"/>
        <w:left w:val="none" w:sz="0" w:space="0" w:color="auto"/>
        <w:bottom w:val="none" w:sz="0" w:space="0" w:color="auto"/>
        <w:right w:val="none" w:sz="0" w:space="0" w:color="auto"/>
      </w:divBdr>
      <w:divsChild>
        <w:div w:id="533035660">
          <w:marLeft w:val="547"/>
          <w:marRight w:val="0"/>
          <w:marTop w:val="96"/>
          <w:marBottom w:val="0"/>
          <w:divBdr>
            <w:top w:val="none" w:sz="0" w:space="0" w:color="auto"/>
            <w:left w:val="none" w:sz="0" w:space="0" w:color="auto"/>
            <w:bottom w:val="none" w:sz="0" w:space="0" w:color="auto"/>
            <w:right w:val="none" w:sz="0" w:space="0" w:color="auto"/>
          </w:divBdr>
        </w:div>
        <w:div w:id="637691543">
          <w:marLeft w:val="547"/>
          <w:marRight w:val="0"/>
          <w:marTop w:val="96"/>
          <w:marBottom w:val="0"/>
          <w:divBdr>
            <w:top w:val="none" w:sz="0" w:space="0" w:color="auto"/>
            <w:left w:val="none" w:sz="0" w:space="0" w:color="auto"/>
            <w:bottom w:val="none" w:sz="0" w:space="0" w:color="auto"/>
            <w:right w:val="none" w:sz="0" w:space="0" w:color="auto"/>
          </w:divBdr>
        </w:div>
        <w:div w:id="1200359900">
          <w:marLeft w:val="547"/>
          <w:marRight w:val="0"/>
          <w:marTop w:val="96"/>
          <w:marBottom w:val="0"/>
          <w:divBdr>
            <w:top w:val="none" w:sz="0" w:space="0" w:color="auto"/>
            <w:left w:val="none" w:sz="0" w:space="0" w:color="auto"/>
            <w:bottom w:val="none" w:sz="0" w:space="0" w:color="auto"/>
            <w:right w:val="none" w:sz="0" w:space="0" w:color="auto"/>
          </w:divBdr>
        </w:div>
        <w:div w:id="1241792379">
          <w:marLeft w:val="547"/>
          <w:marRight w:val="0"/>
          <w:marTop w:val="96"/>
          <w:marBottom w:val="0"/>
          <w:divBdr>
            <w:top w:val="none" w:sz="0" w:space="0" w:color="auto"/>
            <w:left w:val="none" w:sz="0" w:space="0" w:color="auto"/>
            <w:bottom w:val="none" w:sz="0" w:space="0" w:color="auto"/>
            <w:right w:val="none" w:sz="0" w:space="0" w:color="auto"/>
          </w:divBdr>
        </w:div>
      </w:divsChild>
    </w:div>
    <w:div w:id="211026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atlassian.com/work-management/project-management"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d\Documents\Custom%20Office%20Templates\QTP%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418A0-72F9-4A6F-BD37-04080078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QTP Template 1</Template>
  <TotalTime>0</TotalTime>
  <Pages>14</Pages>
  <Words>2466</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ALLEN AIRCRAFT PRODUCTS, INC</vt:lpstr>
    </vt:vector>
  </TitlesOfParts>
  <Company>Allen Aircraft Products, Inc.</Company>
  <LinksUpToDate>false</LinksUpToDate>
  <CharactersWithSpaces>17649</CharactersWithSpaces>
  <SharedDoc>false</SharedDoc>
  <HLinks>
    <vt:vector size="138" baseType="variant">
      <vt:variant>
        <vt:i4>1638449</vt:i4>
      </vt:variant>
      <vt:variant>
        <vt:i4>134</vt:i4>
      </vt:variant>
      <vt:variant>
        <vt:i4>0</vt:i4>
      </vt:variant>
      <vt:variant>
        <vt:i4>5</vt:i4>
      </vt:variant>
      <vt:variant>
        <vt:lpwstr/>
      </vt:variant>
      <vt:variant>
        <vt:lpwstr>_Toc448749941</vt:lpwstr>
      </vt:variant>
      <vt:variant>
        <vt:i4>1638449</vt:i4>
      </vt:variant>
      <vt:variant>
        <vt:i4>128</vt:i4>
      </vt:variant>
      <vt:variant>
        <vt:i4>0</vt:i4>
      </vt:variant>
      <vt:variant>
        <vt:i4>5</vt:i4>
      </vt:variant>
      <vt:variant>
        <vt:lpwstr/>
      </vt:variant>
      <vt:variant>
        <vt:lpwstr>_Toc448749940</vt:lpwstr>
      </vt:variant>
      <vt:variant>
        <vt:i4>1966129</vt:i4>
      </vt:variant>
      <vt:variant>
        <vt:i4>122</vt:i4>
      </vt:variant>
      <vt:variant>
        <vt:i4>0</vt:i4>
      </vt:variant>
      <vt:variant>
        <vt:i4>5</vt:i4>
      </vt:variant>
      <vt:variant>
        <vt:lpwstr/>
      </vt:variant>
      <vt:variant>
        <vt:lpwstr>_Toc448749939</vt:lpwstr>
      </vt:variant>
      <vt:variant>
        <vt:i4>1966129</vt:i4>
      </vt:variant>
      <vt:variant>
        <vt:i4>116</vt:i4>
      </vt:variant>
      <vt:variant>
        <vt:i4>0</vt:i4>
      </vt:variant>
      <vt:variant>
        <vt:i4>5</vt:i4>
      </vt:variant>
      <vt:variant>
        <vt:lpwstr/>
      </vt:variant>
      <vt:variant>
        <vt:lpwstr>_Toc448749938</vt:lpwstr>
      </vt:variant>
      <vt:variant>
        <vt:i4>1966129</vt:i4>
      </vt:variant>
      <vt:variant>
        <vt:i4>110</vt:i4>
      </vt:variant>
      <vt:variant>
        <vt:i4>0</vt:i4>
      </vt:variant>
      <vt:variant>
        <vt:i4>5</vt:i4>
      </vt:variant>
      <vt:variant>
        <vt:lpwstr/>
      </vt:variant>
      <vt:variant>
        <vt:lpwstr>_Toc448749937</vt:lpwstr>
      </vt:variant>
      <vt:variant>
        <vt:i4>1966129</vt:i4>
      </vt:variant>
      <vt:variant>
        <vt:i4>104</vt:i4>
      </vt:variant>
      <vt:variant>
        <vt:i4>0</vt:i4>
      </vt:variant>
      <vt:variant>
        <vt:i4>5</vt:i4>
      </vt:variant>
      <vt:variant>
        <vt:lpwstr/>
      </vt:variant>
      <vt:variant>
        <vt:lpwstr>_Toc448749936</vt:lpwstr>
      </vt:variant>
      <vt:variant>
        <vt:i4>1966129</vt:i4>
      </vt:variant>
      <vt:variant>
        <vt:i4>98</vt:i4>
      </vt:variant>
      <vt:variant>
        <vt:i4>0</vt:i4>
      </vt:variant>
      <vt:variant>
        <vt:i4>5</vt:i4>
      </vt:variant>
      <vt:variant>
        <vt:lpwstr/>
      </vt:variant>
      <vt:variant>
        <vt:lpwstr>_Toc448749935</vt:lpwstr>
      </vt:variant>
      <vt:variant>
        <vt:i4>1966129</vt:i4>
      </vt:variant>
      <vt:variant>
        <vt:i4>92</vt:i4>
      </vt:variant>
      <vt:variant>
        <vt:i4>0</vt:i4>
      </vt:variant>
      <vt:variant>
        <vt:i4>5</vt:i4>
      </vt:variant>
      <vt:variant>
        <vt:lpwstr/>
      </vt:variant>
      <vt:variant>
        <vt:lpwstr>_Toc448749934</vt:lpwstr>
      </vt:variant>
      <vt:variant>
        <vt:i4>1966129</vt:i4>
      </vt:variant>
      <vt:variant>
        <vt:i4>86</vt:i4>
      </vt:variant>
      <vt:variant>
        <vt:i4>0</vt:i4>
      </vt:variant>
      <vt:variant>
        <vt:i4>5</vt:i4>
      </vt:variant>
      <vt:variant>
        <vt:lpwstr/>
      </vt:variant>
      <vt:variant>
        <vt:lpwstr>_Toc448749933</vt:lpwstr>
      </vt:variant>
      <vt:variant>
        <vt:i4>1966129</vt:i4>
      </vt:variant>
      <vt:variant>
        <vt:i4>80</vt:i4>
      </vt:variant>
      <vt:variant>
        <vt:i4>0</vt:i4>
      </vt:variant>
      <vt:variant>
        <vt:i4>5</vt:i4>
      </vt:variant>
      <vt:variant>
        <vt:lpwstr/>
      </vt:variant>
      <vt:variant>
        <vt:lpwstr>_Toc448749932</vt:lpwstr>
      </vt:variant>
      <vt:variant>
        <vt:i4>1966129</vt:i4>
      </vt:variant>
      <vt:variant>
        <vt:i4>74</vt:i4>
      </vt:variant>
      <vt:variant>
        <vt:i4>0</vt:i4>
      </vt:variant>
      <vt:variant>
        <vt:i4>5</vt:i4>
      </vt:variant>
      <vt:variant>
        <vt:lpwstr/>
      </vt:variant>
      <vt:variant>
        <vt:lpwstr>_Toc448749931</vt:lpwstr>
      </vt:variant>
      <vt:variant>
        <vt:i4>1966129</vt:i4>
      </vt:variant>
      <vt:variant>
        <vt:i4>68</vt:i4>
      </vt:variant>
      <vt:variant>
        <vt:i4>0</vt:i4>
      </vt:variant>
      <vt:variant>
        <vt:i4>5</vt:i4>
      </vt:variant>
      <vt:variant>
        <vt:lpwstr/>
      </vt:variant>
      <vt:variant>
        <vt:lpwstr>_Toc448749930</vt:lpwstr>
      </vt:variant>
      <vt:variant>
        <vt:i4>2031665</vt:i4>
      </vt:variant>
      <vt:variant>
        <vt:i4>62</vt:i4>
      </vt:variant>
      <vt:variant>
        <vt:i4>0</vt:i4>
      </vt:variant>
      <vt:variant>
        <vt:i4>5</vt:i4>
      </vt:variant>
      <vt:variant>
        <vt:lpwstr/>
      </vt:variant>
      <vt:variant>
        <vt:lpwstr>_Toc448749929</vt:lpwstr>
      </vt:variant>
      <vt:variant>
        <vt:i4>2031665</vt:i4>
      </vt:variant>
      <vt:variant>
        <vt:i4>56</vt:i4>
      </vt:variant>
      <vt:variant>
        <vt:i4>0</vt:i4>
      </vt:variant>
      <vt:variant>
        <vt:i4>5</vt:i4>
      </vt:variant>
      <vt:variant>
        <vt:lpwstr/>
      </vt:variant>
      <vt:variant>
        <vt:lpwstr>_Toc448749928</vt:lpwstr>
      </vt:variant>
      <vt:variant>
        <vt:i4>2031665</vt:i4>
      </vt:variant>
      <vt:variant>
        <vt:i4>50</vt:i4>
      </vt:variant>
      <vt:variant>
        <vt:i4>0</vt:i4>
      </vt:variant>
      <vt:variant>
        <vt:i4>5</vt:i4>
      </vt:variant>
      <vt:variant>
        <vt:lpwstr/>
      </vt:variant>
      <vt:variant>
        <vt:lpwstr>_Toc448749927</vt:lpwstr>
      </vt:variant>
      <vt:variant>
        <vt:i4>2031665</vt:i4>
      </vt:variant>
      <vt:variant>
        <vt:i4>44</vt:i4>
      </vt:variant>
      <vt:variant>
        <vt:i4>0</vt:i4>
      </vt:variant>
      <vt:variant>
        <vt:i4>5</vt:i4>
      </vt:variant>
      <vt:variant>
        <vt:lpwstr/>
      </vt:variant>
      <vt:variant>
        <vt:lpwstr>_Toc448749926</vt:lpwstr>
      </vt:variant>
      <vt:variant>
        <vt:i4>2031665</vt:i4>
      </vt:variant>
      <vt:variant>
        <vt:i4>38</vt:i4>
      </vt:variant>
      <vt:variant>
        <vt:i4>0</vt:i4>
      </vt:variant>
      <vt:variant>
        <vt:i4>5</vt:i4>
      </vt:variant>
      <vt:variant>
        <vt:lpwstr/>
      </vt:variant>
      <vt:variant>
        <vt:lpwstr>_Toc448749925</vt:lpwstr>
      </vt:variant>
      <vt:variant>
        <vt:i4>2031665</vt:i4>
      </vt:variant>
      <vt:variant>
        <vt:i4>32</vt:i4>
      </vt:variant>
      <vt:variant>
        <vt:i4>0</vt:i4>
      </vt:variant>
      <vt:variant>
        <vt:i4>5</vt:i4>
      </vt:variant>
      <vt:variant>
        <vt:lpwstr/>
      </vt:variant>
      <vt:variant>
        <vt:lpwstr>_Toc448749924</vt:lpwstr>
      </vt:variant>
      <vt:variant>
        <vt:i4>2031665</vt:i4>
      </vt:variant>
      <vt:variant>
        <vt:i4>26</vt:i4>
      </vt:variant>
      <vt:variant>
        <vt:i4>0</vt:i4>
      </vt:variant>
      <vt:variant>
        <vt:i4>5</vt:i4>
      </vt:variant>
      <vt:variant>
        <vt:lpwstr/>
      </vt:variant>
      <vt:variant>
        <vt:lpwstr>_Toc448749923</vt:lpwstr>
      </vt:variant>
      <vt:variant>
        <vt:i4>2031665</vt:i4>
      </vt:variant>
      <vt:variant>
        <vt:i4>20</vt:i4>
      </vt:variant>
      <vt:variant>
        <vt:i4>0</vt:i4>
      </vt:variant>
      <vt:variant>
        <vt:i4>5</vt:i4>
      </vt:variant>
      <vt:variant>
        <vt:lpwstr/>
      </vt:variant>
      <vt:variant>
        <vt:lpwstr>_Toc448749922</vt:lpwstr>
      </vt:variant>
      <vt:variant>
        <vt:i4>2031665</vt:i4>
      </vt:variant>
      <vt:variant>
        <vt:i4>14</vt:i4>
      </vt:variant>
      <vt:variant>
        <vt:i4>0</vt:i4>
      </vt:variant>
      <vt:variant>
        <vt:i4>5</vt:i4>
      </vt:variant>
      <vt:variant>
        <vt:lpwstr/>
      </vt:variant>
      <vt:variant>
        <vt:lpwstr>_Toc448749921</vt:lpwstr>
      </vt:variant>
      <vt:variant>
        <vt:i4>2031665</vt:i4>
      </vt:variant>
      <vt:variant>
        <vt:i4>8</vt:i4>
      </vt:variant>
      <vt:variant>
        <vt:i4>0</vt:i4>
      </vt:variant>
      <vt:variant>
        <vt:i4>5</vt:i4>
      </vt:variant>
      <vt:variant>
        <vt:lpwstr/>
      </vt:variant>
      <vt:variant>
        <vt:lpwstr>_Toc448749920</vt:lpwstr>
      </vt:variant>
      <vt:variant>
        <vt:i4>1835057</vt:i4>
      </vt:variant>
      <vt:variant>
        <vt:i4>2</vt:i4>
      </vt:variant>
      <vt:variant>
        <vt:i4>0</vt:i4>
      </vt:variant>
      <vt:variant>
        <vt:i4>5</vt:i4>
      </vt:variant>
      <vt:variant>
        <vt:lpwstr/>
      </vt:variant>
      <vt:variant>
        <vt:lpwstr>_Toc448749919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ALLEN AIRCRAFT PRODUCTS, INC</dc:title>
  <dc:creator>Diane L. Daugherty</dc:creator>
  <cp:lastModifiedBy>Rick Ales Consulting</cp:lastModifiedBy>
  <cp:revision>2</cp:revision>
  <cp:lastPrinted>2016-02-17T19:48:00Z</cp:lastPrinted>
  <dcterms:created xsi:type="dcterms:W3CDTF">2025-02-28T17:05:00Z</dcterms:created>
  <dcterms:modified xsi:type="dcterms:W3CDTF">2025-02-28T17:05:00Z</dcterms:modified>
</cp:coreProperties>
</file>
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A1EE5" w14:textId="749F9C26"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w:t>
      </w:r>
      <w:r w:rsidR="00F53208">
        <w:rPr>
          <w:rFonts w:ascii="Arial" w:hAnsi="Arial" w:cs="Arial"/>
          <w:sz w:val="22"/>
          <w:szCs w:val="22"/>
        </w:rPr>
        <w:t>REQUIREMENTS</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3426D131" w14:textId="77777777" w:rsidR="0064065C" w:rsidRDefault="0064065C" w:rsidP="0064065C">
      <w:pPr>
        <w:jc w:val="center"/>
        <w:rPr>
          <w:rFonts w:cs="Arial"/>
          <w:caps/>
          <w:sz w:val="24"/>
        </w:rPr>
      </w:pPr>
      <w:r>
        <w:rPr>
          <w:rFonts w:cs="Arial"/>
          <w:sz w:val="24"/>
        </w:rPr>
        <w:t xml:space="preserve">ALLEN </w:t>
      </w:r>
      <w:r>
        <w:rPr>
          <w:rFonts w:cs="Arial"/>
          <w:caps/>
          <w:sz w:val="24"/>
        </w:rPr>
        <w:t>PWC OLS ATP OiL Level Test bench automation</w:t>
      </w:r>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0038390A"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#XXXXXX</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198A6CE1"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r w:rsidR="0064065C">
        <w:rPr>
          <w:rFonts w:ascii="Arial" w:hAnsi="Arial" w:cs="Arial"/>
          <w:sz w:val="22"/>
          <w:szCs w:val="22"/>
          <w:u w:val="single"/>
        </w:rPr>
        <w:t>Rick Ales, R. Ales Consulting LLC</w:t>
      </w:r>
      <w:r w:rsidR="006A4D46" w:rsidRPr="003038C9">
        <w:rPr>
          <w:rFonts w:ascii="Arial" w:hAnsi="Arial" w:cs="Arial"/>
          <w:sz w:val="22"/>
          <w:szCs w:val="22"/>
          <w:u w:val="single"/>
        </w:rPr>
        <w:tab/>
      </w:r>
      <w:r w:rsidR="006A4D46" w:rsidRPr="003038C9">
        <w:rPr>
          <w:rFonts w:ascii="Arial" w:hAnsi="Arial" w:cs="Arial"/>
          <w:sz w:val="22"/>
          <w:szCs w:val="22"/>
          <w:u w:val="single"/>
        </w:rPr>
        <w:tab/>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77777777"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651CD6C5" w14:textId="77777777" w:rsidR="007B6B88" w:rsidRPr="003038C9" w:rsidRDefault="007B6B88" w:rsidP="00204AE8">
      <w:pPr>
        <w:pStyle w:val="ReportBody"/>
        <w:ind w:left="0"/>
        <w:jc w:val="center"/>
        <w:rPr>
          <w:rFonts w:ascii="Arial" w:hAnsi="Arial" w:cs="Arial"/>
          <w:sz w:val="22"/>
          <w:szCs w:val="22"/>
        </w:rPr>
        <w:sectPr w:rsidR="007B6B88" w:rsidRPr="003038C9" w:rsidSect="00204AE8">
          <w:headerReference w:type="default" r:id="rId8"/>
          <w:pgSz w:w="12240" w:h="15840" w:code="1"/>
          <w:pgMar w:top="2160" w:right="1440" w:bottom="720" w:left="1440" w:header="720" w:footer="0" w:gutter="0"/>
          <w:cols w:space="720"/>
          <w:vAlign w:val="center"/>
        </w:sectPr>
      </w:pPr>
      <w:r w:rsidRPr="003038C9">
        <w:rPr>
          <w:rFonts w:ascii="Arial" w:hAnsi="Arial" w:cs="Arial"/>
          <w:sz w:val="22"/>
          <w:szCs w:val="22"/>
        </w:rPr>
        <w:t>RAVENNA, OHIO</w:t>
      </w:r>
    </w:p>
    <w:p w14:paraId="6FA383DC" w14:textId="77777777" w:rsidR="004566F3" w:rsidRPr="003038C9" w:rsidRDefault="004566F3"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6845295E" w14:textId="77777777" w:rsidR="0064065C" w:rsidRDefault="007B6B88" w:rsidP="004871E5">
      <w:pPr>
        <w:pStyle w:val="Report"/>
        <w:numPr>
          <w:ilvl w:val="0"/>
          <w:numId w:val="0"/>
        </w:numPr>
        <w:tabs>
          <w:tab w:val="clear" w:pos="432"/>
          <w:tab w:val="left" w:pos="8730"/>
        </w:tabs>
        <w:rPr>
          <w:noProof/>
        </w:rPr>
      </w:pPr>
      <w:r w:rsidRPr="003038C9">
        <w:rPr>
          <w:rFonts w:cs="Arial"/>
          <w:smallCaps/>
          <w:szCs w:val="22"/>
          <w:u w:val="single"/>
        </w:rPr>
        <w:t>P</w:t>
      </w:r>
      <w:r w:rsidR="00501A71" w:rsidRPr="003038C9">
        <w:rPr>
          <w:rFonts w:cs="Arial"/>
          <w:smallCaps/>
          <w:szCs w:val="22"/>
          <w:u w:val="single"/>
        </w:rPr>
        <w:t>aragraph</w:t>
      </w:r>
      <w:r w:rsidR="00A660A2" w:rsidRPr="003038C9">
        <w:rPr>
          <w:rFonts w:cs="Arial"/>
          <w:szCs w:val="22"/>
        </w:rPr>
        <w:tab/>
      </w:r>
      <w:r w:rsidRPr="003038C9">
        <w:rPr>
          <w:rFonts w:cs="Arial"/>
          <w:smallCaps/>
          <w:szCs w:val="22"/>
          <w:u w:val="single"/>
        </w:rPr>
        <w:t>P</w:t>
      </w:r>
      <w:r w:rsidR="00085DDD" w:rsidRPr="003038C9">
        <w:rPr>
          <w:rFonts w:cs="Arial"/>
          <w:smallCaps/>
          <w:szCs w:val="22"/>
          <w:u w:val="single"/>
        </w:rPr>
        <w:t>age</w:t>
      </w:r>
      <w:r w:rsidR="00682A27" w:rsidRPr="003038C9">
        <w:rPr>
          <w:rFonts w:cs="Arial"/>
          <w:szCs w:val="22"/>
        </w:rPr>
        <w:tab/>
      </w:r>
      <w:r w:rsidRPr="003038C9">
        <w:rPr>
          <w:rFonts w:cs="Arial"/>
          <w:smallCaps/>
          <w:szCs w:val="22"/>
        </w:rPr>
        <w:fldChar w:fldCharType="begin"/>
      </w:r>
      <w:r w:rsidRPr="003038C9">
        <w:rPr>
          <w:rFonts w:cs="Arial"/>
          <w:smallCaps/>
          <w:szCs w:val="22"/>
        </w:rPr>
        <w:instrText xml:space="preserve"> TOC \o "1-3" \h \z \t "style 2,3" </w:instrText>
      </w:r>
      <w:r w:rsidRPr="003038C9">
        <w:rPr>
          <w:rFonts w:cs="Arial"/>
          <w:smallCaps/>
          <w:szCs w:val="22"/>
        </w:rPr>
        <w:fldChar w:fldCharType="separate"/>
      </w:r>
    </w:p>
    <w:p w14:paraId="4050F0DC" w14:textId="7016C341"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58" w:history="1">
        <w:r w:rsidR="0064065C" w:rsidRPr="005C5A98">
          <w:rPr>
            <w:rStyle w:val="Hyperlink"/>
          </w:rPr>
          <w:t>1.0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Introduction:</w:t>
        </w:r>
        <w:r w:rsidR="0064065C">
          <w:rPr>
            <w:webHidden/>
          </w:rPr>
          <w:tab/>
        </w:r>
        <w:r w:rsidR="0064065C">
          <w:rPr>
            <w:webHidden/>
          </w:rPr>
          <w:fldChar w:fldCharType="begin"/>
        </w:r>
        <w:r w:rsidR="0064065C">
          <w:rPr>
            <w:webHidden/>
          </w:rPr>
          <w:instrText xml:space="preserve"> PAGEREF _Toc158210358 \h </w:instrText>
        </w:r>
        <w:r w:rsidR="0064065C">
          <w:rPr>
            <w:webHidden/>
          </w:rPr>
        </w:r>
        <w:r w:rsidR="0064065C">
          <w:rPr>
            <w:webHidden/>
          </w:rPr>
          <w:fldChar w:fldCharType="separate"/>
        </w:r>
        <w:r w:rsidR="0064065C">
          <w:rPr>
            <w:webHidden/>
          </w:rPr>
          <w:t>2</w:t>
        </w:r>
        <w:r w:rsidR="0064065C">
          <w:rPr>
            <w:webHidden/>
          </w:rPr>
          <w:fldChar w:fldCharType="end"/>
        </w:r>
      </w:hyperlink>
    </w:p>
    <w:p w14:paraId="7C350F78" w14:textId="0E239695"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59" w:history="1">
        <w:r w:rsidR="0064065C" w:rsidRPr="005C5A98">
          <w:rPr>
            <w:rStyle w:val="Hyperlink"/>
          </w:rPr>
          <w:t>1.1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Reference Documents:</w:t>
        </w:r>
        <w:r w:rsidR="0064065C">
          <w:rPr>
            <w:webHidden/>
          </w:rPr>
          <w:tab/>
        </w:r>
        <w:r w:rsidR="0064065C">
          <w:rPr>
            <w:webHidden/>
          </w:rPr>
          <w:fldChar w:fldCharType="begin"/>
        </w:r>
        <w:r w:rsidR="0064065C">
          <w:rPr>
            <w:webHidden/>
          </w:rPr>
          <w:instrText xml:space="preserve"> PAGEREF _Toc158210359 \h </w:instrText>
        </w:r>
        <w:r w:rsidR="0064065C">
          <w:rPr>
            <w:webHidden/>
          </w:rPr>
        </w:r>
        <w:r w:rsidR="0064065C">
          <w:rPr>
            <w:webHidden/>
          </w:rPr>
          <w:fldChar w:fldCharType="separate"/>
        </w:r>
        <w:r w:rsidR="0064065C">
          <w:rPr>
            <w:webHidden/>
          </w:rPr>
          <w:t>2</w:t>
        </w:r>
        <w:r w:rsidR="0064065C">
          <w:rPr>
            <w:webHidden/>
          </w:rPr>
          <w:fldChar w:fldCharType="end"/>
        </w:r>
      </w:hyperlink>
    </w:p>
    <w:p w14:paraId="1A9F6FD9" w14:textId="79EF3D4B"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0" w:history="1">
        <w:r w:rsidR="0064065C" w:rsidRPr="005C5A98">
          <w:rPr>
            <w:rStyle w:val="Hyperlink"/>
          </w:rPr>
          <w:t>1.2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Notation</w:t>
        </w:r>
        <w:r w:rsidR="0064065C">
          <w:rPr>
            <w:webHidden/>
          </w:rPr>
          <w:tab/>
        </w:r>
        <w:r w:rsidR="0064065C">
          <w:rPr>
            <w:webHidden/>
          </w:rPr>
          <w:fldChar w:fldCharType="begin"/>
        </w:r>
        <w:r w:rsidR="0064065C">
          <w:rPr>
            <w:webHidden/>
          </w:rPr>
          <w:instrText xml:space="preserve"> PAGEREF _Toc158210360 \h </w:instrText>
        </w:r>
        <w:r w:rsidR="0064065C">
          <w:rPr>
            <w:webHidden/>
          </w:rPr>
        </w:r>
        <w:r w:rsidR="0064065C">
          <w:rPr>
            <w:webHidden/>
          </w:rPr>
          <w:fldChar w:fldCharType="separate"/>
        </w:r>
        <w:r w:rsidR="0064065C">
          <w:rPr>
            <w:webHidden/>
          </w:rPr>
          <w:t>2</w:t>
        </w:r>
        <w:r w:rsidR="0064065C">
          <w:rPr>
            <w:webHidden/>
          </w:rPr>
          <w:fldChar w:fldCharType="end"/>
        </w:r>
      </w:hyperlink>
    </w:p>
    <w:p w14:paraId="7192980B" w14:textId="137A0E7C"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1" w:history="1">
        <w:r w:rsidR="0064065C" w:rsidRPr="005C5A98">
          <w:rPr>
            <w:rStyle w:val="Hyperlink"/>
          </w:rPr>
          <w:t>2.0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Allen Aircraft Product LabVIEW Program:</w:t>
        </w:r>
        <w:r w:rsidR="0064065C">
          <w:rPr>
            <w:webHidden/>
          </w:rPr>
          <w:tab/>
        </w:r>
        <w:r w:rsidR="0064065C">
          <w:rPr>
            <w:webHidden/>
          </w:rPr>
          <w:fldChar w:fldCharType="begin"/>
        </w:r>
        <w:r w:rsidR="0064065C">
          <w:rPr>
            <w:webHidden/>
          </w:rPr>
          <w:instrText xml:space="preserve"> PAGEREF _Toc158210361 \h </w:instrText>
        </w:r>
        <w:r w:rsidR="0064065C">
          <w:rPr>
            <w:webHidden/>
          </w:rPr>
        </w:r>
        <w:r w:rsidR="0064065C">
          <w:rPr>
            <w:webHidden/>
          </w:rPr>
          <w:fldChar w:fldCharType="separate"/>
        </w:r>
        <w:r w:rsidR="0064065C">
          <w:rPr>
            <w:webHidden/>
          </w:rPr>
          <w:t>2</w:t>
        </w:r>
        <w:r w:rsidR="0064065C">
          <w:rPr>
            <w:webHidden/>
          </w:rPr>
          <w:fldChar w:fldCharType="end"/>
        </w:r>
      </w:hyperlink>
    </w:p>
    <w:p w14:paraId="1FDFD163" w14:textId="26BA5505"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2" w:history="1">
        <w:r w:rsidR="0064065C" w:rsidRPr="005C5A98">
          <w:rPr>
            <w:rStyle w:val="Hyperlink"/>
          </w:rPr>
          <w:t>2.1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Allen Aircraft Products Agile Project Management Glossary:</w:t>
        </w:r>
        <w:r w:rsidR="0064065C">
          <w:rPr>
            <w:webHidden/>
          </w:rPr>
          <w:tab/>
        </w:r>
        <w:r w:rsidR="0064065C">
          <w:rPr>
            <w:webHidden/>
          </w:rPr>
          <w:fldChar w:fldCharType="begin"/>
        </w:r>
        <w:r w:rsidR="0064065C">
          <w:rPr>
            <w:webHidden/>
          </w:rPr>
          <w:instrText xml:space="preserve"> PAGEREF _Toc158210362 \h </w:instrText>
        </w:r>
        <w:r w:rsidR="0064065C">
          <w:rPr>
            <w:webHidden/>
          </w:rPr>
        </w:r>
        <w:r w:rsidR="0064065C">
          <w:rPr>
            <w:webHidden/>
          </w:rPr>
          <w:fldChar w:fldCharType="separate"/>
        </w:r>
        <w:r w:rsidR="0064065C">
          <w:rPr>
            <w:webHidden/>
          </w:rPr>
          <w:t>2</w:t>
        </w:r>
        <w:r w:rsidR="0064065C">
          <w:rPr>
            <w:webHidden/>
          </w:rPr>
          <w:fldChar w:fldCharType="end"/>
        </w:r>
      </w:hyperlink>
    </w:p>
    <w:p w14:paraId="68709250" w14:textId="4248264E"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3" w:history="1">
        <w:r w:rsidR="0064065C" w:rsidRPr="005C5A98">
          <w:rPr>
            <w:rStyle w:val="Hyperlink"/>
          </w:rPr>
          <w:t>2.2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Quality System AS9100</w:t>
        </w:r>
        <w:r w:rsidR="0064065C">
          <w:rPr>
            <w:webHidden/>
          </w:rPr>
          <w:tab/>
        </w:r>
        <w:r w:rsidR="0064065C">
          <w:rPr>
            <w:webHidden/>
          </w:rPr>
          <w:fldChar w:fldCharType="begin"/>
        </w:r>
        <w:r w:rsidR="0064065C">
          <w:rPr>
            <w:webHidden/>
          </w:rPr>
          <w:instrText xml:space="preserve"> PAGEREF _Toc158210363 \h </w:instrText>
        </w:r>
        <w:r w:rsidR="0064065C">
          <w:rPr>
            <w:webHidden/>
          </w:rPr>
        </w:r>
        <w:r w:rsidR="0064065C">
          <w:rPr>
            <w:webHidden/>
          </w:rPr>
          <w:fldChar w:fldCharType="separate"/>
        </w:r>
        <w:r w:rsidR="0064065C">
          <w:rPr>
            <w:webHidden/>
          </w:rPr>
          <w:t>3</w:t>
        </w:r>
        <w:r w:rsidR="0064065C">
          <w:rPr>
            <w:webHidden/>
          </w:rPr>
          <w:fldChar w:fldCharType="end"/>
        </w:r>
      </w:hyperlink>
    </w:p>
    <w:p w14:paraId="41A9EE9D" w14:textId="2B83C5D3"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4" w:history="1">
        <w:r w:rsidR="0064065C" w:rsidRPr="005C5A98">
          <w:rPr>
            <w:rStyle w:val="Hyperlink"/>
          </w:rPr>
          <w:t>3.0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User Story EPIC 1</w:t>
        </w:r>
        <w:r w:rsidR="0064065C">
          <w:rPr>
            <w:webHidden/>
          </w:rPr>
          <w:tab/>
        </w:r>
        <w:r w:rsidR="0064065C">
          <w:rPr>
            <w:webHidden/>
          </w:rPr>
          <w:fldChar w:fldCharType="begin"/>
        </w:r>
        <w:r w:rsidR="0064065C">
          <w:rPr>
            <w:webHidden/>
          </w:rPr>
          <w:instrText xml:space="preserve"> PAGEREF _Toc158210364 \h </w:instrText>
        </w:r>
        <w:r w:rsidR="0064065C">
          <w:rPr>
            <w:webHidden/>
          </w:rPr>
        </w:r>
        <w:r w:rsidR="0064065C">
          <w:rPr>
            <w:webHidden/>
          </w:rPr>
          <w:fldChar w:fldCharType="separate"/>
        </w:r>
        <w:r w:rsidR="0064065C">
          <w:rPr>
            <w:webHidden/>
          </w:rPr>
          <w:t>3</w:t>
        </w:r>
        <w:r w:rsidR="0064065C">
          <w:rPr>
            <w:webHidden/>
          </w:rPr>
          <w:fldChar w:fldCharType="end"/>
        </w:r>
      </w:hyperlink>
    </w:p>
    <w:p w14:paraId="2F33D7ED" w14:textId="1D9230F1"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5" w:history="1">
        <w:r w:rsidR="0064065C" w:rsidRPr="005C5A98">
          <w:rPr>
            <w:rStyle w:val="Hyperlink"/>
          </w:rPr>
          <w:t>4.0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User Story EPIC 2</w:t>
        </w:r>
        <w:r w:rsidR="0064065C">
          <w:rPr>
            <w:webHidden/>
          </w:rPr>
          <w:tab/>
        </w:r>
        <w:r w:rsidR="0064065C">
          <w:rPr>
            <w:webHidden/>
          </w:rPr>
          <w:fldChar w:fldCharType="begin"/>
        </w:r>
        <w:r w:rsidR="0064065C">
          <w:rPr>
            <w:webHidden/>
          </w:rPr>
          <w:instrText xml:space="preserve"> PAGEREF _Toc158210365 \h </w:instrText>
        </w:r>
        <w:r w:rsidR="0064065C">
          <w:rPr>
            <w:webHidden/>
          </w:rPr>
        </w:r>
        <w:r w:rsidR="0064065C">
          <w:rPr>
            <w:webHidden/>
          </w:rPr>
          <w:fldChar w:fldCharType="separate"/>
        </w:r>
        <w:r w:rsidR="0064065C">
          <w:rPr>
            <w:webHidden/>
          </w:rPr>
          <w:t>3</w:t>
        </w:r>
        <w:r w:rsidR="0064065C">
          <w:rPr>
            <w:webHidden/>
          </w:rPr>
          <w:fldChar w:fldCharType="end"/>
        </w:r>
      </w:hyperlink>
    </w:p>
    <w:p w14:paraId="72EF5F3C" w14:textId="1610F4E1"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6" w:history="1">
        <w:r w:rsidR="0064065C" w:rsidRPr="005C5A98">
          <w:rPr>
            <w:rStyle w:val="Hyperlink"/>
          </w:rPr>
          <w:t>4.1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Production User Objectives</w:t>
        </w:r>
        <w:r w:rsidR="0064065C">
          <w:rPr>
            <w:webHidden/>
          </w:rPr>
          <w:tab/>
        </w:r>
        <w:r w:rsidR="0064065C">
          <w:rPr>
            <w:webHidden/>
          </w:rPr>
          <w:fldChar w:fldCharType="begin"/>
        </w:r>
        <w:r w:rsidR="0064065C">
          <w:rPr>
            <w:webHidden/>
          </w:rPr>
          <w:instrText xml:space="preserve"> PAGEREF _Toc158210366 \h </w:instrText>
        </w:r>
        <w:r w:rsidR="0064065C">
          <w:rPr>
            <w:webHidden/>
          </w:rPr>
        </w:r>
        <w:r w:rsidR="0064065C">
          <w:rPr>
            <w:webHidden/>
          </w:rPr>
          <w:fldChar w:fldCharType="separate"/>
        </w:r>
        <w:r w:rsidR="0064065C">
          <w:rPr>
            <w:webHidden/>
          </w:rPr>
          <w:t>3</w:t>
        </w:r>
        <w:r w:rsidR="0064065C">
          <w:rPr>
            <w:webHidden/>
          </w:rPr>
          <w:fldChar w:fldCharType="end"/>
        </w:r>
      </w:hyperlink>
    </w:p>
    <w:p w14:paraId="64256D37" w14:textId="17011D85"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7" w:history="1">
        <w:r w:rsidR="0064065C" w:rsidRPr="005C5A98">
          <w:rPr>
            <w:rStyle w:val="Hyperlink"/>
          </w:rPr>
          <w:t>4.1.1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INPUTS:</w:t>
        </w:r>
        <w:r w:rsidR="0064065C">
          <w:rPr>
            <w:webHidden/>
          </w:rPr>
          <w:tab/>
        </w:r>
        <w:r w:rsidR="0064065C">
          <w:rPr>
            <w:webHidden/>
          </w:rPr>
          <w:fldChar w:fldCharType="begin"/>
        </w:r>
        <w:r w:rsidR="0064065C">
          <w:rPr>
            <w:webHidden/>
          </w:rPr>
          <w:instrText xml:space="preserve"> PAGEREF _Toc158210367 \h </w:instrText>
        </w:r>
        <w:r w:rsidR="0064065C">
          <w:rPr>
            <w:webHidden/>
          </w:rPr>
        </w:r>
        <w:r w:rsidR="0064065C">
          <w:rPr>
            <w:webHidden/>
          </w:rPr>
          <w:fldChar w:fldCharType="separate"/>
        </w:r>
        <w:r w:rsidR="0064065C">
          <w:rPr>
            <w:webHidden/>
          </w:rPr>
          <w:t>3</w:t>
        </w:r>
        <w:r w:rsidR="0064065C">
          <w:rPr>
            <w:webHidden/>
          </w:rPr>
          <w:fldChar w:fldCharType="end"/>
        </w:r>
      </w:hyperlink>
    </w:p>
    <w:p w14:paraId="0ADBD0E4" w14:textId="437C317B"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8" w:history="1">
        <w:r w:rsidR="0064065C" w:rsidRPr="005C5A98">
          <w:rPr>
            <w:rStyle w:val="Hyperlink"/>
          </w:rPr>
          <w:t>4.1.2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OUTPUTS:</w:t>
        </w:r>
        <w:r w:rsidR="0064065C">
          <w:rPr>
            <w:webHidden/>
          </w:rPr>
          <w:tab/>
        </w:r>
        <w:r w:rsidR="0064065C">
          <w:rPr>
            <w:webHidden/>
          </w:rPr>
          <w:fldChar w:fldCharType="begin"/>
        </w:r>
        <w:r w:rsidR="0064065C">
          <w:rPr>
            <w:webHidden/>
          </w:rPr>
          <w:instrText xml:space="preserve"> PAGEREF _Toc158210368 \h </w:instrText>
        </w:r>
        <w:r w:rsidR="0064065C">
          <w:rPr>
            <w:webHidden/>
          </w:rPr>
        </w:r>
        <w:r w:rsidR="0064065C">
          <w:rPr>
            <w:webHidden/>
          </w:rPr>
          <w:fldChar w:fldCharType="separate"/>
        </w:r>
        <w:r w:rsidR="0064065C">
          <w:rPr>
            <w:webHidden/>
          </w:rPr>
          <w:t>3</w:t>
        </w:r>
        <w:r w:rsidR="0064065C">
          <w:rPr>
            <w:webHidden/>
          </w:rPr>
          <w:fldChar w:fldCharType="end"/>
        </w:r>
      </w:hyperlink>
    </w:p>
    <w:p w14:paraId="2DE9829C" w14:textId="1B3C2121"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69" w:history="1">
        <w:r w:rsidR="0064065C" w:rsidRPr="005C5A98">
          <w:rPr>
            <w:rStyle w:val="Hyperlink"/>
          </w:rPr>
          <w:t>4.1.3</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HMI:</w:t>
        </w:r>
        <w:r w:rsidR="0064065C">
          <w:rPr>
            <w:webHidden/>
          </w:rPr>
          <w:tab/>
        </w:r>
        <w:r w:rsidR="0064065C">
          <w:rPr>
            <w:webHidden/>
          </w:rPr>
          <w:fldChar w:fldCharType="begin"/>
        </w:r>
        <w:r w:rsidR="0064065C">
          <w:rPr>
            <w:webHidden/>
          </w:rPr>
          <w:instrText xml:space="preserve"> PAGEREF _Toc158210369 \h </w:instrText>
        </w:r>
        <w:r w:rsidR="0064065C">
          <w:rPr>
            <w:webHidden/>
          </w:rPr>
        </w:r>
        <w:r w:rsidR="0064065C">
          <w:rPr>
            <w:webHidden/>
          </w:rPr>
          <w:fldChar w:fldCharType="separate"/>
        </w:r>
        <w:r w:rsidR="0064065C">
          <w:rPr>
            <w:webHidden/>
          </w:rPr>
          <w:t>4</w:t>
        </w:r>
        <w:r w:rsidR="0064065C">
          <w:rPr>
            <w:webHidden/>
          </w:rPr>
          <w:fldChar w:fldCharType="end"/>
        </w:r>
      </w:hyperlink>
    </w:p>
    <w:p w14:paraId="724474F5" w14:textId="0DB02AA6"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0" w:history="1">
        <w:r w:rsidR="0064065C" w:rsidRPr="005C5A98">
          <w:rPr>
            <w:rStyle w:val="Hyperlink"/>
          </w:rPr>
          <w:t>4.1.4</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Pump control</w:t>
        </w:r>
        <w:r w:rsidR="0064065C">
          <w:rPr>
            <w:webHidden/>
          </w:rPr>
          <w:tab/>
        </w:r>
        <w:r w:rsidR="0064065C">
          <w:rPr>
            <w:webHidden/>
          </w:rPr>
          <w:fldChar w:fldCharType="begin"/>
        </w:r>
        <w:r w:rsidR="0064065C">
          <w:rPr>
            <w:webHidden/>
          </w:rPr>
          <w:instrText xml:space="preserve"> PAGEREF _Toc158210370 \h </w:instrText>
        </w:r>
        <w:r w:rsidR="0064065C">
          <w:rPr>
            <w:webHidden/>
          </w:rPr>
        </w:r>
        <w:r w:rsidR="0064065C">
          <w:rPr>
            <w:webHidden/>
          </w:rPr>
          <w:fldChar w:fldCharType="separate"/>
        </w:r>
        <w:r w:rsidR="0064065C">
          <w:rPr>
            <w:webHidden/>
          </w:rPr>
          <w:t>4</w:t>
        </w:r>
        <w:r w:rsidR="0064065C">
          <w:rPr>
            <w:webHidden/>
          </w:rPr>
          <w:fldChar w:fldCharType="end"/>
        </w:r>
      </w:hyperlink>
    </w:p>
    <w:p w14:paraId="4747D67C" w14:textId="1F394B5B"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1" w:history="1">
        <w:r w:rsidR="0064065C" w:rsidRPr="005C5A98">
          <w:rPr>
            <w:rStyle w:val="Hyperlink"/>
          </w:rPr>
          <w:t>4.1.5</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Test Status/progress</w:t>
        </w:r>
        <w:r w:rsidR="0064065C">
          <w:rPr>
            <w:webHidden/>
          </w:rPr>
          <w:tab/>
        </w:r>
        <w:r w:rsidR="0064065C">
          <w:rPr>
            <w:webHidden/>
          </w:rPr>
          <w:fldChar w:fldCharType="begin"/>
        </w:r>
        <w:r w:rsidR="0064065C">
          <w:rPr>
            <w:webHidden/>
          </w:rPr>
          <w:instrText xml:space="preserve"> PAGEREF _Toc158210371 \h </w:instrText>
        </w:r>
        <w:r w:rsidR="0064065C">
          <w:rPr>
            <w:webHidden/>
          </w:rPr>
        </w:r>
        <w:r w:rsidR="0064065C">
          <w:rPr>
            <w:webHidden/>
          </w:rPr>
          <w:fldChar w:fldCharType="separate"/>
        </w:r>
        <w:r w:rsidR="0064065C">
          <w:rPr>
            <w:webHidden/>
          </w:rPr>
          <w:t>4</w:t>
        </w:r>
        <w:r w:rsidR="0064065C">
          <w:rPr>
            <w:webHidden/>
          </w:rPr>
          <w:fldChar w:fldCharType="end"/>
        </w:r>
      </w:hyperlink>
    </w:p>
    <w:p w14:paraId="29FC3A13" w14:textId="609A9BA8"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2" w:history="1">
        <w:r w:rsidR="0064065C" w:rsidRPr="005C5A98">
          <w:rPr>
            <w:rStyle w:val="Hyperlink"/>
          </w:rPr>
          <w:t>4.1.6</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Test Report</w:t>
        </w:r>
        <w:r w:rsidR="0064065C">
          <w:rPr>
            <w:webHidden/>
          </w:rPr>
          <w:tab/>
        </w:r>
        <w:r w:rsidR="0064065C">
          <w:rPr>
            <w:webHidden/>
          </w:rPr>
          <w:fldChar w:fldCharType="begin"/>
        </w:r>
        <w:r w:rsidR="0064065C">
          <w:rPr>
            <w:webHidden/>
          </w:rPr>
          <w:instrText xml:space="preserve"> PAGEREF _Toc158210372 \h </w:instrText>
        </w:r>
        <w:r w:rsidR="0064065C">
          <w:rPr>
            <w:webHidden/>
          </w:rPr>
        </w:r>
        <w:r w:rsidR="0064065C">
          <w:rPr>
            <w:webHidden/>
          </w:rPr>
          <w:fldChar w:fldCharType="separate"/>
        </w:r>
        <w:r w:rsidR="0064065C">
          <w:rPr>
            <w:webHidden/>
          </w:rPr>
          <w:t>4</w:t>
        </w:r>
        <w:r w:rsidR="0064065C">
          <w:rPr>
            <w:webHidden/>
          </w:rPr>
          <w:fldChar w:fldCharType="end"/>
        </w:r>
      </w:hyperlink>
    </w:p>
    <w:p w14:paraId="4C4CBB60" w14:textId="62987C76"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3" w:history="1">
        <w:r w:rsidR="0064065C" w:rsidRPr="005C5A98">
          <w:rPr>
            <w:rStyle w:val="Hyperlink"/>
          </w:rPr>
          <w:t>4.2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Engineering/ Maintenance User</w:t>
        </w:r>
        <w:r w:rsidR="0064065C">
          <w:rPr>
            <w:webHidden/>
          </w:rPr>
          <w:tab/>
        </w:r>
        <w:r w:rsidR="0064065C">
          <w:rPr>
            <w:webHidden/>
          </w:rPr>
          <w:fldChar w:fldCharType="begin"/>
        </w:r>
        <w:r w:rsidR="0064065C">
          <w:rPr>
            <w:webHidden/>
          </w:rPr>
          <w:instrText xml:space="preserve"> PAGEREF _Toc158210373 \h </w:instrText>
        </w:r>
        <w:r w:rsidR="0064065C">
          <w:rPr>
            <w:webHidden/>
          </w:rPr>
        </w:r>
        <w:r w:rsidR="0064065C">
          <w:rPr>
            <w:webHidden/>
          </w:rPr>
          <w:fldChar w:fldCharType="separate"/>
        </w:r>
        <w:r w:rsidR="0064065C">
          <w:rPr>
            <w:webHidden/>
          </w:rPr>
          <w:t>4</w:t>
        </w:r>
        <w:r w:rsidR="0064065C">
          <w:rPr>
            <w:webHidden/>
          </w:rPr>
          <w:fldChar w:fldCharType="end"/>
        </w:r>
      </w:hyperlink>
    </w:p>
    <w:p w14:paraId="36BD2EDD" w14:textId="4C3ADD5D"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4" w:history="1">
        <w:r w:rsidR="0064065C" w:rsidRPr="005C5A98">
          <w:rPr>
            <w:rStyle w:val="Hyperlink"/>
          </w:rPr>
          <w:t>4.3</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1: Load Test Plan -- Maintenance User</w:t>
        </w:r>
        <w:r w:rsidR="0064065C">
          <w:rPr>
            <w:webHidden/>
          </w:rPr>
          <w:tab/>
        </w:r>
        <w:r w:rsidR="0064065C">
          <w:rPr>
            <w:webHidden/>
          </w:rPr>
          <w:fldChar w:fldCharType="begin"/>
        </w:r>
        <w:r w:rsidR="0064065C">
          <w:rPr>
            <w:webHidden/>
          </w:rPr>
          <w:instrText xml:space="preserve"> PAGEREF _Toc158210374 \h </w:instrText>
        </w:r>
        <w:r w:rsidR="0064065C">
          <w:rPr>
            <w:webHidden/>
          </w:rPr>
        </w:r>
        <w:r w:rsidR="0064065C">
          <w:rPr>
            <w:webHidden/>
          </w:rPr>
          <w:fldChar w:fldCharType="separate"/>
        </w:r>
        <w:r w:rsidR="0064065C">
          <w:rPr>
            <w:webHidden/>
          </w:rPr>
          <w:t>5</w:t>
        </w:r>
        <w:r w:rsidR="0064065C">
          <w:rPr>
            <w:webHidden/>
          </w:rPr>
          <w:fldChar w:fldCharType="end"/>
        </w:r>
      </w:hyperlink>
    </w:p>
    <w:p w14:paraId="12BB97B9" w14:textId="6E8C3C37"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5" w:history="1">
        <w:r w:rsidR="0064065C" w:rsidRPr="005C5A98">
          <w:rPr>
            <w:rStyle w:val="Hyperlink"/>
          </w:rPr>
          <w:t>4.4</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2: Validate Test System -- Maintenance User</w:t>
        </w:r>
        <w:r w:rsidR="0064065C">
          <w:rPr>
            <w:webHidden/>
          </w:rPr>
          <w:tab/>
        </w:r>
        <w:r w:rsidR="0064065C">
          <w:rPr>
            <w:webHidden/>
          </w:rPr>
          <w:fldChar w:fldCharType="begin"/>
        </w:r>
        <w:r w:rsidR="0064065C">
          <w:rPr>
            <w:webHidden/>
          </w:rPr>
          <w:instrText xml:space="preserve"> PAGEREF _Toc158210375 \h </w:instrText>
        </w:r>
        <w:r w:rsidR="0064065C">
          <w:rPr>
            <w:webHidden/>
          </w:rPr>
        </w:r>
        <w:r w:rsidR="0064065C">
          <w:rPr>
            <w:webHidden/>
          </w:rPr>
          <w:fldChar w:fldCharType="separate"/>
        </w:r>
        <w:r w:rsidR="0064065C">
          <w:rPr>
            <w:webHidden/>
          </w:rPr>
          <w:t>5</w:t>
        </w:r>
        <w:r w:rsidR="0064065C">
          <w:rPr>
            <w:webHidden/>
          </w:rPr>
          <w:fldChar w:fldCharType="end"/>
        </w:r>
      </w:hyperlink>
    </w:p>
    <w:p w14:paraId="41B859F7" w14:textId="44BA900D"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6" w:history="1">
        <w:r w:rsidR="0064065C" w:rsidRPr="005C5A98">
          <w:rPr>
            <w:rStyle w:val="Hyperlink"/>
          </w:rPr>
          <w:t>4.5</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3: Read Test Configuration -- Production Test User</w:t>
        </w:r>
        <w:r w:rsidR="0064065C">
          <w:rPr>
            <w:webHidden/>
          </w:rPr>
          <w:tab/>
        </w:r>
        <w:r w:rsidR="0064065C">
          <w:rPr>
            <w:webHidden/>
          </w:rPr>
          <w:fldChar w:fldCharType="begin"/>
        </w:r>
        <w:r w:rsidR="0064065C">
          <w:rPr>
            <w:webHidden/>
          </w:rPr>
          <w:instrText xml:space="preserve"> PAGEREF _Toc158210376 \h </w:instrText>
        </w:r>
        <w:r w:rsidR="0064065C">
          <w:rPr>
            <w:webHidden/>
          </w:rPr>
        </w:r>
        <w:r w:rsidR="0064065C">
          <w:rPr>
            <w:webHidden/>
          </w:rPr>
          <w:fldChar w:fldCharType="separate"/>
        </w:r>
        <w:r w:rsidR="0064065C">
          <w:rPr>
            <w:webHidden/>
          </w:rPr>
          <w:t>5</w:t>
        </w:r>
        <w:r w:rsidR="0064065C">
          <w:rPr>
            <w:webHidden/>
          </w:rPr>
          <w:fldChar w:fldCharType="end"/>
        </w:r>
      </w:hyperlink>
    </w:p>
    <w:p w14:paraId="586036B0" w14:textId="4883A4A9"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7" w:history="1">
        <w:r w:rsidR="0064065C" w:rsidRPr="005C5A98">
          <w:rPr>
            <w:rStyle w:val="Hyperlink"/>
          </w:rPr>
          <w:t>4.6</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4: Initialize DUT test -- Production Test User</w:t>
        </w:r>
        <w:r w:rsidR="0064065C">
          <w:rPr>
            <w:webHidden/>
          </w:rPr>
          <w:tab/>
        </w:r>
        <w:r w:rsidR="0064065C">
          <w:rPr>
            <w:webHidden/>
          </w:rPr>
          <w:fldChar w:fldCharType="begin"/>
        </w:r>
        <w:r w:rsidR="0064065C">
          <w:rPr>
            <w:webHidden/>
          </w:rPr>
          <w:instrText xml:space="preserve"> PAGEREF _Toc158210377 \h </w:instrText>
        </w:r>
        <w:r w:rsidR="0064065C">
          <w:rPr>
            <w:webHidden/>
          </w:rPr>
        </w:r>
        <w:r w:rsidR="0064065C">
          <w:rPr>
            <w:webHidden/>
          </w:rPr>
          <w:fldChar w:fldCharType="separate"/>
        </w:r>
        <w:r w:rsidR="0064065C">
          <w:rPr>
            <w:webHidden/>
          </w:rPr>
          <w:t>6</w:t>
        </w:r>
        <w:r w:rsidR="0064065C">
          <w:rPr>
            <w:webHidden/>
          </w:rPr>
          <w:fldChar w:fldCharType="end"/>
        </w:r>
      </w:hyperlink>
    </w:p>
    <w:p w14:paraId="7E1EF598" w14:textId="2C7E719C"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8" w:history="1">
        <w:r w:rsidR="0064065C" w:rsidRPr="005C5A98">
          <w:rPr>
            <w:rStyle w:val="Hyperlink"/>
          </w:rPr>
          <w:t>4.7</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5: Run DUT Test -- Production Test User</w:t>
        </w:r>
        <w:r w:rsidR="0064065C">
          <w:rPr>
            <w:webHidden/>
          </w:rPr>
          <w:tab/>
        </w:r>
        <w:r w:rsidR="0064065C">
          <w:rPr>
            <w:webHidden/>
          </w:rPr>
          <w:fldChar w:fldCharType="begin"/>
        </w:r>
        <w:r w:rsidR="0064065C">
          <w:rPr>
            <w:webHidden/>
          </w:rPr>
          <w:instrText xml:space="preserve"> PAGEREF _Toc158210378 \h </w:instrText>
        </w:r>
        <w:r w:rsidR="0064065C">
          <w:rPr>
            <w:webHidden/>
          </w:rPr>
        </w:r>
        <w:r w:rsidR="0064065C">
          <w:rPr>
            <w:webHidden/>
          </w:rPr>
          <w:fldChar w:fldCharType="separate"/>
        </w:r>
        <w:r w:rsidR="0064065C">
          <w:rPr>
            <w:webHidden/>
          </w:rPr>
          <w:t>7</w:t>
        </w:r>
        <w:r w:rsidR="0064065C">
          <w:rPr>
            <w:webHidden/>
          </w:rPr>
          <w:fldChar w:fldCharType="end"/>
        </w:r>
      </w:hyperlink>
    </w:p>
    <w:p w14:paraId="04C0CB7F" w14:textId="0E3D5F40" w:rsidR="0064065C" w:rsidRDefault="00AB0ABE">
      <w:pPr>
        <w:pStyle w:val="TOC1"/>
        <w:rPr>
          <w:rFonts w:asciiTheme="minorHAnsi" w:eastAsiaTheme="minorEastAsia" w:hAnsiTheme="minorHAnsi" w:cstheme="minorBidi"/>
          <w:smallCaps w:val="0"/>
          <w:kern w:val="2"/>
          <w:szCs w:val="22"/>
          <w14:ligatures w14:val="standardContextual"/>
        </w:rPr>
      </w:pPr>
      <w:hyperlink w:anchor="_Toc158210379" w:history="1">
        <w:r w:rsidR="0064065C" w:rsidRPr="005C5A98">
          <w:rPr>
            <w:rStyle w:val="Hyperlink"/>
          </w:rPr>
          <w:t>4.8</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5: Generate DUT Test Report   -- Production Test User</w:t>
        </w:r>
        <w:r w:rsidR="0064065C">
          <w:rPr>
            <w:webHidden/>
          </w:rPr>
          <w:tab/>
        </w:r>
        <w:r w:rsidR="0064065C">
          <w:rPr>
            <w:webHidden/>
          </w:rPr>
          <w:fldChar w:fldCharType="begin"/>
        </w:r>
        <w:r w:rsidR="0064065C">
          <w:rPr>
            <w:webHidden/>
          </w:rPr>
          <w:instrText xml:space="preserve"> PAGEREF _Toc158210379 \h </w:instrText>
        </w:r>
        <w:r w:rsidR="0064065C">
          <w:rPr>
            <w:webHidden/>
          </w:rPr>
        </w:r>
        <w:r w:rsidR="0064065C">
          <w:rPr>
            <w:webHidden/>
          </w:rPr>
          <w:fldChar w:fldCharType="separate"/>
        </w:r>
        <w:r w:rsidR="0064065C">
          <w:rPr>
            <w:webHidden/>
          </w:rPr>
          <w:t>7</w:t>
        </w:r>
        <w:r w:rsidR="0064065C">
          <w:rPr>
            <w:webHidden/>
          </w:rPr>
          <w:fldChar w:fldCharType="end"/>
        </w:r>
      </w:hyperlink>
    </w:p>
    <w:p w14:paraId="4E718BD4" w14:textId="6F75E391" w:rsidR="007B6B88" w:rsidRPr="003038C9" w:rsidRDefault="007B6B88" w:rsidP="0064065C">
      <w:pPr>
        <w:pStyle w:val="Report"/>
        <w:numPr>
          <w:ilvl w:val="0"/>
          <w:numId w:val="0"/>
        </w:numPr>
        <w:tabs>
          <w:tab w:val="clear" w:pos="432"/>
          <w:tab w:val="left" w:pos="1440"/>
          <w:tab w:val="left" w:pos="8730"/>
          <w:tab w:val="left" w:pos="8910"/>
        </w:tabs>
        <w:spacing w:before="120"/>
        <w:rPr>
          <w:rFonts w:cs="Arial"/>
          <w:smallCaps/>
          <w:szCs w:val="22"/>
          <w:u w:val="single"/>
        </w:rPr>
      </w:pPr>
      <w:r w:rsidRPr="003038C9">
        <w:rPr>
          <w:rFonts w:cs="Arial"/>
          <w:smallCaps/>
          <w:szCs w:val="22"/>
        </w:rPr>
        <w:fldChar w:fldCharType="end"/>
      </w:r>
    </w:p>
    <w:p w14:paraId="0D9DA7CA" w14:textId="77777777" w:rsidR="004702FF" w:rsidRDefault="004702FF">
      <w:pPr>
        <w:rPr>
          <w:rFonts w:cs="Arial"/>
          <w:szCs w:val="22"/>
          <w:u w:val="single"/>
        </w:rPr>
      </w:pPr>
      <w:bookmarkStart w:id="0" w:name="_Ref316544384"/>
      <w:r>
        <w:br w:type="page"/>
      </w:r>
    </w:p>
    <w:p w14:paraId="00A3464C" w14:textId="77777777" w:rsidR="001500A1" w:rsidRPr="001500A1" w:rsidRDefault="001500A1" w:rsidP="001500A1">
      <w:pPr>
        <w:shd w:val="clear" w:color="auto" w:fill="FFFFFF"/>
        <w:spacing w:after="312"/>
        <w:rPr>
          <w:rFonts w:ascii="Lato" w:hAnsi="Lato"/>
          <w:color w:val="0A0909"/>
          <w:sz w:val="27"/>
          <w:szCs w:val="27"/>
        </w:rPr>
      </w:pPr>
      <w:bookmarkStart w:id="1" w:name="_Toc158210358"/>
      <w:bookmarkEnd w:id="0"/>
      <w:r w:rsidRPr="001500A1">
        <w:rPr>
          <w:rFonts w:ascii="Lato" w:hAnsi="Lato"/>
          <w:b/>
          <w:bCs/>
          <w:color w:val="0A0909"/>
          <w:sz w:val="27"/>
          <w:szCs w:val="27"/>
        </w:rPr>
        <w:lastRenderedPageBreak/>
        <w:t>1.  Executive Summary</w:t>
      </w:r>
      <w:r w:rsidRPr="001500A1">
        <w:rPr>
          <w:rFonts w:ascii="Lato" w:hAnsi="Lato"/>
          <w:b/>
          <w:bCs/>
          <w:color w:val="0A0909"/>
          <w:sz w:val="27"/>
          <w:szCs w:val="27"/>
        </w:rPr>
        <w:br/>
      </w:r>
      <w:r w:rsidRPr="001500A1">
        <w:rPr>
          <w:rFonts w:ascii="Lato" w:hAnsi="Lato"/>
          <w:color w:val="0A0909"/>
          <w:sz w:val="27"/>
          <w:szCs w:val="27"/>
        </w:rPr>
        <w:t>1.1 Purpose of this document</w:t>
      </w:r>
      <w:r w:rsidRPr="001500A1">
        <w:rPr>
          <w:rFonts w:ascii="Lato" w:hAnsi="Lato"/>
          <w:color w:val="0A0909"/>
          <w:sz w:val="27"/>
          <w:szCs w:val="27"/>
        </w:rPr>
        <w:br/>
        <w:t>1.2 Identification</w:t>
      </w:r>
      <w:r w:rsidRPr="001500A1">
        <w:rPr>
          <w:rFonts w:ascii="Lato" w:hAnsi="Lato"/>
          <w:color w:val="0A0909"/>
          <w:sz w:val="27"/>
          <w:szCs w:val="27"/>
        </w:rPr>
        <w:br/>
        <w:t>1.3 Scope</w:t>
      </w:r>
      <w:r w:rsidRPr="001500A1">
        <w:rPr>
          <w:rFonts w:ascii="Lato" w:hAnsi="Lato"/>
          <w:color w:val="0A0909"/>
          <w:sz w:val="27"/>
          <w:szCs w:val="27"/>
        </w:rPr>
        <w:br/>
        <w:t>1.4 Relationship to Other Plans</w:t>
      </w:r>
      <w:r w:rsidRPr="001500A1">
        <w:rPr>
          <w:rFonts w:ascii="Lato" w:hAnsi="Lato"/>
          <w:color w:val="0A0909"/>
          <w:sz w:val="27"/>
          <w:szCs w:val="27"/>
        </w:rPr>
        <w:br/>
        <w:t>1.5 Methodology, Tools, and Techniques</w:t>
      </w:r>
      <w:r w:rsidRPr="001500A1">
        <w:rPr>
          <w:rFonts w:ascii="Lato" w:hAnsi="Lato"/>
          <w:color w:val="0A0909"/>
          <w:sz w:val="27"/>
          <w:szCs w:val="27"/>
        </w:rPr>
        <w:br/>
        <w:t>1.6 Policies, Directives and Procedures</w:t>
      </w:r>
    </w:p>
    <w:p w14:paraId="12CC81CB"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2 Design Overview</w:t>
      </w:r>
      <w:r w:rsidRPr="001500A1">
        <w:rPr>
          <w:rFonts w:ascii="Lato" w:hAnsi="Lato"/>
          <w:b/>
          <w:bCs/>
          <w:color w:val="0A0909"/>
          <w:sz w:val="27"/>
          <w:szCs w:val="27"/>
        </w:rPr>
        <w:br/>
      </w:r>
      <w:r w:rsidRPr="001500A1">
        <w:rPr>
          <w:rFonts w:ascii="Lato" w:hAnsi="Lato"/>
          <w:color w:val="0A0909"/>
          <w:sz w:val="27"/>
          <w:szCs w:val="27"/>
        </w:rPr>
        <w:t>2.1 Background Information</w:t>
      </w:r>
      <w:r w:rsidRPr="001500A1">
        <w:rPr>
          <w:rFonts w:ascii="Lato" w:hAnsi="Lato"/>
          <w:color w:val="0A0909"/>
          <w:sz w:val="27"/>
          <w:szCs w:val="27"/>
        </w:rPr>
        <w:br/>
        <w:t>2.2 System Evolution Description</w:t>
      </w:r>
      <w:r w:rsidRPr="001500A1">
        <w:rPr>
          <w:rFonts w:ascii="Lato" w:hAnsi="Lato"/>
          <w:color w:val="0A0909"/>
          <w:sz w:val="27"/>
          <w:szCs w:val="27"/>
        </w:rPr>
        <w:br/>
        <w:t>2.3 Current Process</w:t>
      </w:r>
      <w:r w:rsidRPr="001500A1">
        <w:rPr>
          <w:rFonts w:ascii="Lato" w:hAnsi="Lato"/>
          <w:color w:val="0A0909"/>
          <w:sz w:val="27"/>
          <w:szCs w:val="27"/>
        </w:rPr>
        <w:br/>
        <w:t>2.4 Proposed Process</w:t>
      </w:r>
      <w:r w:rsidRPr="001500A1">
        <w:rPr>
          <w:rFonts w:ascii="Lato" w:hAnsi="Lato"/>
          <w:color w:val="0A0909"/>
          <w:sz w:val="27"/>
          <w:szCs w:val="27"/>
        </w:rPr>
        <w:br/>
        <w:t>2.5 Technology Forecast</w:t>
      </w:r>
      <w:r w:rsidRPr="001500A1">
        <w:rPr>
          <w:rFonts w:ascii="Lato" w:hAnsi="Lato"/>
          <w:color w:val="0A0909"/>
          <w:sz w:val="27"/>
          <w:szCs w:val="27"/>
        </w:rPr>
        <w:br/>
        <w:t>2.6 Constraints</w:t>
      </w:r>
      <w:r w:rsidRPr="001500A1">
        <w:rPr>
          <w:rFonts w:ascii="Lato" w:hAnsi="Lato"/>
          <w:color w:val="0A0909"/>
          <w:sz w:val="27"/>
          <w:szCs w:val="27"/>
        </w:rPr>
        <w:br/>
        <w:t>2.7 Design Trade-offs</w:t>
      </w:r>
      <w:r w:rsidRPr="001500A1">
        <w:rPr>
          <w:rFonts w:ascii="Lato" w:hAnsi="Lato"/>
          <w:color w:val="0A0909"/>
          <w:sz w:val="27"/>
          <w:szCs w:val="27"/>
        </w:rPr>
        <w:br/>
        <w:t>2.8 User Characteristics</w:t>
      </w:r>
      <w:r w:rsidRPr="001500A1">
        <w:rPr>
          <w:rFonts w:ascii="Lato" w:hAnsi="Lato"/>
          <w:color w:val="0A0909"/>
          <w:sz w:val="27"/>
          <w:szCs w:val="27"/>
        </w:rPr>
        <w:br/>
        <w:t>2.8.1 User Problem Statement</w:t>
      </w:r>
      <w:r w:rsidRPr="001500A1">
        <w:rPr>
          <w:rFonts w:ascii="Lato" w:hAnsi="Lato"/>
          <w:color w:val="0A0909"/>
          <w:sz w:val="27"/>
          <w:szCs w:val="27"/>
        </w:rPr>
        <w:br/>
        <w:t>2.8.2 User Objectives</w:t>
      </w:r>
    </w:p>
    <w:p w14:paraId="4A9BF45B"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3 System Architecture</w:t>
      </w:r>
      <w:r w:rsidRPr="001500A1">
        <w:rPr>
          <w:rFonts w:ascii="Lato" w:hAnsi="Lato"/>
          <w:b/>
          <w:bCs/>
          <w:color w:val="0A0909"/>
          <w:sz w:val="27"/>
          <w:szCs w:val="27"/>
        </w:rPr>
        <w:br/>
      </w:r>
      <w:r w:rsidRPr="001500A1">
        <w:rPr>
          <w:rFonts w:ascii="Lato" w:hAnsi="Lato"/>
          <w:color w:val="0A0909"/>
          <w:sz w:val="27"/>
          <w:szCs w:val="27"/>
        </w:rPr>
        <w:t>3.1 Hardware Architecture</w:t>
      </w:r>
      <w:r w:rsidRPr="001500A1">
        <w:rPr>
          <w:rFonts w:ascii="Lato" w:hAnsi="Lato"/>
          <w:color w:val="0A0909"/>
          <w:sz w:val="27"/>
          <w:szCs w:val="27"/>
        </w:rPr>
        <w:br/>
        <w:t>3.2 Software Architecture</w:t>
      </w:r>
      <w:r w:rsidRPr="001500A1">
        <w:rPr>
          <w:rFonts w:ascii="Lato" w:hAnsi="Lato"/>
          <w:color w:val="0A0909"/>
          <w:sz w:val="27"/>
          <w:szCs w:val="27"/>
        </w:rPr>
        <w:br/>
        <w:t>3.3 Communications Architecture</w:t>
      </w:r>
    </w:p>
    <w:p w14:paraId="5BFA2175"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4 Data Design</w:t>
      </w:r>
      <w:r w:rsidRPr="001500A1">
        <w:rPr>
          <w:rFonts w:ascii="Lato" w:hAnsi="Lato"/>
          <w:b/>
          <w:bCs/>
          <w:color w:val="0A0909"/>
          <w:sz w:val="27"/>
          <w:szCs w:val="27"/>
        </w:rPr>
        <w:br/>
      </w:r>
      <w:r w:rsidRPr="001500A1">
        <w:rPr>
          <w:rFonts w:ascii="Lato" w:hAnsi="Lato"/>
          <w:color w:val="0A0909"/>
          <w:sz w:val="27"/>
          <w:szCs w:val="27"/>
        </w:rPr>
        <w:t>4.1 Database Management System Files</w:t>
      </w:r>
      <w:r w:rsidRPr="001500A1">
        <w:rPr>
          <w:rFonts w:ascii="Lato" w:hAnsi="Lato"/>
          <w:color w:val="0A0909"/>
          <w:sz w:val="27"/>
          <w:szCs w:val="27"/>
        </w:rPr>
        <w:br/>
        <w:t>4.2 Non-Database Management System Files</w:t>
      </w:r>
    </w:p>
    <w:p w14:paraId="25E2784C"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5 Detailed Design</w:t>
      </w:r>
      <w:r w:rsidRPr="001500A1">
        <w:rPr>
          <w:rFonts w:ascii="Lato" w:hAnsi="Lato"/>
          <w:b/>
          <w:bCs/>
          <w:color w:val="0A0909"/>
          <w:sz w:val="27"/>
          <w:szCs w:val="27"/>
        </w:rPr>
        <w:br/>
      </w:r>
      <w:r w:rsidRPr="001500A1">
        <w:rPr>
          <w:rFonts w:ascii="Lato" w:hAnsi="Lato"/>
          <w:color w:val="0A0909"/>
          <w:sz w:val="27"/>
          <w:szCs w:val="27"/>
        </w:rPr>
        <w:t>5.1 Hardware Detailed Design</w:t>
      </w:r>
      <w:r w:rsidRPr="001500A1">
        <w:rPr>
          <w:rFonts w:ascii="Lato" w:hAnsi="Lato"/>
          <w:color w:val="0A0909"/>
          <w:sz w:val="27"/>
          <w:szCs w:val="27"/>
        </w:rPr>
        <w:br/>
        <w:t>5.2 Software Detailed Design</w:t>
      </w:r>
      <w:r w:rsidRPr="001500A1">
        <w:rPr>
          <w:rFonts w:ascii="Lato" w:hAnsi="Lato"/>
          <w:color w:val="0A0909"/>
          <w:sz w:val="27"/>
          <w:szCs w:val="27"/>
        </w:rPr>
        <w:br/>
        <w:t>5.2.1 Module [X] 5.2.1.1 Processing</w:t>
      </w:r>
      <w:r w:rsidRPr="001500A1">
        <w:rPr>
          <w:rFonts w:ascii="Lato" w:hAnsi="Lato"/>
          <w:color w:val="0A0909"/>
          <w:sz w:val="27"/>
          <w:szCs w:val="27"/>
        </w:rPr>
        <w:br/>
        <w:t>5.2.1.2 Local data structures</w:t>
      </w:r>
      <w:r w:rsidRPr="001500A1">
        <w:rPr>
          <w:rFonts w:ascii="Lato" w:hAnsi="Lato"/>
          <w:color w:val="0A0909"/>
          <w:sz w:val="27"/>
          <w:szCs w:val="27"/>
        </w:rPr>
        <w:br/>
        <w:t>5.2.2 Module [X] 5.3 Communications Detailed Design</w:t>
      </w:r>
    </w:p>
    <w:p w14:paraId="7C2DB992"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lastRenderedPageBreak/>
        <w:t>6 External Interface Design</w:t>
      </w:r>
      <w:r w:rsidRPr="001500A1">
        <w:rPr>
          <w:rFonts w:ascii="Lato" w:hAnsi="Lato"/>
          <w:b/>
          <w:bCs/>
          <w:color w:val="0A0909"/>
          <w:sz w:val="27"/>
          <w:szCs w:val="27"/>
        </w:rPr>
        <w:br/>
      </w:r>
      <w:r w:rsidRPr="001500A1">
        <w:rPr>
          <w:rFonts w:ascii="Lato" w:hAnsi="Lato"/>
          <w:color w:val="0A0909"/>
          <w:sz w:val="27"/>
          <w:szCs w:val="27"/>
        </w:rPr>
        <w:t>6.1 Interface Architecture</w:t>
      </w:r>
      <w:r w:rsidRPr="001500A1">
        <w:rPr>
          <w:rFonts w:ascii="Lato" w:hAnsi="Lato"/>
          <w:color w:val="0A0909"/>
          <w:sz w:val="27"/>
          <w:szCs w:val="27"/>
        </w:rPr>
        <w:br/>
        <w:t>6.2 Interface Detailed Design</w:t>
      </w:r>
    </w:p>
    <w:p w14:paraId="01351E90"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7 Human-Machine Interface</w:t>
      </w:r>
      <w:r w:rsidRPr="001500A1">
        <w:rPr>
          <w:rFonts w:ascii="Lato" w:hAnsi="Lato"/>
          <w:b/>
          <w:bCs/>
          <w:color w:val="0A0909"/>
          <w:sz w:val="27"/>
          <w:szCs w:val="27"/>
        </w:rPr>
        <w:br/>
      </w:r>
      <w:r w:rsidRPr="001500A1">
        <w:rPr>
          <w:rFonts w:ascii="Lato" w:hAnsi="Lato"/>
          <w:color w:val="0A0909"/>
          <w:sz w:val="27"/>
          <w:szCs w:val="27"/>
        </w:rPr>
        <w:t>7.1 Interface Design Rules</w:t>
      </w:r>
      <w:r w:rsidRPr="001500A1">
        <w:rPr>
          <w:rFonts w:ascii="Lato" w:hAnsi="Lato"/>
          <w:color w:val="0A0909"/>
          <w:sz w:val="27"/>
          <w:szCs w:val="27"/>
        </w:rPr>
        <w:br/>
        <w:t>7.2 Inputs</w:t>
      </w:r>
      <w:r w:rsidRPr="001500A1">
        <w:rPr>
          <w:rFonts w:ascii="Lato" w:hAnsi="Lato"/>
          <w:color w:val="0A0909"/>
          <w:sz w:val="27"/>
          <w:szCs w:val="27"/>
        </w:rPr>
        <w:br/>
        <w:t>7.3 Outputs</w:t>
      </w:r>
      <w:r w:rsidRPr="001500A1">
        <w:rPr>
          <w:rFonts w:ascii="Lato" w:hAnsi="Lato"/>
          <w:color w:val="0A0909"/>
          <w:sz w:val="27"/>
          <w:szCs w:val="27"/>
        </w:rPr>
        <w:br/>
        <w:t>7.4 Navigation Hierarchy</w:t>
      </w:r>
      <w:r w:rsidRPr="001500A1">
        <w:rPr>
          <w:rFonts w:ascii="Lato" w:hAnsi="Lato"/>
          <w:color w:val="0A0909"/>
          <w:sz w:val="27"/>
          <w:szCs w:val="27"/>
        </w:rPr>
        <w:br/>
        <w:t>7.4.1 Screen [x.1] 7.4.2 Screen [x.2] 7.4.3 Screen [x.3]</w:t>
      </w:r>
    </w:p>
    <w:p w14:paraId="6DE22BFD"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8 System Integrity Controls</w:t>
      </w:r>
      <w:r w:rsidRPr="001500A1">
        <w:rPr>
          <w:rFonts w:ascii="Lato" w:hAnsi="Lato"/>
          <w:b/>
          <w:bCs/>
          <w:color w:val="0A0909"/>
          <w:sz w:val="27"/>
          <w:szCs w:val="27"/>
        </w:rPr>
        <w:br/>
      </w:r>
      <w:r w:rsidRPr="001500A1">
        <w:rPr>
          <w:rFonts w:ascii="Lato" w:hAnsi="Lato"/>
          <w:color w:val="0A0909"/>
          <w:sz w:val="27"/>
          <w:szCs w:val="27"/>
        </w:rPr>
        <w:br/>
      </w:r>
      <w:r w:rsidRPr="001500A1">
        <w:rPr>
          <w:rFonts w:ascii="Lato" w:hAnsi="Lato"/>
          <w:b/>
          <w:bCs/>
          <w:color w:val="0A0909"/>
          <w:sz w:val="27"/>
          <w:szCs w:val="27"/>
        </w:rPr>
        <w:t>9 Appendix A</w:t>
      </w:r>
      <w:r w:rsidRPr="001500A1">
        <w:rPr>
          <w:rFonts w:ascii="Lato" w:hAnsi="Lato"/>
          <w:b/>
          <w:bCs/>
          <w:color w:val="0A0909"/>
          <w:sz w:val="27"/>
          <w:szCs w:val="27"/>
        </w:rPr>
        <w:br/>
      </w:r>
      <w:r w:rsidRPr="001500A1">
        <w:rPr>
          <w:rFonts w:ascii="Lato" w:hAnsi="Lato"/>
          <w:color w:val="0A0909"/>
          <w:sz w:val="27"/>
          <w:szCs w:val="27"/>
        </w:rPr>
        <w:t>9.1 Requirements Traceability Matrix</w:t>
      </w:r>
      <w:r w:rsidRPr="001500A1">
        <w:rPr>
          <w:rFonts w:ascii="Lato" w:hAnsi="Lato"/>
          <w:color w:val="0A0909"/>
          <w:sz w:val="27"/>
          <w:szCs w:val="27"/>
        </w:rPr>
        <w:br/>
        <w:t>9.4 Glossary of Terms</w:t>
      </w:r>
    </w:p>
    <w:p w14:paraId="098DDA01" w14:textId="77777777" w:rsidR="001500A1" w:rsidRDefault="001500A1" w:rsidP="001500A1">
      <w:pPr>
        <w:pStyle w:val="ZL1Section"/>
        <w:keepNext w:val="0"/>
        <w:widowControl w:val="0"/>
        <w:tabs>
          <w:tab w:val="clear" w:pos="756"/>
        </w:tabs>
      </w:pPr>
    </w:p>
    <w:p w14:paraId="3831DF56" w14:textId="77777777" w:rsidR="001500A1" w:rsidRDefault="001500A1" w:rsidP="00D44B09">
      <w:pPr>
        <w:pStyle w:val="ZL1Section"/>
        <w:keepNext w:val="0"/>
        <w:widowControl w:val="0"/>
        <w:numPr>
          <w:ilvl w:val="0"/>
          <w:numId w:val="5"/>
        </w:numPr>
        <w:tabs>
          <w:tab w:val="clear" w:pos="576"/>
          <w:tab w:val="num" w:pos="756"/>
        </w:tabs>
        <w:ind w:left="756" w:hanging="756"/>
      </w:pPr>
    </w:p>
    <w:p w14:paraId="181A4D9B" w14:textId="77777777" w:rsidR="001500A1" w:rsidRDefault="001500A1" w:rsidP="00D44B09">
      <w:pPr>
        <w:pStyle w:val="ZL1Section"/>
        <w:keepNext w:val="0"/>
        <w:widowControl w:val="0"/>
        <w:numPr>
          <w:ilvl w:val="0"/>
          <w:numId w:val="5"/>
        </w:numPr>
        <w:tabs>
          <w:tab w:val="clear" w:pos="576"/>
          <w:tab w:val="num" w:pos="756"/>
        </w:tabs>
        <w:ind w:left="756" w:hanging="756"/>
      </w:pPr>
    </w:p>
    <w:p w14:paraId="1683C317" w14:textId="77777777" w:rsidR="001500A1" w:rsidRDefault="001500A1" w:rsidP="00D44B09">
      <w:pPr>
        <w:pStyle w:val="ZL1Section"/>
        <w:keepNext w:val="0"/>
        <w:widowControl w:val="0"/>
        <w:numPr>
          <w:ilvl w:val="0"/>
          <w:numId w:val="5"/>
        </w:numPr>
        <w:tabs>
          <w:tab w:val="clear" w:pos="576"/>
          <w:tab w:val="num" w:pos="756"/>
        </w:tabs>
        <w:ind w:left="756" w:hanging="756"/>
      </w:pPr>
    </w:p>
    <w:p w14:paraId="1BCA292C" w14:textId="441FE43D" w:rsidR="0064065C" w:rsidRDefault="0064065C" w:rsidP="00D44B09">
      <w:pPr>
        <w:pStyle w:val="ZL1Section"/>
        <w:keepNext w:val="0"/>
        <w:widowControl w:val="0"/>
        <w:numPr>
          <w:ilvl w:val="0"/>
          <w:numId w:val="5"/>
        </w:numPr>
        <w:tabs>
          <w:tab w:val="clear" w:pos="576"/>
          <w:tab w:val="num" w:pos="756"/>
        </w:tabs>
        <w:ind w:left="756" w:hanging="756"/>
      </w:pPr>
      <w:r>
        <w:t>Introduction:</w:t>
      </w:r>
      <w:bookmarkEnd w:id="1"/>
    </w:p>
    <w:p w14:paraId="359A4956" w14:textId="77777777" w:rsidR="0064065C" w:rsidRDefault="0064065C" w:rsidP="0064065C">
      <w:pPr>
        <w:pStyle w:val="ZFirstParagraph"/>
        <w:rPr>
          <w:sz w:val="22"/>
          <w:szCs w:val="22"/>
        </w:rPr>
      </w:pPr>
      <w:r>
        <w:rPr>
          <w:sz w:val="22"/>
          <w:szCs w:val="22"/>
        </w:rPr>
        <w:t xml:space="preserve">The following document sets forth the requirements automating tests on production units of the Allen 8005571.05 (P&amp;WC </w:t>
      </w:r>
      <w:r>
        <w:rPr>
          <w:color w:val="000000" w:themeColor="text1"/>
          <w:sz w:val="22"/>
          <w:szCs w:val="22"/>
        </w:rPr>
        <w:t>30Y0241-01</w:t>
      </w:r>
      <w:r>
        <w:rPr>
          <w:sz w:val="22"/>
          <w:szCs w:val="22"/>
        </w:rPr>
        <w:t xml:space="preserve">) Oil Level Sensor In particular the Oil Level Test Bench according to the protocol defined in ACCEPTANCE TEST PROCEDURE FOR ALLEN 8005571.05 (aka Elevation OLS ATP).  </w:t>
      </w:r>
    </w:p>
    <w:p w14:paraId="7AFC4599" w14:textId="77777777" w:rsidR="0064065C" w:rsidRDefault="0064065C" w:rsidP="00D44B09">
      <w:pPr>
        <w:pStyle w:val="ZL2Section"/>
        <w:numPr>
          <w:ilvl w:val="1"/>
          <w:numId w:val="5"/>
        </w:numPr>
        <w:ind w:left="720" w:hanging="720"/>
      </w:pPr>
      <w:bookmarkStart w:id="2" w:name="_Toc158210359"/>
      <w:r>
        <w:t>Reference Documents:</w:t>
      </w:r>
      <w:bookmarkEnd w:id="2"/>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D44B09">
      <w:pPr>
        <w:pStyle w:val="ZL2Section"/>
        <w:numPr>
          <w:ilvl w:val="1"/>
          <w:numId w:val="5"/>
        </w:numPr>
        <w:ind w:left="720" w:hanging="720"/>
      </w:pPr>
      <w:bookmarkStart w:id="3" w:name="_Toc158210360"/>
      <w:r>
        <w:t>Notation</w:t>
      </w:r>
      <w:bookmarkEnd w:id="3"/>
    </w:p>
    <w:p w14:paraId="5F0F8769" w14:textId="77777777" w:rsidR="0064065C" w:rsidRDefault="0064065C" w:rsidP="00D44B09">
      <w:pPr>
        <w:pStyle w:val="ListParagraph"/>
        <w:numPr>
          <w:ilvl w:val="0"/>
          <w:numId w:val="6"/>
        </w:numPr>
        <w:autoSpaceDN w:val="0"/>
        <w:spacing w:before="120" w:after="160" w:line="276" w:lineRule="auto"/>
        <w:ind w:left="1080"/>
        <w:contextualSpacing/>
        <w:rPr>
          <w:rFonts w:cs="Arial"/>
          <w:szCs w:val="22"/>
        </w:rPr>
      </w:pPr>
      <w:r>
        <w:rPr>
          <w:rFonts w:cs="Arial"/>
          <w:szCs w:val="22"/>
        </w:rPr>
        <w:t xml:space="preserve"> </w:t>
      </w:r>
      <w:r>
        <w:rPr>
          <w:rFonts w:cs="Arial"/>
          <w:szCs w:val="22"/>
        </w:rPr>
        <w:tab/>
        <w:t xml:space="preserve">Means Informative </w:t>
      </w:r>
    </w:p>
    <w:p w14:paraId="71CAA913" w14:textId="77777777" w:rsidR="0064065C" w:rsidRDefault="0064065C" w:rsidP="00D44B09">
      <w:pPr>
        <w:pStyle w:val="ListParagraph"/>
        <w:numPr>
          <w:ilvl w:val="0"/>
          <w:numId w:val="7"/>
        </w:numPr>
        <w:autoSpaceDN w:val="0"/>
        <w:spacing w:line="276" w:lineRule="auto"/>
        <w:contextualSpacing/>
        <w:rPr>
          <w:rFonts w:cs="Arial"/>
          <w:szCs w:val="22"/>
        </w:rPr>
      </w:pPr>
      <w:r>
        <w:rPr>
          <w:rFonts w:cs="Arial"/>
          <w:szCs w:val="22"/>
        </w:rPr>
        <w:t xml:space="preserve"> </w:t>
      </w:r>
      <w:r>
        <w:rPr>
          <w:rFonts w:cs="Arial"/>
          <w:szCs w:val="22"/>
        </w:rPr>
        <w:tab/>
        <w:t>Means Requirement</w:t>
      </w:r>
    </w:p>
    <w:p w14:paraId="06C52741" w14:textId="77777777" w:rsidR="0064065C" w:rsidRDefault="0064065C" w:rsidP="0064065C">
      <w:pPr>
        <w:spacing w:line="276" w:lineRule="auto"/>
        <w:ind w:left="720"/>
        <w:rPr>
          <w:rFonts w:cs="Arial"/>
          <w:szCs w:val="22"/>
        </w:rPr>
      </w:pPr>
      <w:proofErr w:type="gramStart"/>
      <w:r>
        <w:rPr>
          <w:rFonts w:cs="Arial"/>
          <w:szCs w:val="22"/>
        </w:rPr>
        <w:t xml:space="preserve">LV  </w:t>
      </w:r>
      <w:r>
        <w:rPr>
          <w:rFonts w:cs="Arial"/>
          <w:szCs w:val="22"/>
        </w:rPr>
        <w:tab/>
      </w:r>
      <w:proofErr w:type="gramEnd"/>
      <w:r>
        <w:rPr>
          <w:rFonts w:cs="Arial"/>
          <w:szCs w:val="22"/>
        </w:rPr>
        <w:t>Means LabVIEW</w:t>
      </w:r>
    </w:p>
    <w:p w14:paraId="547FAB13" w14:textId="77777777" w:rsidR="0064065C" w:rsidRDefault="0064065C" w:rsidP="0064065C">
      <w:pPr>
        <w:spacing w:line="276" w:lineRule="auto"/>
        <w:ind w:left="720"/>
        <w:rPr>
          <w:rFonts w:cs="Arial"/>
          <w:szCs w:val="22"/>
        </w:rPr>
      </w:pPr>
      <w:r>
        <w:rPr>
          <w:rFonts w:cs="Arial"/>
          <w:szCs w:val="22"/>
        </w:rPr>
        <w:t xml:space="preserve">AAP </w:t>
      </w:r>
      <w:r>
        <w:rPr>
          <w:rFonts w:cs="Arial"/>
          <w:szCs w:val="22"/>
        </w:rPr>
        <w:tab/>
        <w:t>Means Allen Aircraft Products</w:t>
      </w:r>
    </w:p>
    <w:p w14:paraId="40D2D62A" w14:textId="77777777" w:rsidR="0064065C" w:rsidRDefault="0064065C" w:rsidP="0064065C">
      <w:pPr>
        <w:spacing w:line="276" w:lineRule="auto"/>
        <w:ind w:left="720"/>
        <w:rPr>
          <w:rFonts w:cs="Arial"/>
          <w:szCs w:val="22"/>
        </w:rPr>
      </w:pPr>
      <w:r>
        <w:rPr>
          <w:rFonts w:cs="Arial"/>
          <w:szCs w:val="22"/>
        </w:rPr>
        <w:t xml:space="preserve">ATP </w:t>
      </w:r>
      <w:r>
        <w:rPr>
          <w:rFonts w:cs="Arial"/>
          <w:szCs w:val="22"/>
        </w:rPr>
        <w:tab/>
        <w:t>Means Acceptance Test Procedure</w:t>
      </w:r>
    </w:p>
    <w:p w14:paraId="736ED010" w14:textId="77777777" w:rsidR="0064065C" w:rsidRDefault="0064065C" w:rsidP="0064065C">
      <w:pPr>
        <w:spacing w:line="276" w:lineRule="auto"/>
        <w:ind w:left="720"/>
        <w:rPr>
          <w:rFonts w:cs="Arial"/>
          <w:szCs w:val="22"/>
        </w:rPr>
      </w:pPr>
      <w:r>
        <w:rPr>
          <w:rFonts w:cs="Arial"/>
          <w:szCs w:val="22"/>
        </w:rPr>
        <w:t>OLS</w:t>
      </w:r>
      <w:r>
        <w:rPr>
          <w:rFonts w:cs="Arial"/>
          <w:szCs w:val="22"/>
        </w:rPr>
        <w:tab/>
        <w:t>Means Oil Level Sensor</w:t>
      </w:r>
    </w:p>
    <w:p w14:paraId="7D30E899"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4" w:name="_Toc158210361"/>
      <w:r>
        <w:lastRenderedPageBreak/>
        <w:t>Allen Aircraft Product LabVIEW Program:</w:t>
      </w:r>
      <w:bookmarkEnd w:id="4"/>
    </w:p>
    <w:p w14:paraId="58584046" w14:textId="77777777" w:rsidR="0064065C" w:rsidRPr="0064065C" w:rsidRDefault="0064065C" w:rsidP="0064065C">
      <w:pPr>
        <w:pStyle w:val="ZPara"/>
        <w:rPr>
          <w:rStyle w:val="Heading2Char"/>
          <w:rFonts w:ascii="Arial" w:hAnsi="Arial"/>
          <w:sz w:val="22"/>
          <w:szCs w:val="22"/>
        </w:rPr>
      </w:pPr>
      <w:r>
        <w:t xml:space="preserve">Elate OLS level rig </w:t>
      </w:r>
      <w:r w:rsidRPr="0064065C">
        <w:rPr>
          <w:rStyle w:val="Heading2Char"/>
          <w:rFonts w:ascii="Arial" w:hAnsi="Arial"/>
          <w:sz w:val="22"/>
          <w:szCs w:val="22"/>
        </w:rPr>
        <w:t>DAQ970 data acquisition.</w:t>
      </w:r>
    </w:p>
    <w:p w14:paraId="4CA69FA9" w14:textId="77777777" w:rsidR="0064065C" w:rsidRDefault="0064065C" w:rsidP="0064065C">
      <w:pPr>
        <w:pStyle w:val="ZPara"/>
      </w:pPr>
      <w:r>
        <w:t>Elate OLS level rig with Oil Tank manual control.</w:t>
      </w:r>
    </w:p>
    <w:p w14:paraId="2F47F541" w14:textId="77777777" w:rsidR="0064065C" w:rsidRDefault="0064065C" w:rsidP="0064065C">
      <w:pPr>
        <w:pStyle w:val="ZPara"/>
      </w:pPr>
      <w:r>
        <w:t>Elate OLS level rig with Oil Tank automatic control (PID) and Post test data analysis.</w:t>
      </w:r>
    </w:p>
    <w:p w14:paraId="769896CD" w14:textId="77777777" w:rsidR="0064065C" w:rsidRDefault="0064065C" w:rsidP="0064065C">
      <w:pPr>
        <w:pStyle w:val="ZPara"/>
      </w:pPr>
      <w:r>
        <w:t>EPIC 4: (TBD) Elate OLS level rig with linear actuator automation.</w:t>
      </w:r>
    </w:p>
    <w:p w14:paraId="56DE2EA8" w14:textId="77777777" w:rsidR="0064065C" w:rsidRDefault="0064065C" w:rsidP="00D44B09">
      <w:pPr>
        <w:pStyle w:val="ZL2Section"/>
        <w:numPr>
          <w:ilvl w:val="1"/>
          <w:numId w:val="5"/>
        </w:numPr>
        <w:ind w:left="720" w:hanging="720"/>
      </w:pPr>
      <w:bookmarkStart w:id="5" w:name="_Toc158210362"/>
      <w:r>
        <w:t>Allen Aircraft Products Agile Project Management Glossary:</w:t>
      </w:r>
      <w:bookmarkEnd w:id="5"/>
    </w:p>
    <w:p w14:paraId="24B0CA5C" w14:textId="77777777" w:rsidR="0064065C" w:rsidRDefault="00AB0ABE" w:rsidP="0064065C">
      <w:pPr>
        <w:spacing w:before="120"/>
        <w:ind w:left="720"/>
        <w:rPr>
          <w:rFonts w:cs="Arial"/>
          <w:szCs w:val="22"/>
        </w:rPr>
      </w:pPr>
      <w:hyperlink r:id="rId9" w:history="1">
        <w:r w:rsidR="0064065C">
          <w:rPr>
            <w:rStyle w:val="Hyperlink"/>
            <w:rFonts w:cs="Arial"/>
            <w:b/>
            <w:bCs/>
            <w:color w:val="000000"/>
            <w:szCs w:val="22"/>
            <w:bdr w:val="none" w:sz="0" w:space="0" w:color="auto" w:frame="1"/>
            <w:shd w:val="clear" w:color="auto" w:fill="FFFFFF"/>
          </w:rPr>
          <w:t>Agile:</w:t>
        </w:r>
        <w:r w:rsidR="0064065C">
          <w:rPr>
            <w:rStyle w:val="Hyperlink"/>
            <w:rFonts w:cs="Arial"/>
            <w:color w:val="000000"/>
            <w:szCs w:val="22"/>
            <w:bdr w:val="none" w:sz="0" w:space="0" w:color="auto" w:frame="1"/>
            <w:shd w:val="clear" w:color="auto" w:fill="FFFFFF"/>
          </w:rPr>
          <w:t>   Project management</w:t>
        </w:r>
      </w:hyperlink>
      <w:r w:rsidR="0064065C">
        <w:rPr>
          <w:rFonts w:cs="Arial"/>
          <w:color w:val="000000"/>
          <w:szCs w:val="22"/>
          <w:shd w:val="clear" w:color="auto" w:fill="FFFFFF"/>
        </w:rPr>
        <w:t> as an iterative approach to delivering a project, which focuses on continuous releases that incorporate customer feedback.</w:t>
      </w:r>
    </w:p>
    <w:p w14:paraId="2D4FF168" w14:textId="77777777" w:rsidR="0064065C" w:rsidRDefault="0064065C" w:rsidP="0064065C">
      <w:pPr>
        <w:spacing w:before="60"/>
        <w:ind w:left="720"/>
        <w:rPr>
          <w:rFonts w:cs="Arial"/>
          <w:szCs w:val="22"/>
        </w:rPr>
      </w:pPr>
      <w:r>
        <w:rPr>
          <w:rFonts w:cs="Arial"/>
          <w:b/>
          <w:bCs/>
          <w:szCs w:val="22"/>
        </w:rPr>
        <w:t>Epic:</w:t>
      </w:r>
      <w:r>
        <w:rPr>
          <w:rFonts w:cs="Arial"/>
          <w:szCs w:val="22"/>
        </w:rPr>
        <w:t xml:space="preserve"> Project as part of a program defined by one or more User Stories.</w:t>
      </w:r>
    </w:p>
    <w:p w14:paraId="6EECEF48" w14:textId="77777777" w:rsidR="0064065C" w:rsidRDefault="0064065C" w:rsidP="0064065C">
      <w:pPr>
        <w:spacing w:before="60"/>
        <w:ind w:left="720"/>
        <w:rPr>
          <w:rFonts w:cs="Arial"/>
          <w:szCs w:val="22"/>
        </w:rPr>
      </w:pPr>
      <w:r>
        <w:rPr>
          <w:rFonts w:cs="Arial"/>
          <w:b/>
          <w:bCs/>
          <w:szCs w:val="22"/>
        </w:rPr>
        <w:t>User Story:</w:t>
      </w:r>
      <w:r>
        <w:rPr>
          <w:rFonts w:cs="Arial"/>
          <w:szCs w:val="22"/>
        </w:rPr>
        <w:t xml:space="preserve">  Description of the end goal of an Epic from the user’s perspective.</w:t>
      </w:r>
    </w:p>
    <w:p w14:paraId="12A48875" w14:textId="77777777" w:rsidR="0064065C" w:rsidRDefault="0064065C" w:rsidP="0064065C">
      <w:pPr>
        <w:spacing w:before="60"/>
        <w:ind w:left="720"/>
        <w:rPr>
          <w:rFonts w:cs="Arial"/>
          <w:szCs w:val="22"/>
        </w:rPr>
      </w:pPr>
      <w:r>
        <w:rPr>
          <w:rFonts w:cs="Arial"/>
          <w:b/>
          <w:bCs/>
          <w:szCs w:val="22"/>
        </w:rPr>
        <w:t>Use Case:</w:t>
      </w:r>
      <w:r>
        <w:rPr>
          <w:rFonts w:cs="Arial"/>
          <w:szCs w:val="22"/>
        </w:rPr>
        <w:t xml:space="preserve">  Describe the system or user steps of a process to generate testable requirements that can be turned into executable tasks.</w:t>
      </w:r>
    </w:p>
    <w:p w14:paraId="4D13A82D" w14:textId="77777777" w:rsidR="0064065C" w:rsidRDefault="0064065C" w:rsidP="0064065C">
      <w:pPr>
        <w:spacing w:before="60"/>
        <w:ind w:left="720"/>
        <w:rPr>
          <w:rFonts w:cs="Arial"/>
          <w:szCs w:val="22"/>
        </w:rPr>
      </w:pPr>
      <w:r>
        <w:rPr>
          <w:rFonts w:cs="Arial"/>
          <w:b/>
          <w:bCs/>
          <w:szCs w:val="22"/>
        </w:rPr>
        <w:t>Backlog:</w:t>
      </w:r>
      <w:r>
        <w:rPr>
          <w:rFonts w:cs="Arial"/>
          <w:szCs w:val="22"/>
        </w:rPr>
        <w:t xml:space="preserve"> List of tasks derived from Use Cases </w:t>
      </w:r>
    </w:p>
    <w:p w14:paraId="06279E9E" w14:textId="77777777" w:rsidR="0064065C" w:rsidRDefault="0064065C" w:rsidP="0064065C">
      <w:pPr>
        <w:spacing w:before="60"/>
        <w:ind w:left="720"/>
        <w:rPr>
          <w:rFonts w:cs="Arial"/>
          <w:szCs w:val="22"/>
        </w:rPr>
      </w:pPr>
      <w:r>
        <w:rPr>
          <w:rFonts w:cs="Arial"/>
          <w:b/>
          <w:bCs/>
          <w:szCs w:val="22"/>
        </w:rPr>
        <w:t>Scrum:</w:t>
      </w:r>
      <w:r>
        <w:rPr>
          <w:rFonts w:cs="Arial"/>
          <w:szCs w:val="22"/>
        </w:rPr>
        <w:t>  Sprint meeting to prioritize task execution from the backlog and plan deliverables.</w:t>
      </w:r>
    </w:p>
    <w:p w14:paraId="38FCC5D3" w14:textId="77777777" w:rsidR="0064065C" w:rsidRDefault="0064065C" w:rsidP="0064065C">
      <w:pPr>
        <w:spacing w:before="60"/>
        <w:ind w:left="720"/>
        <w:rPr>
          <w:rFonts w:cs="Arial"/>
          <w:szCs w:val="22"/>
        </w:rPr>
      </w:pPr>
      <w:r>
        <w:rPr>
          <w:rFonts w:cs="Arial"/>
          <w:b/>
          <w:bCs/>
          <w:szCs w:val="22"/>
        </w:rPr>
        <w:t>Sprint:</w:t>
      </w:r>
      <w:r>
        <w:rPr>
          <w:rFonts w:cs="Arial"/>
          <w:szCs w:val="22"/>
        </w:rPr>
        <w:t xml:space="preserve">  Small work cycle or iteration intended to execute Scrum tasks and deliver content. </w:t>
      </w:r>
    </w:p>
    <w:p w14:paraId="543E12DB" w14:textId="77777777" w:rsidR="0064065C" w:rsidRDefault="0064065C" w:rsidP="0064065C">
      <w:pPr>
        <w:spacing w:before="60"/>
        <w:ind w:left="720"/>
        <w:rPr>
          <w:rFonts w:ascii="Courier" w:hAnsi="Courier"/>
          <w:szCs w:val="22"/>
        </w:rPr>
      </w:pPr>
      <w:r>
        <w:rPr>
          <w:rFonts w:cs="Arial"/>
          <w:b/>
          <w:bCs/>
          <w:szCs w:val="22"/>
        </w:rPr>
        <w:t>Kanban board:</w:t>
      </w:r>
      <w:r>
        <w:rPr>
          <w:rFonts w:cs="Arial"/>
          <w:szCs w:val="22"/>
        </w:rPr>
        <w:t>  Planning tool to visualize the work in progress divided into stages, typically Requirements Definition; Design, Develop. Test, Release.</w:t>
      </w:r>
    </w:p>
    <w:p w14:paraId="6C664847" w14:textId="77777777" w:rsidR="0064065C" w:rsidRDefault="0064065C" w:rsidP="0064065C">
      <w:pPr>
        <w:spacing w:before="60"/>
        <w:ind w:left="720"/>
        <w:rPr>
          <w:rFonts w:cs="Arial"/>
          <w:szCs w:val="22"/>
        </w:rPr>
      </w:pPr>
      <w:r>
        <w:rPr>
          <w:rFonts w:cs="Arial"/>
          <w:b/>
          <w:bCs/>
          <w:szCs w:val="22"/>
        </w:rPr>
        <w:t xml:space="preserve">Standup:  </w:t>
      </w:r>
      <w:r>
        <w:rPr>
          <w:rFonts w:cs="Arial"/>
          <w:szCs w:val="22"/>
        </w:rPr>
        <w:t xml:space="preserve">Frequent, brief meeting to address immediate needs to execute the Sprint. </w:t>
      </w:r>
    </w:p>
    <w:p w14:paraId="2AEFBB23" w14:textId="77777777" w:rsidR="0064065C" w:rsidRDefault="0064065C" w:rsidP="0064065C">
      <w:pPr>
        <w:spacing w:before="60"/>
        <w:ind w:left="720"/>
        <w:rPr>
          <w:rFonts w:cs="Arial"/>
          <w:szCs w:val="22"/>
        </w:rPr>
      </w:pPr>
      <w:r>
        <w:rPr>
          <w:rFonts w:cs="Arial"/>
          <w:b/>
          <w:bCs/>
          <w:szCs w:val="22"/>
        </w:rPr>
        <w:t>Sprint review:</w:t>
      </w:r>
      <w:r>
        <w:rPr>
          <w:rFonts w:cs="Arial"/>
          <w:szCs w:val="22"/>
        </w:rPr>
        <w:t>  Meeting to approve transition to next Sprint by verifying the completion of Sprint deliverables.  (Developers merge branch into main, Test new main code.)</w:t>
      </w:r>
    </w:p>
    <w:p w14:paraId="49EB048E" w14:textId="77777777" w:rsidR="0064065C" w:rsidRDefault="0064065C" w:rsidP="00D44B09">
      <w:pPr>
        <w:pStyle w:val="ZL2Section"/>
        <w:numPr>
          <w:ilvl w:val="1"/>
          <w:numId w:val="5"/>
        </w:numPr>
        <w:ind w:left="720" w:hanging="720"/>
      </w:pPr>
      <w:bookmarkStart w:id="6" w:name="_Toc158210363"/>
      <w:r>
        <w:t>Quality System AS9100</w:t>
      </w:r>
      <w:bookmarkEnd w:id="6"/>
    </w:p>
    <w:p w14:paraId="581AA96E" w14:textId="77777777" w:rsidR="0064065C" w:rsidRDefault="0064065C" w:rsidP="0064065C">
      <w:pPr>
        <w:spacing w:before="120"/>
        <w:ind w:firstLine="720"/>
        <w:rPr>
          <w:rFonts w:cs="Arial"/>
          <w:szCs w:val="22"/>
        </w:rPr>
      </w:pPr>
      <w:r>
        <w:rPr>
          <w:rFonts w:cs="Arial"/>
          <w:szCs w:val="22"/>
        </w:rPr>
        <w:t>Do we need an SOP and Work Instruction to be AS9100 compliant for:</w:t>
      </w:r>
    </w:p>
    <w:p w14:paraId="11E2C5BE"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Release and version control should be handled like CNC G-Code (from Dragan)?</w:t>
      </w:r>
    </w:p>
    <w:p w14:paraId="43C8C943"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WI for SW development style guide.?</w:t>
      </w:r>
    </w:p>
    <w:p w14:paraId="08DDF4DF"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SW development procedure?</w:t>
      </w:r>
    </w:p>
    <w:p w14:paraId="4607C735"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How do we do Document control</w:t>
      </w:r>
    </w:p>
    <w:p w14:paraId="33721EF0"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7" w:name="_Toc158210364"/>
      <w:r>
        <w:t>User Story EPIC 1</w:t>
      </w:r>
      <w:bookmarkEnd w:id="7"/>
    </w:p>
    <w:p w14:paraId="3C199921" w14:textId="77777777" w:rsidR="0064065C" w:rsidRDefault="0064065C" w:rsidP="0064065C">
      <w:pPr>
        <w:spacing w:before="120"/>
        <w:ind w:left="720"/>
        <w:rPr>
          <w:rFonts w:cs="Arial"/>
          <w:szCs w:val="22"/>
        </w:rPr>
      </w:pPr>
      <w:r>
        <w:rPr>
          <w:rFonts w:cs="Arial"/>
          <w:szCs w:val="22"/>
        </w:rPr>
        <w:t>NA</w:t>
      </w:r>
    </w:p>
    <w:p w14:paraId="3D146CD1"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8" w:name="_Toc158210365"/>
      <w:r>
        <w:t>User Story EPIC 2</w:t>
      </w:r>
      <w:bookmarkEnd w:id="8"/>
    </w:p>
    <w:p w14:paraId="539F61FF" w14:textId="77777777" w:rsidR="0064065C" w:rsidRDefault="0064065C" w:rsidP="0064065C">
      <w:pPr>
        <w:spacing w:before="120"/>
        <w:ind w:firstLine="720"/>
        <w:rPr>
          <w:rFonts w:cs="Arial"/>
          <w:szCs w:val="22"/>
        </w:rPr>
      </w:pPr>
      <w:r>
        <w:rPr>
          <w:rFonts w:cs="Arial"/>
          <w:szCs w:val="22"/>
        </w:rPr>
        <w:t>Description of the end goal of a sprint from each user’s perspective.</w:t>
      </w:r>
    </w:p>
    <w:p w14:paraId="247F45D6" w14:textId="77777777" w:rsidR="0064065C" w:rsidRDefault="0064065C" w:rsidP="00D44B09">
      <w:pPr>
        <w:pStyle w:val="ListParagraph"/>
        <w:numPr>
          <w:ilvl w:val="0"/>
          <w:numId w:val="9"/>
        </w:numPr>
        <w:autoSpaceDN w:val="0"/>
        <w:spacing w:after="160" w:line="276" w:lineRule="auto"/>
        <w:ind w:left="1080"/>
        <w:contextualSpacing/>
        <w:rPr>
          <w:rFonts w:cs="Arial"/>
          <w:szCs w:val="22"/>
        </w:rPr>
      </w:pPr>
      <w:r>
        <w:rPr>
          <w:rFonts w:cs="Arial"/>
          <w:szCs w:val="22"/>
        </w:rPr>
        <w:t>Production User or Engineering /Maintenance User</w:t>
      </w:r>
    </w:p>
    <w:p w14:paraId="41A6E02F" w14:textId="77777777" w:rsidR="0064065C" w:rsidRDefault="0064065C" w:rsidP="00D44B09">
      <w:pPr>
        <w:pStyle w:val="ListParagraph"/>
        <w:numPr>
          <w:ilvl w:val="1"/>
          <w:numId w:val="7"/>
        </w:numPr>
        <w:autoSpaceDN w:val="0"/>
        <w:spacing w:after="160" w:line="276" w:lineRule="auto"/>
        <w:ind w:left="1440" w:hanging="450"/>
        <w:contextualSpacing/>
        <w:rPr>
          <w:rFonts w:cs="Arial"/>
          <w:szCs w:val="22"/>
        </w:rPr>
      </w:pPr>
      <w:r>
        <w:rPr>
          <w:rFonts w:cs="Arial"/>
          <w:szCs w:val="22"/>
        </w:rPr>
        <w:t>Shall have a login to set user mode to either Test or Maintenance mode.</w:t>
      </w:r>
    </w:p>
    <w:p w14:paraId="39F342D1" w14:textId="77777777" w:rsidR="0064065C" w:rsidRDefault="0064065C" w:rsidP="00D44B09">
      <w:pPr>
        <w:pStyle w:val="ZL2Section"/>
        <w:numPr>
          <w:ilvl w:val="1"/>
          <w:numId w:val="5"/>
        </w:numPr>
        <w:ind w:left="720" w:hanging="720"/>
      </w:pPr>
      <w:bookmarkStart w:id="9" w:name="_Toc158210366"/>
      <w:r>
        <w:lastRenderedPageBreak/>
        <w:t>Production User Objectives</w:t>
      </w:r>
      <w:bookmarkEnd w:id="9"/>
    </w:p>
    <w:p w14:paraId="44571A4D" w14:textId="77777777" w:rsidR="0064065C" w:rsidRDefault="0064065C" w:rsidP="00D44B09">
      <w:pPr>
        <w:pStyle w:val="ListParagraph"/>
        <w:numPr>
          <w:ilvl w:val="0"/>
          <w:numId w:val="10"/>
        </w:numPr>
        <w:autoSpaceDN w:val="0"/>
        <w:spacing w:before="120" w:after="160" w:line="276" w:lineRule="auto"/>
        <w:contextualSpacing/>
        <w:rPr>
          <w:rFonts w:cs="Arial"/>
          <w:szCs w:val="22"/>
        </w:rPr>
      </w:pPr>
      <w:r>
        <w:rPr>
          <w:rFonts w:cs="Arial"/>
          <w:szCs w:val="22"/>
        </w:rPr>
        <w:t xml:space="preserve">Wants to automate the Elevate OLS (Oil Level Sensor) ATP Test. </w:t>
      </w:r>
    </w:p>
    <w:p w14:paraId="5C98D5A9" w14:textId="77777777" w:rsidR="0064065C" w:rsidRDefault="0064065C" w:rsidP="00D44B09">
      <w:pPr>
        <w:pStyle w:val="ListParagraph"/>
        <w:numPr>
          <w:ilvl w:val="0"/>
          <w:numId w:val="10"/>
        </w:numPr>
        <w:autoSpaceDN w:val="0"/>
        <w:spacing w:after="160" w:line="276" w:lineRule="auto"/>
        <w:contextualSpacing/>
        <w:rPr>
          <w:rFonts w:cs="Arial"/>
          <w:szCs w:val="22"/>
        </w:rPr>
      </w:pPr>
      <w:r>
        <w:rPr>
          <w:rFonts w:cs="Arial"/>
          <w:szCs w:val="22"/>
        </w:rPr>
        <w:t>Add investigatory level switch point measurement.</w:t>
      </w:r>
    </w:p>
    <w:p w14:paraId="6E499E7E" w14:textId="1B875117" w:rsidR="0064065C" w:rsidRDefault="0064065C" w:rsidP="0064065C">
      <w:pPr>
        <w:rPr>
          <w:rFonts w:ascii="Courier" w:hAnsi="Courier"/>
          <w:sz w:val="20"/>
          <w:szCs w:val="24"/>
        </w:rPr>
      </w:pPr>
      <w:r>
        <w:rPr>
          <w:noProof/>
        </w:rPr>
        <w:drawing>
          <wp:inline distT="0" distB="0" distL="0" distR="0" wp14:anchorId="1E110CFE" wp14:editId="3DC3CC74">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9522968" w14:textId="77777777" w:rsidR="0064065C" w:rsidRDefault="0064065C" w:rsidP="00D44B09">
      <w:pPr>
        <w:pStyle w:val="ZL3Section"/>
        <w:numPr>
          <w:ilvl w:val="2"/>
          <w:numId w:val="5"/>
        </w:numPr>
        <w:ind w:left="720" w:hanging="720"/>
      </w:pPr>
      <w:bookmarkStart w:id="10" w:name="_Toc158210367"/>
      <w:r>
        <w:t>INPUTS:</w:t>
      </w:r>
      <w:bookmarkEnd w:id="10"/>
    </w:p>
    <w:p w14:paraId="000B4856" w14:textId="286578B1" w:rsidR="0064065C" w:rsidRDefault="00AC7652" w:rsidP="00D44B09">
      <w:pPr>
        <w:pStyle w:val="ListParagraph"/>
        <w:numPr>
          <w:ilvl w:val="0"/>
          <w:numId w:val="11"/>
        </w:numPr>
        <w:autoSpaceDN w:val="0"/>
        <w:spacing w:before="120" w:after="160" w:line="276" w:lineRule="auto"/>
        <w:ind w:left="1080"/>
        <w:contextualSpacing/>
        <w:rPr>
          <w:rFonts w:cs="Arial"/>
          <w:szCs w:val="22"/>
        </w:rPr>
      </w:pPr>
      <w:r>
        <w:rPr>
          <w:rFonts w:cs="Arial"/>
          <w:szCs w:val="22"/>
        </w:rPr>
        <w:t xml:space="preserve">8 </w:t>
      </w:r>
      <w:r w:rsidR="0064065C">
        <w:rPr>
          <w:rFonts w:cs="Arial"/>
          <w:szCs w:val="22"/>
        </w:rPr>
        <w:t xml:space="preserve">Ch +/-10Vdc Resistance Measurements from </w:t>
      </w:r>
      <w:proofErr w:type="spellStart"/>
      <w:r w:rsidR="0064065C">
        <w:rPr>
          <w:rFonts w:cs="Arial"/>
          <w:szCs w:val="22"/>
        </w:rPr>
        <w:t>DataQ</w:t>
      </w:r>
      <w:proofErr w:type="spellEnd"/>
      <w:r w:rsidR="0064065C">
        <w:rPr>
          <w:rFonts w:cs="Arial"/>
          <w:szCs w:val="22"/>
        </w:rPr>
        <w:t xml:space="preserve"> DI-2108</w:t>
      </w:r>
    </w:p>
    <w:p w14:paraId="4BE2BE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Parallel measurements between 4 (or more) DUT (Device Under Test</w:t>
      </w:r>
    </w:p>
    <w:p w14:paraId="54B88A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Keyence LK-G series Laser Level sensor.</w:t>
      </w:r>
    </w:p>
    <w:p w14:paraId="46ABC717"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See Hardware Diagram</w:t>
      </w:r>
    </w:p>
    <w:p w14:paraId="47018D74" w14:textId="77777777" w:rsidR="0064065C" w:rsidRDefault="0064065C" w:rsidP="00D44B09">
      <w:pPr>
        <w:pStyle w:val="ListParagraph"/>
        <w:numPr>
          <w:ilvl w:val="0"/>
          <w:numId w:val="13"/>
        </w:numPr>
        <w:autoSpaceDN w:val="0"/>
        <w:spacing w:after="160" w:line="276" w:lineRule="auto"/>
        <w:ind w:left="1440"/>
        <w:contextualSpacing/>
        <w:rPr>
          <w:rFonts w:cs="Arial"/>
          <w:szCs w:val="22"/>
        </w:rPr>
      </w:pPr>
      <w:r>
        <w:rPr>
          <w:rFonts w:cs="Arial"/>
          <w:szCs w:val="22"/>
        </w:rPr>
        <w:t>Hardware status shall be indicated as Good=Green; Bad=Red; Needs attention/configuration or not automatic = Yellow i.e. calibration due (nice to have?)</w:t>
      </w:r>
    </w:p>
    <w:p w14:paraId="219C7BA7" w14:textId="77777777" w:rsidR="0064065C" w:rsidRDefault="0064065C" w:rsidP="00D44B09">
      <w:pPr>
        <w:pStyle w:val="ZL3Section"/>
        <w:numPr>
          <w:ilvl w:val="2"/>
          <w:numId w:val="5"/>
        </w:numPr>
        <w:ind w:left="720" w:hanging="720"/>
        <w:rPr>
          <w:rFonts w:cs="Times New Roman"/>
        </w:rPr>
      </w:pPr>
      <w:bookmarkStart w:id="11" w:name="_Toc158210368"/>
      <w:r>
        <w:t>OUTPUTS:</w:t>
      </w:r>
      <w:bookmarkEnd w:id="11"/>
    </w:p>
    <w:p w14:paraId="0B406759" w14:textId="77777777" w:rsidR="0064065C" w:rsidRDefault="0064065C" w:rsidP="00D44B09">
      <w:pPr>
        <w:pStyle w:val="ListParagraph"/>
        <w:numPr>
          <w:ilvl w:val="0"/>
          <w:numId w:val="14"/>
        </w:numPr>
        <w:autoSpaceDN w:val="0"/>
        <w:spacing w:before="120" w:after="160" w:line="276" w:lineRule="auto"/>
        <w:ind w:left="1080"/>
        <w:contextualSpacing/>
        <w:rPr>
          <w:rFonts w:cs="Arial"/>
          <w:szCs w:val="22"/>
        </w:rPr>
      </w:pPr>
      <w:proofErr w:type="spellStart"/>
      <w:r>
        <w:rPr>
          <w:rFonts w:cs="Arial"/>
          <w:szCs w:val="22"/>
        </w:rPr>
        <w:t>DataQ</w:t>
      </w:r>
      <w:proofErr w:type="spellEnd"/>
      <w:r>
        <w:rPr>
          <w:rFonts w:cs="Arial"/>
          <w:szCs w:val="22"/>
        </w:rPr>
        <w:t xml:space="preserve"> Digital Output to H-Bridge, FWD, REV, Brake</w:t>
      </w:r>
    </w:p>
    <w:p w14:paraId="40C98538" w14:textId="77777777" w:rsidR="0064065C" w:rsidRDefault="0064065C" w:rsidP="00D44B09">
      <w:pPr>
        <w:pStyle w:val="ListParagraph"/>
        <w:numPr>
          <w:ilvl w:val="0"/>
          <w:numId w:val="14"/>
        </w:numPr>
        <w:autoSpaceDN w:val="0"/>
        <w:spacing w:after="160" w:line="276" w:lineRule="auto"/>
        <w:ind w:left="1080"/>
        <w:contextualSpacing/>
        <w:rPr>
          <w:rFonts w:cs="Arial"/>
          <w:szCs w:val="22"/>
        </w:rPr>
      </w:pPr>
      <w:r>
        <w:rPr>
          <w:rFonts w:cs="Arial"/>
          <w:szCs w:val="22"/>
        </w:rPr>
        <w:t>H-Bridge: Vin = 12Vdc @ 5A (set for flow rate), Pump Drive signals</w:t>
      </w:r>
    </w:p>
    <w:p w14:paraId="0E087E8D" w14:textId="77777777" w:rsidR="0064065C" w:rsidRDefault="0064065C" w:rsidP="00D44B09">
      <w:pPr>
        <w:pStyle w:val="ZL3Section"/>
        <w:numPr>
          <w:ilvl w:val="2"/>
          <w:numId w:val="5"/>
        </w:numPr>
        <w:ind w:left="720" w:hanging="720"/>
        <w:rPr>
          <w:rFonts w:cs="Times New Roman"/>
        </w:rPr>
      </w:pPr>
      <w:bookmarkStart w:id="12" w:name="_Toc158210369"/>
      <w:r>
        <w:t>HMI:</w:t>
      </w:r>
      <w:bookmarkEnd w:id="12"/>
    </w:p>
    <w:p w14:paraId="76EBAC74" w14:textId="77777777" w:rsidR="0064065C" w:rsidRDefault="0064065C" w:rsidP="0064065C">
      <w:pPr>
        <w:spacing w:before="120"/>
        <w:ind w:firstLine="720"/>
        <w:rPr>
          <w:rFonts w:cs="Arial"/>
          <w:szCs w:val="22"/>
        </w:rPr>
      </w:pPr>
      <w:r>
        <w:rPr>
          <w:rFonts w:cs="Arial"/>
          <w:szCs w:val="22"/>
        </w:rPr>
        <w:t>Test configuration wizard prompt for:</w:t>
      </w:r>
    </w:p>
    <w:p w14:paraId="4A43D80C"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Parameters (Excel Test Plan)</w:t>
      </w:r>
    </w:p>
    <w:p w14:paraId="27C43295"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Name = Job Number + Unit number (User input)</w:t>
      </w:r>
    </w:p>
    <w:p w14:paraId="2CD53906"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 xml:space="preserve">Install DUT, Continuity test Resistance &lt; Infinity. </w:t>
      </w:r>
    </w:p>
    <w:p w14:paraId="0AF96C2E" w14:textId="77777777" w:rsidR="0064065C" w:rsidRDefault="0064065C" w:rsidP="00D44B09">
      <w:pPr>
        <w:pStyle w:val="ZL3Section"/>
        <w:numPr>
          <w:ilvl w:val="2"/>
          <w:numId w:val="5"/>
        </w:numPr>
        <w:ind w:left="720" w:hanging="720"/>
        <w:rPr>
          <w:rFonts w:cs="Times New Roman"/>
        </w:rPr>
      </w:pPr>
      <w:bookmarkStart w:id="13" w:name="_Toc158210370"/>
      <w:r>
        <w:t>Pump control</w:t>
      </w:r>
      <w:bookmarkEnd w:id="13"/>
    </w:p>
    <w:p w14:paraId="1DB7E1C0" w14:textId="77777777" w:rsidR="0064065C" w:rsidRDefault="0064065C" w:rsidP="00D44B09">
      <w:pPr>
        <w:pStyle w:val="ListParagraph"/>
        <w:numPr>
          <w:ilvl w:val="0"/>
          <w:numId w:val="16"/>
        </w:numPr>
        <w:autoSpaceDN w:val="0"/>
        <w:spacing w:before="120" w:after="160" w:line="276" w:lineRule="auto"/>
        <w:contextualSpacing/>
        <w:rPr>
          <w:rFonts w:cs="Arial"/>
          <w:szCs w:val="22"/>
        </w:rPr>
      </w:pPr>
      <w:r>
        <w:rPr>
          <w:rFonts w:cs="Arial"/>
          <w:szCs w:val="22"/>
        </w:rPr>
        <w:t>Fill Button ON/OFF (LV input)</w:t>
      </w:r>
    </w:p>
    <w:p w14:paraId="325C4FB4" w14:textId="77777777" w:rsidR="0064065C" w:rsidRDefault="0064065C" w:rsidP="00D44B09">
      <w:pPr>
        <w:pStyle w:val="ListParagraph"/>
        <w:numPr>
          <w:ilvl w:val="0"/>
          <w:numId w:val="16"/>
        </w:numPr>
        <w:autoSpaceDN w:val="0"/>
        <w:spacing w:after="160" w:line="276" w:lineRule="auto"/>
        <w:contextualSpacing/>
        <w:rPr>
          <w:rFonts w:cs="Arial"/>
          <w:szCs w:val="22"/>
        </w:rPr>
      </w:pPr>
      <w:r>
        <w:rPr>
          <w:rFonts w:cs="Arial"/>
          <w:szCs w:val="22"/>
        </w:rPr>
        <w:t>Drain Button ON/OFF (LV input)</w:t>
      </w:r>
    </w:p>
    <w:p w14:paraId="1A6A74C6" w14:textId="77777777" w:rsidR="0064065C" w:rsidRDefault="0064065C" w:rsidP="00D44B09">
      <w:pPr>
        <w:pStyle w:val="ZL3Section"/>
        <w:numPr>
          <w:ilvl w:val="2"/>
          <w:numId w:val="5"/>
        </w:numPr>
        <w:ind w:left="720" w:hanging="720"/>
        <w:rPr>
          <w:rFonts w:cs="Times New Roman"/>
        </w:rPr>
      </w:pPr>
      <w:bookmarkStart w:id="14" w:name="_Toc158210371"/>
      <w:r>
        <w:t>Test Status/progress</w:t>
      </w:r>
      <w:bookmarkEnd w:id="14"/>
    </w:p>
    <w:p w14:paraId="010E953E"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Level, Ch A &amp; Ch B both digital readout and chart. (HMI)</w:t>
      </w:r>
    </w:p>
    <w:p w14:paraId="27801FAD"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for each switch level.</w:t>
      </w:r>
    </w:p>
    <w:p w14:paraId="794BF382"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71C9A863" w14:textId="77777777" w:rsidR="0064065C" w:rsidRDefault="0064065C" w:rsidP="00D44B09">
      <w:pPr>
        <w:pStyle w:val="ZL3Section"/>
        <w:numPr>
          <w:ilvl w:val="2"/>
          <w:numId w:val="5"/>
        </w:numPr>
        <w:ind w:left="720" w:hanging="720"/>
        <w:rPr>
          <w:rFonts w:cs="Times New Roman"/>
        </w:rPr>
      </w:pPr>
      <w:bookmarkStart w:id="15" w:name="_Toc158210372"/>
      <w:r>
        <w:t>Test Report</w:t>
      </w:r>
      <w:bookmarkEnd w:id="15"/>
    </w:p>
    <w:p w14:paraId="604DE49C"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 xml:space="preserve">Test Configuration &amp; Name </w:t>
      </w:r>
    </w:p>
    <w:p w14:paraId="27481E3F"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lastRenderedPageBreak/>
        <w:t xml:space="preserve">Level, Ch A &amp; Ch B </w:t>
      </w:r>
    </w:p>
    <w:p w14:paraId="14BD2E1B"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per ATP</w:t>
      </w:r>
    </w:p>
    <w:p w14:paraId="389E85C5"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347EA6BE" w14:textId="77777777" w:rsidR="0064065C" w:rsidRDefault="0064065C" w:rsidP="00D44B09">
      <w:pPr>
        <w:pStyle w:val="ZL2Section"/>
        <w:numPr>
          <w:ilvl w:val="1"/>
          <w:numId w:val="5"/>
        </w:numPr>
        <w:ind w:left="720" w:hanging="720"/>
      </w:pPr>
      <w:bookmarkStart w:id="16" w:name="_Toc158210373"/>
      <w:r>
        <w:t>Engineering/ Maintenance User</w:t>
      </w:r>
      <w:bookmarkEnd w:id="16"/>
      <w:r>
        <w:t xml:space="preserve"> </w:t>
      </w:r>
    </w:p>
    <w:p w14:paraId="79CF8822" w14:textId="77777777" w:rsidR="0064065C" w:rsidRDefault="0064065C" w:rsidP="00D44B09">
      <w:pPr>
        <w:pStyle w:val="ListParagraph"/>
        <w:numPr>
          <w:ilvl w:val="0"/>
          <w:numId w:val="17"/>
        </w:numPr>
        <w:autoSpaceDN w:val="0"/>
        <w:spacing w:before="120" w:after="160" w:line="276" w:lineRule="auto"/>
        <w:contextualSpacing/>
        <w:rPr>
          <w:rFonts w:cs="Arial"/>
          <w:szCs w:val="22"/>
        </w:rPr>
      </w:pPr>
      <w:r>
        <w:rPr>
          <w:rFonts w:cs="Arial"/>
          <w:szCs w:val="22"/>
        </w:rPr>
        <w:t>Wants to update/add test program parameters by saving a new XL Test Plan.</w:t>
      </w:r>
    </w:p>
    <w:p w14:paraId="29A67AA3" w14:textId="77777777" w:rsidR="0064065C" w:rsidRDefault="0064065C" w:rsidP="00D44B09">
      <w:pPr>
        <w:pStyle w:val="ListParagraph"/>
        <w:numPr>
          <w:ilvl w:val="0"/>
          <w:numId w:val="17"/>
        </w:numPr>
        <w:autoSpaceDN w:val="0"/>
        <w:spacing w:after="160" w:line="276" w:lineRule="auto"/>
        <w:contextualSpacing/>
        <w:rPr>
          <w:rFonts w:cs="Arial"/>
          <w:szCs w:val="22"/>
        </w:rPr>
      </w:pPr>
      <w:r>
        <w:rPr>
          <w:rFonts w:cs="Arial"/>
          <w:szCs w:val="22"/>
        </w:rPr>
        <w:t>Wants to calibrate the test bench.</w:t>
      </w:r>
    </w:p>
    <w:p w14:paraId="72BB8379" w14:textId="77777777" w:rsidR="0064065C" w:rsidRDefault="0064065C" w:rsidP="00D44B09">
      <w:pPr>
        <w:pStyle w:val="ListParagraph"/>
        <w:numPr>
          <w:ilvl w:val="0"/>
          <w:numId w:val="18"/>
        </w:numPr>
        <w:autoSpaceDN w:val="0"/>
        <w:spacing w:after="160" w:line="276" w:lineRule="auto"/>
        <w:contextualSpacing/>
        <w:rPr>
          <w:rFonts w:ascii="Courier" w:hAnsi="Courier"/>
          <w:sz w:val="20"/>
          <w:szCs w:val="24"/>
        </w:rPr>
      </w:pPr>
      <w:r>
        <w:br w:type="page"/>
      </w:r>
    </w:p>
    <w:p w14:paraId="1EAFA502" w14:textId="77777777" w:rsidR="0064065C" w:rsidRDefault="0064065C" w:rsidP="00D44B09">
      <w:pPr>
        <w:pStyle w:val="ZL2Section"/>
        <w:numPr>
          <w:ilvl w:val="1"/>
          <w:numId w:val="5"/>
        </w:numPr>
        <w:ind w:left="720" w:hanging="720"/>
      </w:pPr>
      <w:bookmarkStart w:id="17" w:name="_Toc158210374"/>
      <w:r>
        <w:lastRenderedPageBreak/>
        <w:t>Use Case 1: Load Test Plan -- Maintenance User</w:t>
      </w:r>
      <w:bookmarkEnd w:id="17"/>
    </w:p>
    <w:p w14:paraId="5359EE81" w14:textId="77777777" w:rsidR="0064065C" w:rsidRDefault="0064065C" w:rsidP="00D44B09">
      <w:pPr>
        <w:pStyle w:val="ListParagraph"/>
        <w:numPr>
          <w:ilvl w:val="0"/>
          <w:numId w:val="19"/>
        </w:numPr>
        <w:autoSpaceDN w:val="0"/>
        <w:spacing w:before="120" w:after="160" w:line="276" w:lineRule="auto"/>
        <w:contextualSpacing/>
        <w:rPr>
          <w:rFonts w:cs="Arial"/>
          <w:szCs w:val="22"/>
        </w:rPr>
      </w:pPr>
      <w:r>
        <w:rPr>
          <w:rFonts w:cs="Arial"/>
          <w:szCs w:val="22"/>
        </w:rPr>
        <w:t>Document management</w:t>
      </w:r>
    </w:p>
    <w:p w14:paraId="3C1FAE38"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an XL workbook named to be traceable the test protocol implemented.</w:t>
      </w:r>
    </w:p>
    <w:p w14:paraId="266B6EA4"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version controlled in the Test repository per AAP QUAM.</w:t>
      </w:r>
    </w:p>
    <w:p w14:paraId="02804A52"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There shall be a means to add/include the test plan path into the user prompt.</w:t>
      </w:r>
    </w:p>
    <w:p w14:paraId="0EAFDCDF"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Enter the test bench configuration parameters into XL test plan.</w:t>
      </w:r>
    </w:p>
    <w:p w14:paraId="0BB90985" w14:textId="77777777" w:rsidR="0064065C" w:rsidRDefault="0064065C" w:rsidP="00D44B09">
      <w:pPr>
        <w:pStyle w:val="ListParagraph"/>
        <w:numPr>
          <w:ilvl w:val="1"/>
          <w:numId w:val="21"/>
        </w:numPr>
        <w:autoSpaceDN w:val="0"/>
        <w:spacing w:after="160" w:line="276" w:lineRule="auto"/>
        <w:contextualSpacing/>
        <w:rPr>
          <w:rFonts w:cs="Arial"/>
          <w:szCs w:val="22"/>
        </w:rPr>
      </w:pPr>
      <w:r>
        <w:rPr>
          <w:rFonts w:cs="Arial"/>
          <w:szCs w:val="22"/>
        </w:rPr>
        <w:t>The test plan shall contain the configurable test bench parameters as determined by the test bench design.</w:t>
      </w:r>
    </w:p>
    <w:p w14:paraId="54AEE7C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Tabular data should be a copy and paste operation from the reference Test Document (ATP) into the XL Test Plan document for loading as a LV parameter.</w:t>
      </w:r>
    </w:p>
    <w:p w14:paraId="54FE29BC"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Enter DUT specific configuration parameters into XL test plan.  Eventually the test plan may include variations of the test protocol that are run at different stages of production.  For example, pre-pot </w:t>
      </w:r>
      <w:proofErr w:type="gramStart"/>
      <w:r>
        <w:rPr>
          <w:rFonts w:cs="Arial"/>
          <w:szCs w:val="22"/>
        </w:rPr>
        <w:t>test</w:t>
      </w:r>
      <w:proofErr w:type="gramEnd"/>
      <w:r>
        <w:rPr>
          <w:rFonts w:cs="Arial"/>
          <w:szCs w:val="22"/>
        </w:rPr>
        <w:t xml:space="preserve"> the DUT has no connector, post-Pot is the Actual ATP. </w:t>
      </w:r>
    </w:p>
    <w:p w14:paraId="359401D7"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the referenced test protocol test bench parameters as determined by the test bench design.</w:t>
      </w:r>
    </w:p>
    <w:p w14:paraId="0A176834"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It should be a copy and paste operation to include the Test bench parameters into the XL Test Plan document.</w:t>
      </w:r>
    </w:p>
    <w:p w14:paraId="3F05573A"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a template of each test report generated on a separate sheet in the test plan XL workbook.</w:t>
      </w:r>
    </w:p>
    <w:p w14:paraId="4AF018B9"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be capable of containing multiple templates to accommodate recording multiple test points or variations of test protocol.</w:t>
      </w:r>
    </w:p>
    <w:p w14:paraId="77F14413" w14:textId="77777777" w:rsidR="0064065C" w:rsidRDefault="0064065C" w:rsidP="00D44B09">
      <w:pPr>
        <w:pStyle w:val="ZL2Section"/>
        <w:numPr>
          <w:ilvl w:val="1"/>
          <w:numId w:val="5"/>
        </w:numPr>
        <w:ind w:left="720" w:hanging="720"/>
      </w:pPr>
      <w:bookmarkStart w:id="18" w:name="_Toc158210375"/>
      <w:r>
        <w:t>Use Case 2: Validate Test System -- Maintenance User</w:t>
      </w:r>
      <w:bookmarkEnd w:id="18"/>
    </w:p>
    <w:p w14:paraId="7DCD890E" w14:textId="77777777" w:rsidR="0064065C" w:rsidRDefault="0064065C" w:rsidP="00D44B09">
      <w:pPr>
        <w:pStyle w:val="ListParagraph"/>
        <w:numPr>
          <w:ilvl w:val="0"/>
          <w:numId w:val="23"/>
        </w:numPr>
        <w:autoSpaceDN w:val="0"/>
        <w:spacing w:before="120" w:after="160" w:line="276" w:lineRule="auto"/>
        <w:ind w:left="1080"/>
        <w:contextualSpacing/>
        <w:rPr>
          <w:rFonts w:cs="Arial"/>
          <w:szCs w:val="22"/>
        </w:rPr>
      </w:pPr>
      <w:r>
        <w:rPr>
          <w:rFonts w:cs="Arial"/>
          <w:szCs w:val="22"/>
        </w:rPr>
        <w:t>Calibration Procedure</w:t>
      </w:r>
    </w:p>
    <w:p w14:paraId="510FDD8A"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AI input.   (wizard?)</w:t>
      </w:r>
    </w:p>
    <w:p w14:paraId="68B2CFEC"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Level Sensor (wizard?)</w:t>
      </w:r>
    </w:p>
    <w:p w14:paraId="2EDF73F1"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These Bench calibrations shall be saved /linked to each Test Plan. </w:t>
      </w:r>
    </w:p>
    <w:p w14:paraId="4D6FAAE8" w14:textId="77777777" w:rsidR="0064065C" w:rsidRDefault="0064065C" w:rsidP="00D44B09">
      <w:pPr>
        <w:pStyle w:val="ListParagraph"/>
        <w:numPr>
          <w:ilvl w:val="0"/>
          <w:numId w:val="23"/>
        </w:numPr>
        <w:autoSpaceDN w:val="0"/>
        <w:spacing w:after="160" w:line="276" w:lineRule="auto"/>
        <w:ind w:left="1080"/>
        <w:contextualSpacing/>
        <w:rPr>
          <w:rFonts w:cs="Arial"/>
          <w:szCs w:val="22"/>
        </w:rPr>
      </w:pPr>
      <w:r>
        <w:rPr>
          <w:rFonts w:cs="Arial"/>
          <w:szCs w:val="22"/>
        </w:rPr>
        <w:t>Troubleshooting Aids</w:t>
      </w:r>
    </w:p>
    <w:p w14:paraId="4FFC75A0"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There shall be a means for manually setting the tank level.</w:t>
      </w:r>
    </w:p>
    <w:p w14:paraId="233951D2"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Each instrument (</w:t>
      </w:r>
      <w:proofErr w:type="spellStart"/>
      <w:r>
        <w:rPr>
          <w:rFonts w:cs="Arial"/>
          <w:szCs w:val="22"/>
        </w:rPr>
        <w:t>DataQ</w:t>
      </w:r>
      <w:proofErr w:type="spellEnd"/>
      <w:r>
        <w:rPr>
          <w:rFonts w:cs="Arial"/>
          <w:szCs w:val="22"/>
        </w:rPr>
        <w:t>, Keyence) shall provide a health indictor.</w:t>
      </w:r>
    </w:p>
    <w:p w14:paraId="69049ED5" w14:textId="77777777" w:rsidR="0064065C" w:rsidRDefault="0064065C"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simulate mode that provides simulated instrument input and Level response to be used with debugging.</w:t>
      </w:r>
    </w:p>
    <w:p w14:paraId="4F62163D" w14:textId="61E2BF19" w:rsidR="00A162D5" w:rsidRDefault="00A162D5"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test vector mode that reads and process AEPS 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D44B09">
      <w:pPr>
        <w:pStyle w:val="ZL2Section"/>
        <w:numPr>
          <w:ilvl w:val="1"/>
          <w:numId w:val="5"/>
        </w:numPr>
        <w:ind w:left="720" w:hanging="720"/>
      </w:pPr>
      <w:bookmarkStart w:id="19" w:name="_Toc158210376"/>
      <w:r>
        <w:lastRenderedPageBreak/>
        <w:t>Use Case 3: Read Test Configuration -- Production Test User</w:t>
      </w:r>
      <w:bookmarkEnd w:id="19"/>
    </w:p>
    <w:p w14:paraId="1F4EB801"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LV program must launch from PC desktop ICON.</w:t>
      </w:r>
    </w:p>
    <w:p w14:paraId="29F5C758"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Maintenance User exclusive controls and Indicators shall be hidden in Test mode.</w:t>
      </w:r>
    </w:p>
    <w:p w14:paraId="54ED51A9"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All Test Parameters options must be presented in the form of a discrete choice (i.e. dropdown, pick list, radio button etc.).</w:t>
      </w:r>
    </w:p>
    <w:p w14:paraId="2F62A04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Path to valid XL test plans shall be saved in LV as constant (Register Key??) and presented as a choice by Test name configured by the Maintenance User.   </w:t>
      </w:r>
    </w:p>
    <w:p w14:paraId="75AC96F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The system shall be configured and initialized and shall report any NOT READY to test status: i.e. no functional instrument, out of calibration data, error reading test Plan etc.). </w:t>
      </w:r>
    </w:p>
    <w:p w14:paraId="79297320" w14:textId="77777777" w:rsidR="0064065C" w:rsidRDefault="0064065C" w:rsidP="00D44B09">
      <w:pPr>
        <w:pStyle w:val="ZL2Section"/>
        <w:numPr>
          <w:ilvl w:val="1"/>
          <w:numId w:val="5"/>
        </w:numPr>
        <w:ind w:left="720" w:hanging="720"/>
      </w:pPr>
      <w:bookmarkStart w:id="20" w:name="_Toc158210377"/>
      <w:r>
        <w:t>Use Case 4: Initialize DUT test -- Production Test User</w:t>
      </w:r>
      <w:bookmarkEnd w:id="20"/>
    </w:p>
    <w:p w14:paraId="46327F59" w14:textId="77777777" w:rsidR="0064065C" w:rsidRDefault="0064065C" w:rsidP="00D44B09">
      <w:pPr>
        <w:pStyle w:val="ListParagraph"/>
        <w:numPr>
          <w:ilvl w:val="0"/>
          <w:numId w:val="29"/>
        </w:numPr>
        <w:autoSpaceDN w:val="0"/>
        <w:spacing w:before="120" w:after="160" w:line="276" w:lineRule="auto"/>
        <w:contextualSpacing/>
        <w:rPr>
          <w:rFonts w:cs="Arial"/>
          <w:szCs w:val="22"/>
        </w:rPr>
      </w:pPr>
      <w:r>
        <w:rPr>
          <w:rFonts w:cs="Arial"/>
          <w:szCs w:val="22"/>
        </w:rPr>
        <w:t xml:space="preserve">There are buttons to run operate the bench, but we think there should be wizard that walks the Tester through but can be disabled by an experienced user.  The wizard is of lower priority but sequenced here to illustrate how the test is expected to be run. </w:t>
      </w:r>
    </w:p>
    <w:p w14:paraId="1A4C4264"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There shall be a means to disable the wizard.  (</w:t>
      </w:r>
      <w:proofErr w:type="spellStart"/>
      <w:r>
        <w:rPr>
          <w:rFonts w:cs="Arial"/>
          <w:szCs w:val="22"/>
        </w:rPr>
        <w:t>ie</w:t>
      </w:r>
      <w:proofErr w:type="spellEnd"/>
      <w:r>
        <w:rPr>
          <w:rFonts w:cs="Arial"/>
          <w:szCs w:val="22"/>
        </w:rPr>
        <w:t xml:space="preserve"> do not show again/show wizard)</w:t>
      </w:r>
    </w:p>
    <w:p w14:paraId="7A9BAD9F"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 user must have a means to select from multiple variants of the same test.</w:t>
      </w:r>
    </w:p>
    <w:p w14:paraId="4160AEEA"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 xml:space="preserve">The user must have a means to indicate that the test is a run of an already conducted test.   </w:t>
      </w:r>
    </w:p>
    <w:p w14:paraId="35230E1E" w14:textId="77777777" w:rsidR="0064065C" w:rsidRDefault="0064065C" w:rsidP="00D44B09">
      <w:pPr>
        <w:pStyle w:val="ListParagraph"/>
        <w:numPr>
          <w:ilvl w:val="0"/>
          <w:numId w:val="31"/>
        </w:numPr>
        <w:autoSpaceDN w:val="0"/>
        <w:spacing w:after="160" w:line="276" w:lineRule="auto"/>
        <w:ind w:left="1080" w:hanging="270"/>
        <w:contextualSpacing/>
        <w:rPr>
          <w:rFonts w:cs="Arial"/>
          <w:szCs w:val="22"/>
        </w:rPr>
      </w:pPr>
      <w:r>
        <w:rPr>
          <w:rFonts w:cs="Arial"/>
          <w:szCs w:val="22"/>
        </w:rPr>
        <w:t>Load DUT identification information</w:t>
      </w:r>
    </w:p>
    <w:p w14:paraId="1CE156D6"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There must be a Prompt to enter DUT routing job number which shall be a text string.</w:t>
      </w:r>
    </w:p>
    <w:p w14:paraId="0BCD2397" w14:textId="36DC531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 xml:space="preserve">There must be a Prompt to enter DUT </w:t>
      </w:r>
      <w:proofErr w:type="spellStart"/>
      <w:r>
        <w:rPr>
          <w:rFonts w:cs="Arial"/>
          <w:szCs w:val="22"/>
        </w:rPr>
        <w:t>ser</w:t>
      </w:r>
      <w:r w:rsidR="00AC7652">
        <w:rPr>
          <w:rFonts w:cs="Arial"/>
          <w:szCs w:val="22"/>
        </w:rPr>
        <w:t>n</w:t>
      </w:r>
      <w:r>
        <w:rPr>
          <w:rFonts w:cs="Arial"/>
          <w:szCs w:val="22"/>
        </w:rPr>
        <w:t>um</w:t>
      </w:r>
      <w:proofErr w:type="spellEnd"/>
      <w:r>
        <w:rPr>
          <w:rFonts w:cs="Arial"/>
          <w:szCs w:val="22"/>
        </w:rPr>
        <w:t xml:space="preserve"> for each DUT. </w:t>
      </w:r>
    </w:p>
    <w:p w14:paraId="57DB1525"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 routing and ID input shall be displayed and request conformation, in the form of an “are you sure?” type prompt with a YES, NO choice response.  On NO reply, the user must be able to update that input which shall be retained but editable.</w:t>
      </w:r>
    </w:p>
    <w:p w14:paraId="0AC71C9D"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Each DUT shall be identified as &lt;Job#&gt;&amp;”- “&amp;&lt;</w:t>
      </w:r>
      <w:proofErr w:type="spellStart"/>
      <w:r>
        <w:rPr>
          <w:rFonts w:cs="Arial"/>
          <w:szCs w:val="22"/>
        </w:rPr>
        <w:t>DUT_sernum</w:t>
      </w:r>
      <w:proofErr w:type="spellEnd"/>
      <w:r>
        <w:rPr>
          <w:rFonts w:cs="Arial"/>
          <w:szCs w:val="22"/>
        </w:rPr>
        <w:t xml:space="preserve">&gt;. </w:t>
      </w:r>
    </w:p>
    <w:p w14:paraId="13A1634B" w14:textId="77777777" w:rsidR="0064065C" w:rsidRDefault="0064065C" w:rsidP="00D44B09">
      <w:pPr>
        <w:pStyle w:val="ListParagraph"/>
        <w:numPr>
          <w:ilvl w:val="0"/>
          <w:numId w:val="6"/>
        </w:numPr>
        <w:autoSpaceDN w:val="0"/>
        <w:spacing w:after="160" w:line="276" w:lineRule="auto"/>
        <w:ind w:left="1080" w:hanging="270"/>
        <w:contextualSpacing/>
        <w:rPr>
          <w:rFonts w:cs="Arial"/>
          <w:szCs w:val="22"/>
        </w:rPr>
      </w:pPr>
      <w:r>
        <w:rPr>
          <w:rFonts w:cs="Arial"/>
          <w:szCs w:val="22"/>
        </w:rPr>
        <w:t>Load DUT into the test bench.</w:t>
      </w:r>
    </w:p>
    <w:p w14:paraId="316AE6D3"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 xml:space="preserve">There shall be a prompt to load DUT serial num into assigned test cell position then press OK to continue.  </w:t>
      </w:r>
    </w:p>
    <w:p w14:paraId="6D25F76E"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On the OK response, each cell with a DUT unit must be checked for continuity (&lt;infinity ohm reading).</w:t>
      </w:r>
    </w:p>
    <w:p w14:paraId="64921B70"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fix any issues such as empty expected DUT cell.</w:t>
      </w:r>
    </w:p>
    <w:p w14:paraId="543387DB"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When no Ready for Test is detected, the user shall be prompted to include any opening notes or annotations.</w:t>
      </w:r>
    </w:p>
    <w:p w14:paraId="57EFB32D"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Start the test.</w:t>
      </w:r>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D44B09">
      <w:pPr>
        <w:pStyle w:val="ZL2Section"/>
        <w:numPr>
          <w:ilvl w:val="1"/>
          <w:numId w:val="5"/>
        </w:numPr>
        <w:ind w:left="720" w:hanging="720"/>
      </w:pPr>
      <w:bookmarkStart w:id="21" w:name="_Toc158210378"/>
      <w:r>
        <w:lastRenderedPageBreak/>
        <w:t>Use Case 5: Run DUT Test -- Production Test User</w:t>
      </w:r>
      <w:bookmarkEnd w:id="21"/>
    </w:p>
    <w:p w14:paraId="649C02DF" w14:textId="77777777" w:rsidR="0064065C" w:rsidRDefault="0064065C" w:rsidP="00D44B09">
      <w:pPr>
        <w:pStyle w:val="ListParagraph"/>
        <w:numPr>
          <w:ilvl w:val="0"/>
          <w:numId w:val="34"/>
        </w:numPr>
        <w:autoSpaceDN w:val="0"/>
        <w:spacing w:before="120" w:after="160" w:line="276" w:lineRule="auto"/>
        <w:ind w:left="1440"/>
        <w:contextualSpacing/>
        <w:rPr>
          <w:rFonts w:cs="Arial"/>
          <w:szCs w:val="22"/>
        </w:rPr>
      </w:pPr>
      <w:r>
        <w:rPr>
          <w:rFonts w:cs="Arial"/>
          <w:szCs w:val="22"/>
        </w:rPr>
        <w:t xml:space="preserve">The Test protocol shall implement the </w:t>
      </w:r>
      <w:bookmarkStart w:id="22" w:name="_Hlk157604331"/>
      <w:r>
        <w:rPr>
          <w:rFonts w:cs="Arial"/>
          <w:szCs w:val="22"/>
        </w:rPr>
        <w:t>ACCEPTANCE TEST PROCEDURE FOR ALLEN 8005571.05, Report# 200333.</w:t>
      </w:r>
      <w:bookmarkEnd w:id="22"/>
      <w:r>
        <w:rPr>
          <w:rFonts w:cs="Arial"/>
          <w:szCs w:val="22"/>
        </w:rPr>
        <w:t xml:space="preserve">  (attached)</w:t>
      </w:r>
    </w:p>
    <w:p w14:paraId="6858F753" w14:textId="2C9A4D93" w:rsidR="00A162D5" w:rsidRDefault="00A162D5" w:rsidP="00A162D5">
      <w:pPr>
        <w:pStyle w:val="ListParagraph"/>
        <w:numPr>
          <w:ilvl w:val="0"/>
          <w:numId w:val="37"/>
        </w:numPr>
        <w:autoSpaceDN w:val="0"/>
        <w:spacing w:after="160" w:line="276" w:lineRule="auto"/>
        <w:contextualSpacing/>
        <w:rPr>
          <w:ins w:id="23" w:author="Rick Ales Consulting" w:date="2024-07-23T08:04:00Z" w16du:dateUtc="2024-07-23T12:04:00Z"/>
          <w:rFonts w:cs="Arial"/>
          <w:szCs w:val="22"/>
        </w:rPr>
      </w:pPr>
      <w:del w:id="24" w:author="Rick Ales Consulting" w:date="2024-07-23T08:01:00Z" w16du:dateUtc="2024-07-23T12:01:00Z">
        <w:r w:rsidDel="004B299A">
          <w:rPr>
            <w:rFonts w:cs="Arial"/>
            <w:szCs w:val="22"/>
          </w:rPr>
          <w:delText>Refer f</w:delText>
        </w:r>
      </w:del>
      <w:ins w:id="25" w:author="Rick Ales Consulting" w:date="2024-07-23T08:01:00Z" w16du:dateUtc="2024-07-23T12:01:00Z">
        <w:r w:rsidR="004B299A">
          <w:rPr>
            <w:rFonts w:cs="Arial"/>
            <w:szCs w:val="22"/>
          </w:rPr>
          <w:t>Fi</w:t>
        </w:r>
      </w:ins>
      <w:del w:id="26" w:author="Rick Ales Consulting" w:date="2024-07-23T08:01:00Z" w16du:dateUtc="2024-07-23T12:01:00Z">
        <w:r w:rsidDel="004B299A">
          <w:rPr>
            <w:rFonts w:cs="Arial"/>
            <w:szCs w:val="22"/>
          </w:rPr>
          <w:delText>i</w:delText>
        </w:r>
      </w:del>
      <w:r>
        <w:rPr>
          <w:rFonts w:cs="Arial"/>
          <w:szCs w:val="22"/>
        </w:rPr>
        <w:t xml:space="preserve">gure 2 </w:t>
      </w:r>
      <w:ins w:id="27" w:author="Rick Ales Consulting" w:date="2024-07-23T08:01:00Z" w16du:dateUtc="2024-07-23T12:01:00Z">
        <w:r w:rsidR="004B299A">
          <w:rPr>
            <w:rFonts w:cs="Arial"/>
            <w:szCs w:val="22"/>
          </w:rPr>
          <w:t>de</w:t>
        </w:r>
      </w:ins>
      <w:ins w:id="28" w:author="Rick Ales Consulting" w:date="2024-07-23T08:02:00Z" w16du:dateUtc="2024-07-23T12:02:00Z">
        <w:r w:rsidR="004B299A">
          <w:rPr>
            <w:rFonts w:cs="Arial"/>
            <w:szCs w:val="22"/>
          </w:rPr>
          <w:t>fines the characteristics of the nominal electrical signal</w:t>
        </w:r>
      </w:ins>
      <w:ins w:id="29" w:author="Rick Ales Consulting" w:date="2024-07-23T08:03:00Z" w16du:dateUtc="2024-07-23T12:03:00Z">
        <w:r w:rsidR="004B299A">
          <w:rPr>
            <w:rFonts w:cs="Arial"/>
            <w:szCs w:val="22"/>
          </w:rPr>
          <w:t xml:space="preserve"> during filling a</w:t>
        </w:r>
      </w:ins>
      <w:ins w:id="30" w:author="Rick Ales Consulting" w:date="2024-07-23T08:04:00Z" w16du:dateUtc="2024-07-23T12:04:00Z">
        <w:r w:rsidR="004B299A">
          <w:rPr>
            <w:rFonts w:cs="Arial"/>
            <w:szCs w:val="22"/>
          </w:rPr>
          <w:t>bout</w:t>
        </w:r>
      </w:ins>
      <w:ins w:id="31" w:author="Rick Ales Consulting" w:date="2024-07-23T08:03:00Z" w16du:dateUtc="2024-07-23T12:03:00Z">
        <w:r w:rsidR="004B299A">
          <w:rPr>
            <w:rFonts w:cs="Arial"/>
            <w:szCs w:val="22"/>
          </w:rPr>
          <w:t xml:space="preserve"> the 200=</w:t>
        </w:r>
        <w:proofErr w:type="gramStart"/>
        <w:r w:rsidR="004B299A">
          <w:rPr>
            <w:rFonts w:cs="Arial"/>
            <w:szCs w:val="22"/>
          </w:rPr>
          <w:t>300 ohm</w:t>
        </w:r>
        <w:proofErr w:type="gramEnd"/>
        <w:r w:rsidR="004B299A">
          <w:rPr>
            <w:rFonts w:cs="Arial"/>
            <w:szCs w:val="22"/>
          </w:rPr>
          <w:t xml:space="preserve"> transition.  </w:t>
        </w:r>
      </w:ins>
      <w:del w:id="32" w:author="Rick Ales Consulting" w:date="2024-07-23T08:04:00Z" w16du:dateUtc="2024-07-23T12:04:00Z">
        <w:r w:rsidDel="004B299A">
          <w:rPr>
            <w:rFonts w:cs="Arial"/>
            <w:szCs w:val="22"/>
          </w:rPr>
          <w:delText>for the following requirements.</w:delText>
        </w:r>
      </w:del>
    </w:p>
    <w:p w14:paraId="02716DA6" w14:textId="4B85C54D" w:rsidR="004B299A" w:rsidRDefault="004B299A" w:rsidP="00A162D5">
      <w:pPr>
        <w:pStyle w:val="ListParagraph"/>
        <w:numPr>
          <w:ilvl w:val="0"/>
          <w:numId w:val="37"/>
        </w:numPr>
        <w:autoSpaceDN w:val="0"/>
        <w:spacing w:after="160" w:line="276" w:lineRule="auto"/>
        <w:contextualSpacing/>
        <w:rPr>
          <w:ins w:id="33" w:author="Rick Ales Consulting" w:date="2024-07-23T08:11:00Z" w16du:dateUtc="2024-07-23T12:11:00Z"/>
          <w:rFonts w:cs="Arial"/>
          <w:szCs w:val="22"/>
        </w:rPr>
      </w:pPr>
      <w:ins w:id="34" w:author="Rick Ales Consulting" w:date="2024-07-23T08:04:00Z" w16du:dateUtc="2024-07-23T12:04:00Z">
        <w:r>
          <w:rPr>
            <w:rFonts w:cs="Arial"/>
            <w:szCs w:val="22"/>
          </w:rPr>
          <w:t>Figure 3 Illustrates the nominal el</w:t>
        </w:r>
      </w:ins>
      <w:ins w:id="35" w:author="Rick Ales Consulting" w:date="2024-07-23T08:05:00Z" w16du:dateUtc="2024-07-23T12:05:00Z">
        <w:r>
          <w:rPr>
            <w:rFonts w:cs="Arial"/>
            <w:szCs w:val="22"/>
          </w:rPr>
          <w:t>ectrical signal step function over the full drain to fill cycle.  (</w:t>
        </w:r>
      </w:ins>
      <w:ins w:id="36" w:author="Rick Ales Consulting" w:date="2024-07-23T08:07:00Z" w16du:dateUtc="2024-07-23T12:07:00Z">
        <w:r w:rsidR="00676E3F">
          <w:rPr>
            <w:rFonts w:cs="Arial"/>
            <w:szCs w:val="22"/>
          </w:rPr>
          <w:t xml:space="preserve">bold red curve).  The </w:t>
        </w:r>
      </w:ins>
      <w:ins w:id="37" w:author="Rick Ales Consulting" w:date="2024-07-23T08:08:00Z" w16du:dateUtc="2024-07-23T12:08:00Z">
        <w:r w:rsidR="00676E3F">
          <w:rPr>
            <w:rFonts w:cs="Arial"/>
            <w:szCs w:val="22"/>
          </w:rPr>
          <w:t xml:space="preserve">pulses represent the minimum and maximum </w:t>
        </w:r>
      </w:ins>
      <w:ins w:id="38" w:author="Rick Ales Consulting" w:date="2024-07-23T08:09:00Z" w16du:dateUtc="2024-07-23T12:09:00Z">
        <w:r w:rsidR="00676E3F">
          <w:rPr>
            <w:rFonts w:cs="Arial"/>
            <w:szCs w:val="22"/>
          </w:rPr>
          <w:t xml:space="preserve">“set points” referenced in Table 1 </w:t>
        </w:r>
      </w:ins>
      <w:ins w:id="39" w:author="Rick Ales Consulting" w:date="2024-07-23T08:10:00Z" w16du:dateUtc="2024-07-23T12:10:00Z">
        <w:r w:rsidR="00676E3F">
          <w:rPr>
            <w:rFonts w:cs="Arial"/>
            <w:szCs w:val="22"/>
          </w:rPr>
          <w:t xml:space="preserve">&amp; 2 of the ATP.  This region is the Switch Zone. In the low areas </w:t>
        </w:r>
      </w:ins>
      <w:ins w:id="40" w:author="Rick Ales Consulting" w:date="2024-07-23T08:11:00Z" w16du:dateUtc="2024-07-23T12:11:00Z">
        <w:r w:rsidR="00676E3F">
          <w:rPr>
            <w:rFonts w:cs="Arial"/>
            <w:szCs w:val="22"/>
          </w:rPr>
          <w:t>showing the expected resistance measurement is the R Measurement Zone.</w:t>
        </w:r>
      </w:ins>
      <w:ins w:id="41" w:author="Rick Ales Consulting" w:date="2024-07-23T08:12:00Z" w16du:dateUtc="2024-07-23T12:12:00Z">
        <w:r w:rsidR="00676E3F">
          <w:rPr>
            <w:rFonts w:cs="Arial"/>
            <w:szCs w:val="22"/>
          </w:rPr>
          <w:t xml:space="preserve"> </w:t>
        </w:r>
      </w:ins>
      <w:ins w:id="42" w:author="Rick Ales Consulting" w:date="2024-07-23T08:13:00Z" w16du:dateUtc="2024-07-23T12:13:00Z">
        <w:r w:rsidR="00676E3F">
          <w:rPr>
            <w:rFonts w:cs="Arial"/>
            <w:szCs w:val="22"/>
          </w:rPr>
          <w:t>The Resistance is monitored in the R Measurement Zone as a diagnostic but not reported as part of the ATP.</w:t>
        </w:r>
      </w:ins>
    </w:p>
    <w:p w14:paraId="46B1D3DD" w14:textId="43BA8924" w:rsidR="00676E3F" w:rsidRPr="00676E3F" w:rsidRDefault="00676E3F" w:rsidP="00676E3F">
      <w:pPr>
        <w:pStyle w:val="ListParagraph"/>
        <w:numPr>
          <w:ilvl w:val="0"/>
          <w:numId w:val="37"/>
        </w:numPr>
        <w:autoSpaceDN w:val="0"/>
        <w:spacing w:after="160" w:line="276" w:lineRule="auto"/>
        <w:contextualSpacing/>
        <w:rPr>
          <w:rFonts w:cs="Arial"/>
          <w:szCs w:val="22"/>
        </w:rPr>
      </w:pPr>
      <w:ins w:id="43" w:author="Rick Ales Consulting" w:date="2024-07-23T08:12:00Z" w16du:dateUtc="2024-07-23T12:12:00Z">
        <w:r>
          <w:rPr>
            <w:rFonts w:cs="Arial"/>
            <w:szCs w:val="22"/>
          </w:rPr>
          <w:t>Figure 4 shows the modified state transition diagram for the</w:t>
        </w:r>
      </w:ins>
      <w:ins w:id="44" w:author="Rick Ales Consulting" w:date="2024-07-23T08:14:00Z" w16du:dateUtc="2024-07-23T12:14:00Z">
        <w:r>
          <w:rPr>
            <w:rFonts w:cs="Arial"/>
            <w:szCs w:val="22"/>
          </w:rPr>
          <w:t xml:space="preserve"> Automated </w:t>
        </w:r>
        <w:proofErr w:type="gramStart"/>
        <w:r>
          <w:rPr>
            <w:rFonts w:cs="Arial"/>
            <w:szCs w:val="22"/>
          </w:rPr>
          <w:t xml:space="preserve">ATP;  </w:t>
        </w:r>
      </w:ins>
      <w:ins w:id="45" w:author="Rick Ales Consulting" w:date="2024-07-23T08:15:00Z" w16du:dateUtc="2024-07-23T12:15:00Z">
        <w:r>
          <w:rPr>
            <w:rFonts w:cs="Arial"/>
            <w:szCs w:val="22"/>
          </w:rPr>
          <w:t>.</w:t>
        </w:r>
        <w:proofErr w:type="gramEnd"/>
        <w:r>
          <w:rPr>
            <w:rFonts w:cs="Arial"/>
            <w:szCs w:val="22"/>
          </w:rPr>
          <w:t xml:space="preserve"> </w:t>
        </w:r>
      </w:ins>
      <w:ins w:id="46" w:author="Rick Ales Consulting" w:date="2024-07-23T08:12:00Z" w16du:dateUtc="2024-07-23T12:12:00Z">
        <w:r w:rsidRPr="00676E3F">
          <w:rPr>
            <w:rFonts w:cs="Arial"/>
            <w:szCs w:val="22"/>
          </w:rPr>
          <w:t xml:space="preserve"> </w:t>
        </w:r>
      </w:ins>
    </w:p>
    <w:p w14:paraId="2E83E859" w14:textId="19939DD7" w:rsidR="00A162D5" w:rsidDel="00676E3F" w:rsidRDefault="00A162D5" w:rsidP="00D44B09">
      <w:pPr>
        <w:pStyle w:val="ListParagraph"/>
        <w:numPr>
          <w:ilvl w:val="0"/>
          <w:numId w:val="34"/>
        </w:numPr>
        <w:autoSpaceDN w:val="0"/>
        <w:spacing w:before="120" w:after="160" w:line="276" w:lineRule="auto"/>
        <w:ind w:left="1440"/>
        <w:contextualSpacing/>
        <w:rPr>
          <w:del w:id="47" w:author="Rick Ales Consulting" w:date="2024-07-23T08:15:00Z" w16du:dateUtc="2024-07-23T12:15:00Z"/>
          <w:rFonts w:cs="Arial"/>
          <w:szCs w:val="22"/>
        </w:rPr>
      </w:pPr>
      <w:del w:id="48" w:author="Rick Ales Consulting" w:date="2024-07-23T08:15:00Z" w16du:dateUtc="2024-07-23T12:15:00Z">
        <w:r w:rsidDel="00676E3F">
          <w:rPr>
            <w:rFonts w:cs="Arial"/>
            <w:szCs w:val="22"/>
          </w:rPr>
          <w:delText>The switch point test shall pass if it occurs in the switching zone defined as:</w:delText>
        </w:r>
      </w:del>
    </w:p>
    <w:p w14:paraId="6B190A6E" w14:textId="3088A8A1" w:rsidR="00A162D5" w:rsidDel="00676E3F" w:rsidRDefault="00A162D5" w:rsidP="00A162D5">
      <w:pPr>
        <w:autoSpaceDN w:val="0"/>
        <w:spacing w:before="120" w:after="160" w:line="276" w:lineRule="auto"/>
        <w:ind w:left="1440" w:firstLine="720"/>
        <w:contextualSpacing/>
        <w:rPr>
          <w:del w:id="49" w:author="Rick Ales Consulting" w:date="2024-07-23T08:15:00Z" w16du:dateUtc="2024-07-23T12:15:00Z"/>
          <w:rFonts w:cs="Arial"/>
          <w:b/>
          <w:bCs/>
          <w:szCs w:val="22"/>
          <w:vertAlign w:val="subscript"/>
        </w:rPr>
      </w:pPr>
      <w:del w:id="50" w:author="Rick Ales Consulting" w:date="2024-07-23T08:15:00Z" w16du:dateUtc="2024-07-23T12:15:00Z">
        <w:r w:rsidRPr="00A162D5" w:rsidDel="00676E3F">
          <w:rPr>
            <w:rFonts w:cs="Arial"/>
            <w:szCs w:val="22"/>
          </w:rPr>
          <w:delText xml:space="preserve">Level Pass if     </w:delText>
        </w:r>
        <w:r w:rsidRPr="00A162D5" w:rsidDel="00676E3F">
          <w:rPr>
            <w:rFonts w:cs="Arial"/>
            <w:b/>
            <w:bCs/>
            <w:szCs w:val="22"/>
          </w:rPr>
          <w:delText>L</w:delText>
        </w:r>
        <w:r w:rsidRPr="00A162D5" w:rsidDel="00676E3F">
          <w:rPr>
            <w:rFonts w:cs="Arial"/>
            <w:b/>
            <w:bCs/>
            <w:szCs w:val="22"/>
            <w:vertAlign w:val="subscript"/>
          </w:rPr>
          <w:delText xml:space="preserve">SWZLow </w:delText>
        </w:r>
        <w:r w:rsidRPr="00A162D5" w:rsidDel="00676E3F">
          <w:rPr>
            <w:rFonts w:cs="Arial"/>
            <w:b/>
            <w:bCs/>
            <w:szCs w:val="22"/>
          </w:rPr>
          <w:delText>&lt;= L</w:delText>
        </w:r>
        <w:r w:rsidRPr="00A162D5" w:rsidDel="00676E3F">
          <w:rPr>
            <w:rFonts w:cs="Arial"/>
            <w:b/>
            <w:bCs/>
            <w:szCs w:val="22"/>
            <w:vertAlign w:val="subscript"/>
          </w:rPr>
          <w:delText xml:space="preserve">SWP </w:delText>
        </w:r>
        <w:r w:rsidRPr="00A162D5" w:rsidDel="00676E3F">
          <w:rPr>
            <w:rFonts w:cs="Arial"/>
            <w:b/>
            <w:bCs/>
            <w:szCs w:val="22"/>
          </w:rPr>
          <w:delText xml:space="preserve"> &lt;= L</w:delText>
        </w:r>
        <w:r w:rsidRPr="00A162D5" w:rsidDel="00676E3F">
          <w:rPr>
            <w:rFonts w:cs="Arial"/>
            <w:b/>
            <w:bCs/>
            <w:szCs w:val="22"/>
            <w:vertAlign w:val="subscript"/>
          </w:rPr>
          <w:delText xml:space="preserve">SWZHigh </w:delText>
        </w:r>
      </w:del>
    </w:p>
    <w:p w14:paraId="36314FA4" w14:textId="251C00CB" w:rsidR="00D37BFE" w:rsidDel="00676E3F" w:rsidRDefault="00A162D5" w:rsidP="00A162D5">
      <w:pPr>
        <w:pStyle w:val="ListParagraph"/>
        <w:numPr>
          <w:ilvl w:val="0"/>
          <w:numId w:val="34"/>
        </w:numPr>
        <w:autoSpaceDN w:val="0"/>
        <w:spacing w:before="120" w:after="160" w:line="276" w:lineRule="auto"/>
        <w:ind w:left="1440"/>
        <w:contextualSpacing/>
        <w:rPr>
          <w:del w:id="51" w:author="Rick Ales Consulting" w:date="2024-07-23T08:15:00Z" w16du:dateUtc="2024-07-23T12:15:00Z"/>
          <w:rFonts w:cs="Arial"/>
          <w:szCs w:val="22"/>
        </w:rPr>
      </w:pPr>
      <w:del w:id="52" w:author="Rick Ales Consulting" w:date="2024-07-23T08:15:00Z" w16du:dateUtc="2024-07-23T12:15:00Z">
        <w:r w:rsidDel="00676E3F">
          <w:rPr>
            <w:rFonts w:cs="Arial"/>
            <w:szCs w:val="22"/>
          </w:rPr>
          <w:delText>The resistance value shall pass if it is within spec at for measurement zone</w:delText>
        </w:r>
        <w:r w:rsidR="00D37BFE" w:rsidDel="00676E3F">
          <w:rPr>
            <w:rFonts w:cs="Arial"/>
            <w:szCs w:val="22"/>
          </w:rPr>
          <w:delText xml:space="preserve"> defined as:</w:delText>
        </w:r>
      </w:del>
    </w:p>
    <w:p w14:paraId="787E53EA" w14:textId="32BB8812" w:rsidR="00A162D5" w:rsidDel="00676E3F" w:rsidRDefault="00A162D5" w:rsidP="00A162D5">
      <w:pPr>
        <w:autoSpaceDN w:val="0"/>
        <w:spacing w:before="120" w:after="160" w:line="276" w:lineRule="auto"/>
        <w:ind w:left="1440" w:firstLine="720"/>
        <w:contextualSpacing/>
        <w:rPr>
          <w:del w:id="53" w:author="Rick Ales Consulting" w:date="2024-07-23T08:15:00Z" w16du:dateUtc="2024-07-23T12:15:00Z"/>
          <w:rFonts w:cs="Arial"/>
          <w:b/>
          <w:bCs/>
          <w:szCs w:val="22"/>
          <w:vertAlign w:val="subscript"/>
        </w:rPr>
      </w:pPr>
      <w:del w:id="54" w:author="Rick Ales Consulting" w:date="2024-07-23T08:15:00Z" w16du:dateUtc="2024-07-23T12:15:00Z">
        <w:r w:rsidRPr="00A162D5" w:rsidDel="00676E3F">
          <w:rPr>
            <w:rFonts w:cs="Arial"/>
            <w:szCs w:val="22"/>
          </w:rPr>
          <w:delText xml:space="preserve">Resistor Pass if    </w:delText>
        </w:r>
        <w:r w:rsidRPr="00A162D5" w:rsidDel="00676E3F">
          <w:rPr>
            <w:rFonts w:cs="Arial"/>
            <w:b/>
            <w:bCs/>
            <w:szCs w:val="22"/>
          </w:rPr>
          <w:delText>R</w:delText>
        </w:r>
        <w:r w:rsidRPr="00A162D5" w:rsidDel="00676E3F">
          <w:rPr>
            <w:rFonts w:cs="Arial"/>
            <w:b/>
            <w:bCs/>
            <w:szCs w:val="22"/>
            <w:vertAlign w:val="subscript"/>
          </w:rPr>
          <w:delText>RLow</w:delText>
        </w:r>
        <w:r w:rsidRPr="00A162D5" w:rsidDel="00676E3F">
          <w:rPr>
            <w:rFonts w:cs="Arial"/>
            <w:szCs w:val="22"/>
          </w:rPr>
          <w:delText xml:space="preserve"> </w:delText>
        </w:r>
        <w:r w:rsidRPr="00A162D5" w:rsidDel="00676E3F">
          <w:rPr>
            <w:rFonts w:cs="Arial"/>
            <w:b/>
            <w:bCs/>
            <w:szCs w:val="22"/>
          </w:rPr>
          <w:delText>&lt;= R</w:delText>
        </w:r>
        <w:r w:rsidRPr="00A162D5" w:rsidDel="00676E3F">
          <w:rPr>
            <w:rFonts w:cs="Arial"/>
            <w:b/>
            <w:bCs/>
            <w:szCs w:val="22"/>
            <w:vertAlign w:val="subscript"/>
          </w:rPr>
          <w:delText xml:space="preserve">M </w:delText>
        </w:r>
        <w:r w:rsidRPr="00A162D5" w:rsidDel="00676E3F">
          <w:rPr>
            <w:rFonts w:cs="Arial"/>
            <w:b/>
            <w:bCs/>
            <w:szCs w:val="22"/>
          </w:rPr>
          <w:delText xml:space="preserve"> &lt;= </w:delText>
        </w:r>
        <w:r w:rsidRPr="00A162D5" w:rsidDel="00676E3F">
          <w:rPr>
            <w:rFonts w:cs="Arial"/>
            <w:b/>
            <w:bCs/>
            <w:szCs w:val="22"/>
            <w:vertAlign w:val="subscript"/>
          </w:rPr>
          <w:delText xml:space="preserve"> </w:delText>
        </w:r>
        <w:r w:rsidRPr="00A162D5" w:rsidDel="00676E3F">
          <w:rPr>
            <w:rFonts w:cs="Arial"/>
            <w:b/>
            <w:bCs/>
            <w:szCs w:val="22"/>
          </w:rPr>
          <w:delText>R</w:delText>
        </w:r>
        <w:r w:rsidRPr="00A162D5" w:rsidDel="00676E3F">
          <w:rPr>
            <w:rFonts w:cs="Arial"/>
            <w:b/>
            <w:bCs/>
            <w:szCs w:val="22"/>
            <w:vertAlign w:val="subscript"/>
          </w:rPr>
          <w:delText>RHigh</w:delText>
        </w:r>
      </w:del>
    </w:p>
    <w:p w14:paraId="0AC80F6B" w14:textId="639D7B32" w:rsidR="00D37BFE" w:rsidDel="00676E3F" w:rsidRDefault="00D37BFE" w:rsidP="00D37BFE">
      <w:pPr>
        <w:pStyle w:val="ListParagraph"/>
        <w:numPr>
          <w:ilvl w:val="0"/>
          <w:numId w:val="34"/>
        </w:numPr>
        <w:autoSpaceDN w:val="0"/>
        <w:spacing w:before="120" w:after="240" w:line="276" w:lineRule="auto"/>
        <w:ind w:left="1440"/>
        <w:contextualSpacing/>
        <w:rPr>
          <w:del w:id="55" w:author="Rick Ales Consulting" w:date="2024-07-23T08:15:00Z" w16du:dateUtc="2024-07-23T12:15:00Z"/>
          <w:rFonts w:cs="Arial"/>
          <w:szCs w:val="22"/>
        </w:rPr>
      </w:pPr>
      <w:del w:id="56" w:author="Rick Ales Consulting" w:date="2024-07-23T08:15:00Z" w16du:dateUtc="2024-07-23T12:15:00Z">
        <w:r w:rsidDel="00676E3F">
          <w:rPr>
            <w:rFonts w:cs="Arial"/>
            <w:szCs w:val="22"/>
          </w:rPr>
          <w:delText xml:space="preserve">The resistance value shall be recorded at </w:delText>
        </w:r>
        <w:r w:rsidRPr="00D37BFE" w:rsidDel="00676E3F">
          <w:rPr>
            <w:rFonts w:cs="Arial"/>
            <w:b/>
            <w:bCs/>
            <w:szCs w:val="22"/>
          </w:rPr>
          <w:delText>R</w:delText>
        </w:r>
        <w:r w:rsidRPr="00D37BFE" w:rsidDel="00676E3F">
          <w:rPr>
            <w:rFonts w:cs="Arial"/>
            <w:b/>
            <w:bCs/>
            <w:szCs w:val="22"/>
            <w:vertAlign w:val="subscript"/>
          </w:rPr>
          <w:delText>TH</w:delText>
        </w:r>
        <w:r w:rsidDel="00676E3F">
          <w:rPr>
            <w:rFonts w:cs="Arial"/>
            <w:b/>
            <w:bCs/>
            <w:szCs w:val="22"/>
            <w:vertAlign w:val="subscript"/>
          </w:rPr>
          <w:delText>.</w:delText>
        </w:r>
      </w:del>
    </w:p>
    <w:p w14:paraId="068C62FC" w14:textId="4BCC9FBA" w:rsidR="00D37BFE" w:rsidDel="00676E3F" w:rsidRDefault="00D37BFE" w:rsidP="00D37BFE">
      <w:pPr>
        <w:pStyle w:val="ListParagraph"/>
        <w:numPr>
          <w:ilvl w:val="0"/>
          <w:numId w:val="34"/>
        </w:numPr>
        <w:autoSpaceDN w:val="0"/>
        <w:spacing w:before="120" w:after="160" w:line="276" w:lineRule="auto"/>
        <w:ind w:left="1440"/>
        <w:contextualSpacing/>
        <w:rPr>
          <w:del w:id="57" w:author="Rick Ales Consulting" w:date="2024-07-23T08:15:00Z" w16du:dateUtc="2024-07-23T12:15:00Z"/>
          <w:rFonts w:cs="Arial"/>
          <w:szCs w:val="22"/>
        </w:rPr>
      </w:pPr>
      <w:del w:id="58" w:author="Rick Ales Consulting" w:date="2024-07-23T08:15:00Z" w16du:dateUtc="2024-07-23T12:15:00Z">
        <w:r w:rsidDel="00676E3F">
          <w:rPr>
            <w:rFonts w:cs="Arial"/>
            <w:szCs w:val="22"/>
          </w:rPr>
          <w:delText>The variable resistance value shall pass if the switching rise time is less than TBD defined as:</w:delText>
        </w:r>
      </w:del>
    </w:p>
    <w:p w14:paraId="1448E2F7" w14:textId="6220D6E0" w:rsidR="00A162D5" w:rsidRPr="00A162D5" w:rsidDel="00676E3F" w:rsidRDefault="00A162D5" w:rsidP="00A162D5">
      <w:pPr>
        <w:autoSpaceDN w:val="0"/>
        <w:spacing w:before="120" w:after="160" w:line="276" w:lineRule="auto"/>
        <w:ind w:left="1440" w:firstLine="720"/>
        <w:contextualSpacing/>
        <w:rPr>
          <w:del w:id="59" w:author="Rick Ales Consulting" w:date="2024-07-23T08:15:00Z" w16du:dateUtc="2024-07-23T12:15:00Z"/>
          <w:rFonts w:cs="Arial"/>
          <w:szCs w:val="22"/>
        </w:rPr>
      </w:pPr>
      <w:del w:id="60" w:author="Rick Ales Consulting" w:date="2024-07-23T08:15:00Z" w16du:dateUtc="2024-07-23T12:15:00Z">
        <w:r w:rsidRPr="00A162D5" w:rsidDel="00676E3F">
          <w:rPr>
            <w:rFonts w:cs="Arial"/>
            <w:szCs w:val="22"/>
          </w:rPr>
          <w:delText xml:space="preserve">Variable Resistance pass if   </w:delText>
        </w:r>
        <w:r w:rsidRPr="00A162D5" w:rsidDel="00676E3F">
          <w:rPr>
            <w:rFonts w:cs="Arial"/>
            <w:b/>
            <w:bCs/>
            <w:szCs w:val="22"/>
          </w:rPr>
          <w:delText>T</w:delText>
        </w:r>
        <w:r w:rsidRPr="00A162D5" w:rsidDel="00676E3F">
          <w:rPr>
            <w:rFonts w:cs="Arial"/>
            <w:b/>
            <w:bCs/>
            <w:szCs w:val="22"/>
            <w:vertAlign w:val="subscript"/>
          </w:rPr>
          <w:delText xml:space="preserve">Rise  </w:delText>
        </w:r>
        <w:r w:rsidRPr="00A162D5" w:rsidDel="00676E3F">
          <w:rPr>
            <w:rFonts w:cs="Arial"/>
            <w:b/>
            <w:bCs/>
            <w:szCs w:val="22"/>
          </w:rPr>
          <w:delText>&lt;  TBD</w:delText>
        </w:r>
      </w:del>
    </w:p>
    <w:p w14:paraId="21662195" w14:textId="20E03AE6" w:rsidR="00A162D5" w:rsidRPr="00A162D5" w:rsidDel="00676E3F" w:rsidRDefault="00A162D5" w:rsidP="00A162D5">
      <w:pPr>
        <w:autoSpaceDN w:val="0"/>
        <w:spacing w:before="120" w:after="160" w:line="276" w:lineRule="auto"/>
        <w:ind w:left="1440" w:firstLine="720"/>
        <w:contextualSpacing/>
        <w:rPr>
          <w:del w:id="61" w:author="Rick Ales Consulting" w:date="2024-07-23T08:15:00Z" w16du:dateUtc="2024-07-23T12:15:00Z"/>
          <w:rFonts w:cs="Arial"/>
          <w:szCs w:val="22"/>
        </w:rPr>
      </w:pPr>
    </w:p>
    <w:p w14:paraId="516F9252" w14:textId="279BCFD2" w:rsidR="00D37BFE" w:rsidRDefault="00D37BFE" w:rsidP="00D37BFE">
      <w:pPr>
        <w:autoSpaceDN w:val="0"/>
        <w:spacing w:before="120" w:after="160" w:line="276" w:lineRule="auto"/>
        <w:ind w:firstLine="720"/>
        <w:contextualSpacing/>
        <w:rPr>
          <w:rFonts w:cs="Arial"/>
          <w:szCs w:val="22"/>
        </w:rPr>
      </w:pPr>
    </w:p>
    <w:p w14:paraId="6B3E3245" w14:textId="1C8A395C" w:rsidR="00D37BFE" w:rsidRDefault="00D37BFE" w:rsidP="00D37BFE">
      <w:pPr>
        <w:autoSpaceDN w:val="0"/>
        <w:spacing w:before="120" w:after="160" w:line="276" w:lineRule="auto"/>
        <w:ind w:firstLine="720"/>
        <w:contextualSpacing/>
        <w:jc w:val="center"/>
        <w:rPr>
          <w:rFonts w:cs="Arial"/>
          <w:szCs w:val="22"/>
        </w:rPr>
      </w:pPr>
      <w:r>
        <w:rPr>
          <w:rFonts w:cs="Arial"/>
          <w:szCs w:val="22"/>
        </w:rPr>
        <w:t>Figure 2 Test point definition per ATP Spec</w:t>
      </w:r>
      <w:del w:id="62" w:author="Rick Ales Consulting" w:date="2024-07-23T08:02:00Z" w16du:dateUtc="2024-07-23T12:02:00Z">
        <w:r w:rsidDel="004B299A">
          <w:rPr>
            <w:rFonts w:cs="Arial"/>
            <w:szCs w:val="22"/>
          </w:rPr>
          <w:delText>.</w:delText>
        </w:r>
      </w:del>
    </w:p>
    <w:p w14:paraId="2F8DE962" w14:textId="77777777" w:rsidR="00D37BFE" w:rsidRDefault="00D37BFE" w:rsidP="00D37BFE">
      <w:pPr>
        <w:autoSpaceDN w:val="0"/>
        <w:spacing w:before="120" w:after="160" w:line="276" w:lineRule="auto"/>
        <w:ind w:firstLine="720"/>
        <w:contextualSpacing/>
        <w:rPr>
          <w:rFonts w:cs="Arial"/>
          <w:szCs w:val="22"/>
        </w:rPr>
      </w:pPr>
      <w:r>
        <w:rPr>
          <w:rFonts w:cs="Arial"/>
          <w:noProof/>
          <w:szCs w:val="22"/>
        </w:rPr>
        <w:lastRenderedPageBreak/>
        <w:drawing>
          <wp:anchor distT="0" distB="0" distL="114300" distR="114300" simplePos="0" relativeHeight="251658240" behindDoc="0" locked="0" layoutInCell="1" allowOverlap="1" wp14:anchorId="2DE4759D" wp14:editId="3C0A955C">
            <wp:simplePos x="0" y="0"/>
            <wp:positionH relativeFrom="page">
              <wp:posOffset>1880870</wp:posOffset>
            </wp:positionH>
            <wp:positionV relativeFrom="paragraph">
              <wp:posOffset>67945</wp:posOffset>
            </wp:positionV>
            <wp:extent cx="2529840" cy="2661920"/>
            <wp:effectExtent l="0" t="0" r="0" b="5080"/>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840" cy="2661920"/>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5D80C18B" w:rsidR="00A162D5" w:rsidRPr="00A162D5" w:rsidRDefault="00D37BFE" w:rsidP="00D37BFE">
      <w:pPr>
        <w:autoSpaceDN w:val="0"/>
        <w:spacing w:before="120" w:after="160" w:line="276" w:lineRule="auto"/>
        <w:ind w:firstLine="720"/>
        <w:contextualSpacing/>
        <w:rPr>
          <w:rFonts w:cs="Arial"/>
          <w:szCs w:val="22"/>
        </w:rPr>
      </w:pPr>
      <w:r>
        <w:rPr>
          <w:rFonts w:cs="Arial"/>
          <w:szCs w:val="22"/>
        </w:rPr>
        <w:t>WHERE:</w:t>
      </w:r>
    </w:p>
    <w:p w14:paraId="38EDE939" w14:textId="08C4D6B2" w:rsidR="00D37BFE" w:rsidRPr="00D37BFE" w:rsidRDefault="00D37BFE" w:rsidP="00D37BFE">
      <w:pPr>
        <w:spacing w:after="120"/>
        <w:ind w:left="1440"/>
      </w:pPr>
      <w:proofErr w:type="gramStart"/>
      <w:r w:rsidRPr="00D37BFE">
        <w:rPr>
          <w:b/>
          <w:bCs/>
        </w:rPr>
        <w:t>L</w:t>
      </w:r>
      <w:r w:rsidRPr="00D37BFE">
        <w:rPr>
          <w:b/>
          <w:bCs/>
          <w:vertAlign w:val="subscript"/>
        </w:rPr>
        <w:t>SWP</w:t>
      </w:r>
      <w:r w:rsidRPr="00D37BFE">
        <w:rPr>
          <w:vertAlign w:val="subscript"/>
        </w:rPr>
        <w:t xml:space="preserve">  </w:t>
      </w:r>
      <w:r w:rsidRPr="00D37BFE">
        <w:t>Level</w:t>
      </w:r>
      <w:proofErr w:type="gramEnd"/>
      <w:r w:rsidRPr="00D37BFE">
        <w:t xml:space="preserve"> Switch Point -  The next Level measurement after the Resistance measurement is </w:t>
      </w:r>
      <w:proofErr w:type="spellStart"/>
      <w:proofErr w:type="gramStart"/>
      <w:r w:rsidRPr="00D37BFE">
        <w:t>grater</w:t>
      </w:r>
      <w:proofErr w:type="spellEnd"/>
      <w:proofErr w:type="gramEnd"/>
      <w:r w:rsidRPr="00D37BFE">
        <w:t xml:space="preserve">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proofErr w:type="gramStart"/>
      <w:r w:rsidRPr="00D37BFE">
        <w:rPr>
          <w:b/>
          <w:bCs/>
        </w:rPr>
        <w:t>L</w:t>
      </w:r>
      <w:r w:rsidRPr="00D37BFE">
        <w:rPr>
          <w:b/>
          <w:bCs/>
          <w:vertAlign w:val="subscript"/>
        </w:rPr>
        <w:t>SWZ</w:t>
      </w:r>
      <w:r w:rsidRPr="00D37BFE">
        <w:rPr>
          <w:vertAlign w:val="subscript"/>
        </w:rPr>
        <w:t xml:space="preserve">  </w:t>
      </w:r>
      <w:r w:rsidRPr="00D37BFE">
        <w:t>Level</w:t>
      </w:r>
      <w:proofErr w:type="gramEnd"/>
      <w:r w:rsidRPr="00D37BFE">
        <w:t xml:space="preserve"> Switch Zone -   From Table 1 (2) Range </w:t>
      </w:r>
      <w:r w:rsidRPr="00D37BFE">
        <w:rPr>
          <w:b/>
          <w:bCs/>
        </w:rPr>
        <w:t>L</w:t>
      </w:r>
      <w:r w:rsidRPr="00D37BFE">
        <w:rPr>
          <w:b/>
          <w:bCs/>
          <w:vertAlign w:val="subscript"/>
        </w:rPr>
        <w:t xml:space="preserve">SWP </w:t>
      </w:r>
      <w:r w:rsidRPr="00D37BFE">
        <w:t>must be between for Level to pass.</w:t>
      </w:r>
    </w:p>
    <w:p w14:paraId="64ABB561" w14:textId="6C02A66E" w:rsidR="00D37BFE" w:rsidRPr="00D37BFE" w:rsidDel="00676E3F" w:rsidRDefault="00D37BFE" w:rsidP="00676E3F">
      <w:pPr>
        <w:spacing w:after="120"/>
        <w:ind w:left="1440"/>
        <w:rPr>
          <w:del w:id="63" w:author="Rick Ales Consulting" w:date="2024-07-23T08:16:00Z" w16du:dateUtc="2024-07-23T12:16:00Z"/>
        </w:rPr>
      </w:pPr>
      <w:proofErr w:type="spellStart"/>
      <w:r w:rsidRPr="00D37BFE">
        <w:rPr>
          <w:b/>
          <w:bCs/>
        </w:rPr>
        <w:t>T</w:t>
      </w:r>
      <w:r w:rsidRPr="00D37BFE">
        <w:rPr>
          <w:b/>
          <w:bCs/>
          <w:vertAlign w:val="subscript"/>
        </w:rPr>
        <w:t>Rise</w:t>
      </w:r>
      <w:proofErr w:type="spellEnd"/>
      <w:r w:rsidRPr="00D37BFE">
        <w:rPr>
          <w:vertAlign w:val="subscript"/>
        </w:rPr>
        <w:t xml:space="preserve">   </w:t>
      </w:r>
      <w:r w:rsidRPr="00D37BFE">
        <w:t xml:space="preserve">Rise Time -   The time  measure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del w:id="64" w:author="Rick Ales Consulting" w:date="2024-07-23T08:16:00Z" w16du:dateUtc="2024-07-23T12:16:00Z">
        <w:r w:rsidRPr="00D37BFE" w:rsidDel="00676E3F">
          <w:delText>Requirement.  Passing value from (TBD) Table 3  based on Level Fill/Drain rate.  (detects variable resistance)</w:delText>
        </w:r>
      </w:del>
    </w:p>
    <w:p w14:paraId="2A5A2FB1" w14:textId="0334464B" w:rsidR="00D37BFE" w:rsidRPr="00D37BFE" w:rsidDel="00676E3F" w:rsidRDefault="00D37BFE" w:rsidP="00676E3F">
      <w:pPr>
        <w:spacing w:after="120"/>
        <w:ind w:left="1440"/>
        <w:rPr>
          <w:del w:id="65" w:author="Rick Ales Consulting" w:date="2024-07-23T08:16:00Z" w16du:dateUtc="2024-07-23T12:16:00Z"/>
        </w:rPr>
      </w:pPr>
      <w:del w:id="66" w:author="Rick Ales Consulting" w:date="2024-07-23T08:16:00Z" w16du:dateUtc="2024-07-23T12:16:00Z">
        <w:r w:rsidRPr="00D37BFE" w:rsidDel="00676E3F">
          <w:rPr>
            <w:b/>
            <w:bCs/>
          </w:rPr>
          <w:delText>R</w:delText>
        </w:r>
        <w:r w:rsidRPr="00D37BFE" w:rsidDel="00676E3F">
          <w:rPr>
            <w:b/>
            <w:bCs/>
            <w:vertAlign w:val="subscript"/>
          </w:rPr>
          <w:delText>M</w:delText>
        </w:r>
        <w:r w:rsidRPr="00D37BFE" w:rsidDel="00676E3F">
          <w:rPr>
            <w:vertAlign w:val="subscript"/>
          </w:rPr>
          <w:delText xml:space="preserve">  </w:delText>
        </w:r>
        <w:r w:rsidRPr="00D37BFE" w:rsidDel="00676E3F">
          <w:delText xml:space="preserve"> Resistance Measurement  -  The  next Resistance measurement that is recorded after Level measurement is grater than R</w:delText>
        </w:r>
        <w:r w:rsidRPr="00D37BFE" w:rsidDel="00676E3F">
          <w:rPr>
            <w:vertAlign w:val="subscript"/>
          </w:rPr>
          <w:delText>TH</w:delText>
        </w:r>
        <w:r w:rsidRPr="00D37BFE" w:rsidDel="00676E3F">
          <w:delText xml:space="preserve"> when Filling.</w:delText>
        </w:r>
      </w:del>
    </w:p>
    <w:p w14:paraId="60E470E4" w14:textId="0565BC51" w:rsidR="00D37BFE" w:rsidRPr="00D37BFE" w:rsidDel="00676E3F" w:rsidRDefault="00D37BFE" w:rsidP="00676E3F">
      <w:pPr>
        <w:spacing w:after="120"/>
        <w:ind w:left="1440"/>
        <w:rPr>
          <w:del w:id="67" w:author="Rick Ales Consulting" w:date="2024-07-23T08:16:00Z" w16du:dateUtc="2024-07-23T12:16:00Z"/>
        </w:rPr>
      </w:pPr>
      <w:del w:id="68" w:author="Rick Ales Consulting" w:date="2024-07-23T08:16:00Z" w16du:dateUtc="2024-07-23T12:16:00Z">
        <w:r w:rsidRPr="00D37BFE" w:rsidDel="00676E3F">
          <w:rPr>
            <w:b/>
            <w:bCs/>
          </w:rPr>
          <w:delText>R</w:delText>
        </w:r>
        <w:r w:rsidRPr="00D37BFE" w:rsidDel="00676E3F">
          <w:rPr>
            <w:b/>
            <w:bCs/>
            <w:vertAlign w:val="subscript"/>
          </w:rPr>
          <w:delText>TH</w:delText>
        </w:r>
        <w:r w:rsidRPr="00D37BFE" w:rsidDel="00676E3F">
          <w:rPr>
            <w:vertAlign w:val="subscript"/>
          </w:rPr>
          <w:delText xml:space="preserve">   </w:delText>
        </w:r>
        <w:r w:rsidRPr="00D37BFE" w:rsidDel="00676E3F">
          <w:delText xml:space="preserve">Resistance Threshold. – Average of Maxim Level at the at current Resistance and Minimum Level Requirement at the next Resistance. </w:delText>
        </w:r>
      </w:del>
    </w:p>
    <w:p w14:paraId="36CBC1A1" w14:textId="21CD2F11" w:rsidR="00D37BFE" w:rsidRPr="00D37BFE" w:rsidRDefault="00D37BFE" w:rsidP="00676E3F">
      <w:pPr>
        <w:spacing w:after="120"/>
        <w:ind w:left="1440"/>
      </w:pPr>
      <w:del w:id="69" w:author="Rick Ales Consulting" w:date="2024-07-23T08:16:00Z" w16du:dateUtc="2024-07-23T12:16:00Z">
        <w:r w:rsidRPr="00D37BFE" w:rsidDel="00676E3F">
          <w:rPr>
            <w:b/>
            <w:bCs/>
          </w:rPr>
          <w:delText>R</w:delText>
        </w:r>
        <w:r w:rsidRPr="00D37BFE" w:rsidDel="00676E3F">
          <w:rPr>
            <w:b/>
            <w:bCs/>
            <w:vertAlign w:val="subscript"/>
          </w:rPr>
          <w:delText xml:space="preserve">R  </w:delText>
        </w:r>
        <w:r w:rsidRPr="00D37BFE" w:rsidDel="00676E3F">
          <w:delText xml:space="preserve">Resistance Range -   </w:delText>
        </w:r>
        <w:r w:rsidRPr="00D37BFE" w:rsidDel="00676E3F">
          <w:rPr>
            <w:b/>
            <w:bCs/>
          </w:rPr>
          <w:delText>R</w:delText>
        </w:r>
        <w:r w:rsidRPr="00D37BFE" w:rsidDel="00676E3F">
          <w:rPr>
            <w:b/>
            <w:bCs/>
            <w:vertAlign w:val="subscript"/>
          </w:rPr>
          <w:delText xml:space="preserve">M </w:delText>
        </w:r>
        <w:r w:rsidRPr="00D37BFE" w:rsidDel="00676E3F">
          <w:delText>must be within range cited in Table 1 (2) for Resistance to pass.</w:delText>
        </w:r>
      </w:del>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5E19AB54" w:rsidR="00A162D5" w:rsidRDefault="00676E3F" w:rsidP="00A162D5">
      <w:pPr>
        <w:autoSpaceDN w:val="0"/>
        <w:spacing w:before="120" w:after="160" w:line="276" w:lineRule="auto"/>
        <w:contextualSpacing/>
        <w:rPr>
          <w:ins w:id="70" w:author="Rick Ales Consulting" w:date="2024-07-23T08:17:00Z" w16du:dateUtc="2024-07-23T12:17:00Z"/>
          <w:rFonts w:cs="Arial"/>
          <w:szCs w:val="22"/>
        </w:rPr>
      </w:pPr>
      <w:ins w:id="71" w:author="Rick Ales Consulting" w:date="2024-07-23T08:16:00Z" w16du:dateUtc="2024-07-23T12:16:00Z">
        <w:r>
          <w:rPr>
            <w:rFonts w:cs="Arial"/>
            <w:noProof/>
            <w:szCs w:val="22"/>
          </w:rPr>
          <w:lastRenderedPageBreak/>
          <w:drawing>
            <wp:inline distT="0" distB="0" distL="0" distR="0" wp14:anchorId="502BFF82" wp14:editId="77C12A81">
              <wp:extent cx="6129020" cy="3409251"/>
              <wp:effectExtent l="0" t="0" r="5080" b="1270"/>
              <wp:docPr id="182613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1284" cy="3421635"/>
                      </a:xfrm>
                      <a:prstGeom prst="rect">
                        <a:avLst/>
                      </a:prstGeom>
                      <a:noFill/>
                    </pic:spPr>
                  </pic:pic>
                </a:graphicData>
              </a:graphic>
            </wp:inline>
          </w:drawing>
        </w:r>
      </w:ins>
    </w:p>
    <w:p w14:paraId="770CA6E3" w14:textId="129C46A1" w:rsidR="00676E3F" w:rsidRDefault="00676E3F" w:rsidP="00D161C0">
      <w:pPr>
        <w:autoSpaceDN w:val="0"/>
        <w:spacing w:before="120" w:after="160" w:line="276" w:lineRule="auto"/>
        <w:contextualSpacing/>
        <w:jc w:val="center"/>
        <w:rPr>
          <w:ins w:id="72" w:author="Rick Ales Consulting" w:date="2024-07-23T08:18:00Z" w16du:dateUtc="2024-07-23T12:18:00Z"/>
          <w:rFonts w:cs="Arial"/>
          <w:szCs w:val="22"/>
        </w:rPr>
      </w:pPr>
      <w:ins w:id="73" w:author="Rick Ales Consulting" w:date="2024-07-23T08:17:00Z" w16du:dateUtc="2024-07-23T12:17:00Z">
        <w:r>
          <w:rPr>
            <w:rFonts w:cs="Arial"/>
            <w:szCs w:val="22"/>
          </w:rPr>
          <w:t xml:space="preserve">Figure </w:t>
        </w:r>
        <w:proofErr w:type="gramStart"/>
        <w:r>
          <w:rPr>
            <w:rFonts w:cs="Arial"/>
            <w:szCs w:val="22"/>
          </w:rPr>
          <w:t xml:space="preserve">3  </w:t>
        </w:r>
        <w:r w:rsidR="00D161C0">
          <w:rPr>
            <w:rFonts w:cs="Arial"/>
            <w:szCs w:val="22"/>
          </w:rPr>
          <w:t>Illustrated</w:t>
        </w:r>
        <w:proofErr w:type="gramEnd"/>
        <w:r w:rsidR="00D161C0">
          <w:rPr>
            <w:rFonts w:cs="Arial"/>
            <w:szCs w:val="22"/>
          </w:rPr>
          <w:t xml:space="preserve"> Drain-Fill cycle</w:t>
        </w:r>
      </w:ins>
    </w:p>
    <w:p w14:paraId="525A6D8D" w14:textId="77777777" w:rsidR="00D161C0" w:rsidRDefault="00D161C0" w:rsidP="00D161C0">
      <w:pPr>
        <w:autoSpaceDN w:val="0"/>
        <w:spacing w:before="120" w:after="160" w:line="276" w:lineRule="auto"/>
        <w:contextualSpacing/>
        <w:jc w:val="center"/>
        <w:rPr>
          <w:ins w:id="74" w:author="Rick Ales Consulting" w:date="2024-07-23T08:18:00Z" w16du:dateUtc="2024-07-23T12:18:00Z"/>
          <w:rFonts w:cs="Arial"/>
          <w:szCs w:val="22"/>
        </w:rPr>
      </w:pPr>
    </w:p>
    <w:p w14:paraId="0227C43E" w14:textId="24618E69" w:rsidR="00D161C0" w:rsidRDefault="00D161C0" w:rsidP="00D161C0">
      <w:pPr>
        <w:autoSpaceDN w:val="0"/>
        <w:spacing w:before="120" w:after="160" w:line="276" w:lineRule="auto"/>
        <w:contextualSpacing/>
        <w:rPr>
          <w:ins w:id="75" w:author="Rick Ales Consulting" w:date="2024-07-23T08:19:00Z" w16du:dateUtc="2024-07-23T12:19:00Z"/>
          <w:rFonts w:cs="Arial"/>
          <w:szCs w:val="22"/>
        </w:rPr>
      </w:pPr>
      <w:ins w:id="76" w:author="Rick Ales Consulting" w:date="2024-07-23T08:18:00Z" w16du:dateUtc="2024-07-23T12:18:00Z">
        <w:r>
          <w:rPr>
            <w:rFonts w:cs="Arial"/>
            <w:noProof/>
            <w:szCs w:val="22"/>
          </w:rPr>
          <w:drawing>
            <wp:inline distT="0" distB="0" distL="0" distR="0" wp14:anchorId="0B9895BD" wp14:editId="6078073E">
              <wp:extent cx="6177915" cy="3465725"/>
              <wp:effectExtent l="0" t="0" r="0" b="1905"/>
              <wp:docPr id="131598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2304" cy="3479407"/>
                      </a:xfrm>
                      <a:prstGeom prst="rect">
                        <a:avLst/>
                      </a:prstGeom>
                      <a:noFill/>
                    </pic:spPr>
                  </pic:pic>
                </a:graphicData>
              </a:graphic>
            </wp:inline>
          </w:drawing>
        </w:r>
      </w:ins>
    </w:p>
    <w:p w14:paraId="2B6C7E74" w14:textId="7EE25328" w:rsidR="00D161C0" w:rsidRDefault="00D161C0" w:rsidP="00D161C0">
      <w:pPr>
        <w:autoSpaceDN w:val="0"/>
        <w:spacing w:before="120" w:after="160" w:line="276" w:lineRule="auto"/>
        <w:contextualSpacing/>
        <w:jc w:val="center"/>
        <w:rPr>
          <w:rFonts w:cs="Arial"/>
          <w:szCs w:val="22"/>
        </w:rPr>
        <w:pPrChange w:id="77" w:author="Rick Ales Consulting" w:date="2024-07-23T08:19:00Z" w16du:dateUtc="2024-07-23T12:19:00Z">
          <w:pPr>
            <w:autoSpaceDN w:val="0"/>
            <w:spacing w:before="120" w:after="160" w:line="276" w:lineRule="auto"/>
            <w:contextualSpacing/>
          </w:pPr>
        </w:pPrChange>
      </w:pPr>
      <w:proofErr w:type="spellStart"/>
      <w:ins w:id="78" w:author="Rick Ales Consulting" w:date="2024-07-23T08:19:00Z" w16du:dateUtc="2024-07-23T12:19:00Z">
        <w:r>
          <w:rPr>
            <w:rFonts w:cs="Arial"/>
            <w:szCs w:val="22"/>
          </w:rPr>
          <w:t>Firgure</w:t>
        </w:r>
        <w:proofErr w:type="spellEnd"/>
        <w:r>
          <w:rPr>
            <w:rFonts w:cs="Arial"/>
            <w:szCs w:val="22"/>
          </w:rPr>
          <w:t xml:space="preserve"> 4.  Automated ATP State Transition Diagram</w:t>
        </w:r>
      </w:ins>
    </w:p>
    <w:p w14:paraId="0E2ED03C" w14:textId="77777777" w:rsidR="00A162D5" w:rsidRPr="00A162D5" w:rsidRDefault="00A162D5" w:rsidP="00A162D5">
      <w:pPr>
        <w:autoSpaceDN w:val="0"/>
        <w:spacing w:before="120" w:after="160" w:line="276" w:lineRule="auto"/>
        <w:contextualSpacing/>
        <w:rPr>
          <w:rFonts w:cs="Arial"/>
          <w:szCs w:val="22"/>
        </w:rPr>
      </w:pPr>
    </w:p>
    <w:p w14:paraId="59D28925" w14:textId="06644052" w:rsidR="00D161C0" w:rsidRDefault="00D161C0" w:rsidP="00D44B09">
      <w:pPr>
        <w:pStyle w:val="ListParagraph"/>
        <w:numPr>
          <w:ilvl w:val="1"/>
          <w:numId w:val="6"/>
        </w:numPr>
        <w:autoSpaceDN w:val="0"/>
        <w:spacing w:after="160" w:line="276" w:lineRule="auto"/>
        <w:ind w:left="1170" w:hanging="450"/>
        <w:contextualSpacing/>
        <w:rPr>
          <w:ins w:id="79" w:author="Rick Ales Consulting" w:date="2024-07-23T08:21:00Z" w16du:dateUtc="2024-07-23T12:21:00Z"/>
          <w:rFonts w:cs="Arial"/>
          <w:szCs w:val="22"/>
        </w:rPr>
      </w:pPr>
      <w:bookmarkStart w:id="80" w:name="_Hlk157604919"/>
      <w:ins w:id="81" w:author="Rick Ales Consulting" w:date="2024-07-23T08:21:00Z" w16du:dateUtc="2024-07-23T12:21:00Z">
        <w:r>
          <w:rPr>
            <w:rFonts w:cs="Arial"/>
            <w:szCs w:val="22"/>
          </w:rPr>
          <w:lastRenderedPageBreak/>
          <w:t>The Automated ATP is base</w:t>
        </w:r>
      </w:ins>
      <w:ins w:id="82" w:author="Rick Ales Consulting" w:date="2024-07-23T08:23:00Z" w16du:dateUtc="2024-07-23T12:23:00Z">
        <w:r>
          <w:rPr>
            <w:rFonts w:cs="Arial"/>
            <w:szCs w:val="22"/>
          </w:rPr>
          <w:t>d</w:t>
        </w:r>
      </w:ins>
      <w:ins w:id="83" w:author="Rick Ales Consulting" w:date="2024-07-23T08:21:00Z" w16du:dateUtc="2024-07-23T12:21:00Z">
        <w:r>
          <w:rPr>
            <w:rFonts w:cs="Arial"/>
            <w:szCs w:val="22"/>
          </w:rPr>
          <w:t xml:space="preserve"> on the spec, and these 3 figures</w:t>
        </w:r>
        <w:r>
          <w:rPr>
            <w:rFonts w:cs="Arial"/>
            <w:szCs w:val="22"/>
          </w:rPr>
          <w:t>.</w:t>
        </w:r>
      </w:ins>
    </w:p>
    <w:p w14:paraId="20DE240C" w14:textId="24A9C4F4" w:rsidR="00D161C0" w:rsidRDefault="00D161C0" w:rsidP="00D161C0">
      <w:pPr>
        <w:pStyle w:val="ListParagraph"/>
        <w:numPr>
          <w:ilvl w:val="1"/>
          <w:numId w:val="38"/>
        </w:numPr>
        <w:autoSpaceDN w:val="0"/>
        <w:spacing w:after="160" w:line="276" w:lineRule="auto"/>
        <w:ind w:left="1440"/>
        <w:contextualSpacing/>
        <w:rPr>
          <w:ins w:id="84" w:author="Rick Ales Consulting" w:date="2024-07-23T08:23:00Z" w16du:dateUtc="2024-07-23T12:23:00Z"/>
          <w:rFonts w:cs="Arial"/>
          <w:szCs w:val="22"/>
        </w:rPr>
      </w:pPr>
      <w:ins w:id="85" w:author="Rick Ales Consulting" w:date="2024-07-23T08:22:00Z" w16du:dateUtc="2024-07-23T12:22:00Z">
        <w:r>
          <w:rPr>
            <w:rFonts w:cs="Arial"/>
            <w:szCs w:val="22"/>
          </w:rPr>
          <w:t>The oil level shall be cycled from full</w:t>
        </w:r>
      </w:ins>
      <w:ins w:id="86" w:author="Rick Ales Consulting" w:date="2024-07-23T08:23:00Z" w16du:dateUtc="2024-07-23T12:23:00Z">
        <w:r>
          <w:rPr>
            <w:rFonts w:cs="Arial"/>
            <w:szCs w:val="22"/>
          </w:rPr>
          <w:t xml:space="preserve"> to empty prior to testing.</w:t>
        </w:r>
      </w:ins>
    </w:p>
    <w:p w14:paraId="1033CF03" w14:textId="50102FA7" w:rsidR="00D161C0" w:rsidRDefault="004A4AA9" w:rsidP="00D161C0">
      <w:pPr>
        <w:pStyle w:val="ListParagraph"/>
        <w:numPr>
          <w:ilvl w:val="1"/>
          <w:numId w:val="38"/>
        </w:numPr>
        <w:autoSpaceDN w:val="0"/>
        <w:spacing w:after="160" w:line="276" w:lineRule="auto"/>
        <w:ind w:left="1440"/>
        <w:contextualSpacing/>
        <w:rPr>
          <w:ins w:id="87" w:author="Rick Ales Consulting" w:date="2024-07-23T08:28:00Z" w16du:dateUtc="2024-07-23T12:28:00Z"/>
          <w:rFonts w:cs="Arial"/>
          <w:szCs w:val="22"/>
        </w:rPr>
      </w:pPr>
      <w:ins w:id="88" w:author="Rick Ales Consulting" w:date="2024-07-23T08:27:00Z" w16du:dateUtc="2024-07-23T12:27:00Z">
        <w:r>
          <w:rPr>
            <w:rFonts w:cs="Arial"/>
            <w:szCs w:val="22"/>
          </w:rPr>
          <w:t>The oil level shall be filled from empty to the</w:t>
        </w:r>
        <w:r w:rsidR="00AB0ABE">
          <w:rPr>
            <w:rFonts w:cs="Arial"/>
            <w:szCs w:val="22"/>
          </w:rPr>
          <w:t xml:space="preserve"> Low Fill Limit</w:t>
        </w:r>
      </w:ins>
      <w:ins w:id="89" w:author="Rick Ales Consulting" w:date="2024-07-23T08:28:00Z" w16du:dateUtc="2024-07-23T12:28:00Z">
        <w:r w:rsidR="00AB0ABE">
          <w:rPr>
            <w:rFonts w:cs="Arial"/>
            <w:szCs w:val="22"/>
          </w:rPr>
          <w:t xml:space="preserve"> and wait 3 seconds.</w:t>
        </w:r>
      </w:ins>
    </w:p>
    <w:p w14:paraId="4098CC63" w14:textId="47035AB7" w:rsidR="00AB0ABE" w:rsidRDefault="00AB0ABE" w:rsidP="00D161C0">
      <w:pPr>
        <w:pStyle w:val="ListParagraph"/>
        <w:numPr>
          <w:ilvl w:val="1"/>
          <w:numId w:val="38"/>
        </w:numPr>
        <w:autoSpaceDN w:val="0"/>
        <w:spacing w:after="160" w:line="276" w:lineRule="auto"/>
        <w:ind w:left="1440"/>
        <w:contextualSpacing/>
        <w:rPr>
          <w:ins w:id="90" w:author="Rick Ales Consulting" w:date="2024-07-23T08:29:00Z" w16du:dateUtc="2024-07-23T12:29:00Z"/>
          <w:rFonts w:cs="Arial"/>
          <w:szCs w:val="22"/>
        </w:rPr>
      </w:pPr>
      <w:proofErr w:type="gramStart"/>
      <w:ins w:id="91" w:author="Rick Ales Consulting" w:date="2024-07-23T08:28:00Z" w16du:dateUtc="2024-07-23T12:28:00Z">
        <w:r>
          <w:rPr>
            <w:rFonts w:cs="Arial"/>
            <w:szCs w:val="22"/>
          </w:rPr>
          <w:t>The Resistance</w:t>
        </w:r>
        <w:proofErr w:type="gramEnd"/>
        <w:r>
          <w:rPr>
            <w:rFonts w:cs="Arial"/>
            <w:szCs w:val="22"/>
          </w:rPr>
          <w:t xml:space="preserve"> shall be measured</w:t>
        </w:r>
      </w:ins>
      <w:ins w:id="92" w:author="Rick Ales Consulting" w:date="2024-07-23T08:29:00Z" w16du:dateUtc="2024-07-23T12:29:00Z">
        <w:r>
          <w:rPr>
            <w:rFonts w:cs="Arial"/>
            <w:szCs w:val="22"/>
          </w:rPr>
          <w:t>.  If in tolerance the test at this level is OK, else an Error Shall be logged.</w:t>
        </w:r>
      </w:ins>
    </w:p>
    <w:p w14:paraId="105E53A6" w14:textId="47D79923" w:rsidR="00AB0ABE" w:rsidRDefault="00AB0ABE" w:rsidP="00D161C0">
      <w:pPr>
        <w:pStyle w:val="ListParagraph"/>
        <w:numPr>
          <w:ilvl w:val="1"/>
          <w:numId w:val="38"/>
        </w:numPr>
        <w:autoSpaceDN w:val="0"/>
        <w:spacing w:after="160" w:line="276" w:lineRule="auto"/>
        <w:ind w:left="1440"/>
        <w:contextualSpacing/>
        <w:rPr>
          <w:ins w:id="93" w:author="Rick Ales Consulting" w:date="2024-07-23T08:30:00Z" w16du:dateUtc="2024-07-23T12:30:00Z"/>
          <w:rFonts w:cs="Arial"/>
          <w:szCs w:val="22"/>
        </w:rPr>
      </w:pPr>
      <w:ins w:id="94" w:author="Rick Ales Consulting" w:date="2024-07-23T08:30:00Z" w16du:dateUtc="2024-07-23T12:30:00Z">
        <w:r>
          <w:rPr>
            <w:rFonts w:cs="Arial"/>
            <w:szCs w:val="22"/>
          </w:rPr>
          <w:t>The above two steps are repeated for each Low Fill Limit.</w:t>
        </w:r>
      </w:ins>
    </w:p>
    <w:p w14:paraId="0C77D887" w14:textId="1AA5D998" w:rsidR="00AB0ABE" w:rsidRDefault="00AB0ABE" w:rsidP="00AB0ABE">
      <w:pPr>
        <w:pStyle w:val="ListParagraph"/>
        <w:numPr>
          <w:ilvl w:val="1"/>
          <w:numId w:val="38"/>
        </w:numPr>
        <w:autoSpaceDN w:val="0"/>
        <w:spacing w:after="160" w:line="276" w:lineRule="auto"/>
        <w:ind w:left="1440"/>
        <w:contextualSpacing/>
        <w:rPr>
          <w:ins w:id="95" w:author="Rick Ales Consulting" w:date="2024-07-23T08:30:00Z" w16du:dateUtc="2024-07-23T12:30:00Z"/>
          <w:rFonts w:cs="Arial"/>
          <w:szCs w:val="22"/>
        </w:rPr>
      </w:pPr>
      <w:ins w:id="96" w:author="Rick Ales Consulting" w:date="2024-07-23T08:30:00Z" w16du:dateUtc="2024-07-23T12:30:00Z">
        <w:r>
          <w:rPr>
            <w:rFonts w:cs="Arial"/>
            <w:szCs w:val="22"/>
          </w:rPr>
          <w:t xml:space="preserve">The oil level shall be </w:t>
        </w:r>
      </w:ins>
      <w:ins w:id="97" w:author="Rick Ales Consulting" w:date="2024-07-23T08:31:00Z" w16du:dateUtc="2024-07-23T12:31:00Z">
        <w:r>
          <w:rPr>
            <w:rFonts w:cs="Arial"/>
            <w:szCs w:val="22"/>
          </w:rPr>
          <w:t>drained</w:t>
        </w:r>
      </w:ins>
      <w:ins w:id="98" w:author="Rick Ales Consulting" w:date="2024-07-23T08:30:00Z" w16du:dateUtc="2024-07-23T12:30:00Z">
        <w:r>
          <w:rPr>
            <w:rFonts w:cs="Arial"/>
            <w:szCs w:val="22"/>
          </w:rPr>
          <w:t xml:space="preserve"> from </w:t>
        </w:r>
      </w:ins>
      <w:ins w:id="99" w:author="Rick Ales Consulting" w:date="2024-07-23T08:31:00Z" w16du:dateUtc="2024-07-23T12:31:00Z">
        <w:r>
          <w:rPr>
            <w:rFonts w:cs="Arial"/>
            <w:szCs w:val="22"/>
          </w:rPr>
          <w:t>full</w:t>
        </w:r>
      </w:ins>
      <w:ins w:id="100" w:author="Rick Ales Consulting" w:date="2024-07-23T08:30:00Z" w16du:dateUtc="2024-07-23T12:30:00Z">
        <w:r>
          <w:rPr>
            <w:rFonts w:cs="Arial"/>
            <w:szCs w:val="22"/>
          </w:rPr>
          <w:t xml:space="preserve"> to the</w:t>
        </w:r>
      </w:ins>
      <w:ins w:id="101" w:author="Rick Ales Consulting" w:date="2024-07-23T08:31:00Z" w16du:dateUtc="2024-07-23T12:31:00Z">
        <w:r>
          <w:rPr>
            <w:rFonts w:cs="Arial"/>
            <w:szCs w:val="22"/>
          </w:rPr>
          <w:t xml:space="preserve"> High Drain</w:t>
        </w:r>
      </w:ins>
      <w:ins w:id="102" w:author="Rick Ales Consulting" w:date="2024-07-23T08:30:00Z" w16du:dateUtc="2024-07-23T12:30:00Z">
        <w:r>
          <w:rPr>
            <w:rFonts w:cs="Arial"/>
            <w:szCs w:val="22"/>
          </w:rPr>
          <w:t xml:space="preserve"> Limit and wait 3 seconds.</w:t>
        </w:r>
      </w:ins>
    </w:p>
    <w:p w14:paraId="6CBA6FE2" w14:textId="77777777" w:rsidR="00AB0ABE" w:rsidRDefault="00AB0ABE" w:rsidP="00AB0ABE">
      <w:pPr>
        <w:pStyle w:val="ListParagraph"/>
        <w:numPr>
          <w:ilvl w:val="1"/>
          <w:numId w:val="38"/>
        </w:numPr>
        <w:autoSpaceDN w:val="0"/>
        <w:spacing w:after="160" w:line="276" w:lineRule="auto"/>
        <w:ind w:left="1440"/>
        <w:contextualSpacing/>
        <w:rPr>
          <w:ins w:id="103" w:author="Rick Ales Consulting" w:date="2024-07-23T08:30:00Z" w16du:dateUtc="2024-07-23T12:30:00Z"/>
          <w:rFonts w:cs="Arial"/>
          <w:szCs w:val="22"/>
        </w:rPr>
      </w:pPr>
      <w:proofErr w:type="gramStart"/>
      <w:ins w:id="104" w:author="Rick Ales Consulting" w:date="2024-07-23T08:30:00Z" w16du:dateUtc="2024-07-23T12:30:00Z">
        <w:r>
          <w:rPr>
            <w:rFonts w:cs="Arial"/>
            <w:szCs w:val="22"/>
          </w:rPr>
          <w:t>The Resistance</w:t>
        </w:r>
        <w:proofErr w:type="gramEnd"/>
        <w:r>
          <w:rPr>
            <w:rFonts w:cs="Arial"/>
            <w:szCs w:val="22"/>
          </w:rPr>
          <w:t xml:space="preserve"> shall be measured.  If in tolerance the test at this level is OK, else an Error Shall be logged.</w:t>
        </w:r>
      </w:ins>
    </w:p>
    <w:p w14:paraId="47631DD3" w14:textId="694FC9A6" w:rsidR="00AB0ABE" w:rsidRDefault="00AB0ABE" w:rsidP="00AB0ABE">
      <w:pPr>
        <w:pStyle w:val="ListParagraph"/>
        <w:numPr>
          <w:ilvl w:val="1"/>
          <w:numId w:val="38"/>
        </w:numPr>
        <w:autoSpaceDN w:val="0"/>
        <w:spacing w:after="160" w:line="276" w:lineRule="auto"/>
        <w:ind w:left="1440"/>
        <w:contextualSpacing/>
        <w:rPr>
          <w:ins w:id="105" w:author="Rick Ales Consulting" w:date="2024-07-23T08:30:00Z" w16du:dateUtc="2024-07-23T12:30:00Z"/>
          <w:rFonts w:cs="Arial"/>
          <w:szCs w:val="22"/>
        </w:rPr>
      </w:pPr>
      <w:ins w:id="106" w:author="Rick Ales Consulting" w:date="2024-07-23T08:30:00Z" w16du:dateUtc="2024-07-23T12:30:00Z">
        <w:r>
          <w:rPr>
            <w:rFonts w:cs="Arial"/>
            <w:szCs w:val="22"/>
          </w:rPr>
          <w:t xml:space="preserve">The above two steps are repeated for each </w:t>
        </w:r>
      </w:ins>
      <w:ins w:id="107" w:author="Rick Ales Consulting" w:date="2024-07-23T08:31:00Z" w16du:dateUtc="2024-07-23T12:31:00Z">
        <w:r>
          <w:rPr>
            <w:rFonts w:cs="Arial"/>
            <w:szCs w:val="22"/>
          </w:rPr>
          <w:t>High</w:t>
        </w:r>
      </w:ins>
      <w:ins w:id="108" w:author="Rick Ales Consulting" w:date="2024-07-23T08:30:00Z" w16du:dateUtc="2024-07-23T12:30:00Z">
        <w:r>
          <w:rPr>
            <w:rFonts w:cs="Arial"/>
            <w:szCs w:val="22"/>
          </w:rPr>
          <w:t xml:space="preserve"> </w:t>
        </w:r>
      </w:ins>
      <w:ins w:id="109" w:author="Rick Ales Consulting" w:date="2024-07-23T08:31:00Z" w16du:dateUtc="2024-07-23T12:31:00Z">
        <w:r>
          <w:rPr>
            <w:rFonts w:cs="Arial"/>
            <w:szCs w:val="22"/>
          </w:rPr>
          <w:t>Drain</w:t>
        </w:r>
      </w:ins>
      <w:ins w:id="110" w:author="Rick Ales Consulting" w:date="2024-07-23T08:30:00Z" w16du:dateUtc="2024-07-23T12:30:00Z">
        <w:r>
          <w:rPr>
            <w:rFonts w:cs="Arial"/>
            <w:szCs w:val="22"/>
          </w:rPr>
          <w:t xml:space="preserve"> Limit.</w:t>
        </w:r>
      </w:ins>
    </w:p>
    <w:p w14:paraId="5A8E869E" w14:textId="499DB97D" w:rsidR="00AB0ABE" w:rsidRDefault="00AB0ABE" w:rsidP="00D161C0">
      <w:pPr>
        <w:pStyle w:val="ListParagraph"/>
        <w:numPr>
          <w:ilvl w:val="1"/>
          <w:numId w:val="38"/>
        </w:numPr>
        <w:autoSpaceDN w:val="0"/>
        <w:spacing w:after="160" w:line="276" w:lineRule="auto"/>
        <w:ind w:left="1440"/>
        <w:contextualSpacing/>
        <w:rPr>
          <w:ins w:id="111" w:author="Rick Ales Consulting" w:date="2024-07-23T08:22:00Z" w16du:dateUtc="2024-07-23T12:22:00Z"/>
          <w:rFonts w:cs="Arial"/>
          <w:szCs w:val="22"/>
        </w:rPr>
      </w:pPr>
      <w:ins w:id="112" w:author="Rick Ales Consulting" w:date="2024-07-23T08:31:00Z" w16du:dateUtc="2024-07-23T12:31:00Z">
        <w:r>
          <w:rPr>
            <w:rFonts w:cs="Arial"/>
            <w:szCs w:val="22"/>
          </w:rPr>
          <w:t xml:space="preserve">The DUT </w:t>
        </w:r>
      </w:ins>
      <w:ins w:id="113" w:author="Rick Ales Consulting" w:date="2024-07-23T08:32:00Z" w16du:dateUtc="2024-07-23T12:32:00Z">
        <w:r>
          <w:rPr>
            <w:rFonts w:cs="Arial"/>
            <w:szCs w:val="22"/>
          </w:rPr>
          <w:t>shall be recorded as PASS if no errors are recorded.</w:t>
        </w:r>
      </w:ins>
    </w:p>
    <w:p w14:paraId="4AF4C131" w14:textId="77777777" w:rsidR="00D161C0" w:rsidRDefault="00D161C0" w:rsidP="00D161C0">
      <w:pPr>
        <w:pStyle w:val="ListParagraph"/>
        <w:autoSpaceDN w:val="0"/>
        <w:spacing w:after="160" w:line="276" w:lineRule="auto"/>
        <w:ind w:left="1440"/>
        <w:contextualSpacing/>
        <w:rPr>
          <w:ins w:id="114" w:author="Rick Ales Consulting" w:date="2024-07-23T08:20:00Z" w16du:dateUtc="2024-07-23T12:20:00Z"/>
          <w:rFonts w:cs="Arial"/>
          <w:szCs w:val="22"/>
        </w:rPr>
        <w:pPrChange w:id="115" w:author="Rick Ales Consulting" w:date="2024-07-23T08:22:00Z" w16du:dateUtc="2024-07-23T12:22:00Z">
          <w:pPr>
            <w:pStyle w:val="ListParagraph"/>
            <w:numPr>
              <w:ilvl w:val="1"/>
              <w:numId w:val="6"/>
            </w:numPr>
            <w:autoSpaceDN w:val="0"/>
            <w:spacing w:after="160" w:line="276" w:lineRule="auto"/>
            <w:ind w:left="1170" w:hanging="450"/>
            <w:contextualSpacing/>
          </w:pPr>
        </w:pPrChange>
      </w:pPr>
    </w:p>
    <w:p w14:paraId="5027151B" w14:textId="26A317BE" w:rsidR="0064065C" w:rsidRDefault="0064065C" w:rsidP="00D44B09">
      <w:pPr>
        <w:pStyle w:val="ListParagraph"/>
        <w:numPr>
          <w:ilvl w:val="1"/>
          <w:numId w:val="6"/>
        </w:numPr>
        <w:autoSpaceDN w:val="0"/>
        <w:spacing w:after="160" w:line="276" w:lineRule="auto"/>
        <w:ind w:left="1170" w:hanging="450"/>
        <w:contextualSpacing/>
        <w:rPr>
          <w:rFonts w:cs="Arial"/>
          <w:szCs w:val="22"/>
        </w:rPr>
      </w:pPr>
      <w:r>
        <w:rPr>
          <w:rFonts w:cs="Arial"/>
          <w:szCs w:val="22"/>
        </w:rPr>
        <w:t xml:space="preserve">Currently with one </w:t>
      </w:r>
      <w:proofErr w:type="spellStart"/>
      <w:r>
        <w:rPr>
          <w:rFonts w:cs="Arial"/>
          <w:szCs w:val="22"/>
        </w:rPr>
        <w:t>DataQ</w:t>
      </w:r>
      <w:proofErr w:type="spellEnd"/>
      <w:r>
        <w:rPr>
          <w:rFonts w:cs="Arial"/>
          <w:szCs w:val="22"/>
        </w:rPr>
        <w:t xml:space="preserve"> (8 channels will) will monitor 4 sensors, but the tank is fixtured to accommodate 12 sensors.  One </w:t>
      </w:r>
      <w:proofErr w:type="spellStart"/>
      <w:r>
        <w:rPr>
          <w:rFonts w:cs="Arial"/>
          <w:szCs w:val="22"/>
        </w:rPr>
        <w:t>DataQ</w:t>
      </w:r>
      <w:proofErr w:type="spellEnd"/>
      <w:r>
        <w:rPr>
          <w:rFonts w:cs="Arial"/>
          <w:szCs w:val="22"/>
        </w:rPr>
        <w:t xml:space="preserve"> for 4 sensors. </w:t>
      </w:r>
    </w:p>
    <w:p w14:paraId="06617C76"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Multiple DUT units shall be tested per test cycle (level min-max-min cycle)</w:t>
      </w:r>
    </w:p>
    <w:bookmarkEnd w:id="80"/>
    <w:p w14:paraId="64F07190"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 xml:space="preserve">The test status shall graphically display Ch A &amp; Ch B resistance in ohms and display the Level in inches.  </w:t>
      </w:r>
    </w:p>
    <w:p w14:paraId="7741921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All three traces shall be scaled so they are presented overlayed at a similar size.  The Chart scale is configurable test parameter.</w:t>
      </w:r>
    </w:p>
    <w:p w14:paraId="298DF145"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each Switch status as NOT TESTED (gray), PASS (green) or FAIL (red).</w:t>
      </w:r>
    </w:p>
    <w:p w14:paraId="456D9C0A"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the level value upon actuation on FILL and actuation on DRAIN.</w:t>
      </w:r>
    </w:p>
    <w:p w14:paraId="1907F969"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The User must have the means to monitor the Test bench health during testing.</w:t>
      </w:r>
    </w:p>
    <w:p w14:paraId="61F7F97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a means to PAUSE the test. </w:t>
      </w:r>
    </w:p>
    <w:p w14:paraId="0129957C"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a means to ABORT the test.</w:t>
      </w:r>
    </w:p>
    <w:p w14:paraId="33586E52"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the option to RERUN the test. </w:t>
      </w:r>
    </w:p>
    <w:p w14:paraId="628D031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the option to run the level in manual or automatic modes.</w:t>
      </w:r>
    </w:p>
    <w:p w14:paraId="56BBD996"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The default test mode is automatic. </w:t>
      </w:r>
    </w:p>
    <w:p w14:paraId="7F974460" w14:textId="77777777" w:rsidR="0064065C" w:rsidRDefault="0064065C" w:rsidP="00D44B09">
      <w:pPr>
        <w:pStyle w:val="ZL2Section"/>
        <w:numPr>
          <w:ilvl w:val="1"/>
          <w:numId w:val="5"/>
        </w:numPr>
        <w:ind w:left="720" w:hanging="720"/>
      </w:pPr>
      <w:bookmarkStart w:id="116" w:name="_Toc158210379"/>
      <w:r>
        <w:t>Use Case 5: Generate DUT Test Report   -- Production Test User</w:t>
      </w:r>
      <w:bookmarkEnd w:id="116"/>
    </w:p>
    <w:p w14:paraId="692724DD" w14:textId="77777777" w:rsidR="0064065C" w:rsidRDefault="0064065C" w:rsidP="00D44B09">
      <w:pPr>
        <w:pStyle w:val="ListParagraph"/>
        <w:numPr>
          <w:ilvl w:val="0"/>
          <w:numId w:val="36"/>
        </w:numPr>
        <w:autoSpaceDN w:val="0"/>
        <w:spacing w:before="120" w:after="160" w:line="276" w:lineRule="auto"/>
        <w:ind w:left="1440"/>
        <w:contextualSpacing/>
        <w:rPr>
          <w:rFonts w:cs="Arial"/>
          <w:szCs w:val="22"/>
        </w:rPr>
      </w:pPr>
      <w:r>
        <w:rPr>
          <w:rFonts w:cs="Arial"/>
          <w:szCs w:val="22"/>
        </w:rPr>
        <w:t>There shall be one XL workbook for each job number named the Test Procedure concatenated with the Job number.</w:t>
      </w:r>
    </w:p>
    <w:p w14:paraId="1DBE1438"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That shall be one sheet to contain the results for one test run of each DUT.</w:t>
      </w:r>
    </w:p>
    <w:p w14:paraId="201A6B5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named the variation of the test concatenated DUT_ID</w:t>
      </w:r>
    </w:p>
    <w:p w14:paraId="30945E31"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derived from the template contained in the XL test plan for the appropriate variant of the test.</w:t>
      </w:r>
    </w:p>
    <w:p w14:paraId="46EE4E20"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XL Test Plan shall contain a test log of</w:t>
      </w:r>
    </w:p>
    <w:p w14:paraId="3F37F0AD"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User must acknowledge/approve saving acquired data to Test Report. </w:t>
      </w:r>
    </w:p>
    <w:p w14:paraId="6018E886"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The path of the test report repository shall be configured by the Maintenance user.</w:t>
      </w:r>
    </w:p>
    <w:p w14:paraId="369D480E"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lastRenderedPageBreak/>
        <w:t>The user cannot change the test report or the test repository path.</w:t>
      </w:r>
    </w:p>
    <w:p w14:paraId="4AE1FFBA"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shall be prompted for any additional closing notes or annotations to be included.</w:t>
      </w:r>
    </w:p>
    <w:p w14:paraId="5B1C56B7"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tables for each switch of:  </w:t>
      </w:r>
    </w:p>
    <w:p w14:paraId="11C230A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Fill:   in Range?  Pass/</w:t>
      </w:r>
      <w:proofErr w:type="gramStart"/>
      <w:r>
        <w:rPr>
          <w:rFonts w:cs="Arial"/>
          <w:szCs w:val="22"/>
        </w:rPr>
        <w:t xml:space="preserve">Fail;   </w:t>
      </w:r>
      <w:proofErr w:type="gramEnd"/>
      <w:r>
        <w:rPr>
          <w:rFonts w:cs="Arial"/>
          <w:szCs w:val="22"/>
        </w:rPr>
        <w:t xml:space="preserve"> Level Value of actuation.</w:t>
      </w:r>
    </w:p>
    <w:p w14:paraId="61D0423D"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Fill:   in Range?   Pass/</w:t>
      </w:r>
      <w:proofErr w:type="gramStart"/>
      <w:r>
        <w:rPr>
          <w:rFonts w:cs="Arial"/>
          <w:szCs w:val="22"/>
        </w:rPr>
        <w:t xml:space="preserve">Fail;   </w:t>
      </w:r>
      <w:proofErr w:type="gramEnd"/>
      <w:r>
        <w:rPr>
          <w:rFonts w:cs="Arial"/>
          <w:szCs w:val="22"/>
        </w:rPr>
        <w:t xml:space="preserve"> Level Value of actuation.</w:t>
      </w:r>
    </w:p>
    <w:p w14:paraId="0D8A0F6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Drain:   in Range? Pass/</w:t>
      </w:r>
      <w:proofErr w:type="gramStart"/>
      <w:r>
        <w:rPr>
          <w:rFonts w:cs="Arial"/>
          <w:szCs w:val="22"/>
        </w:rPr>
        <w:t xml:space="preserve">Fail;   </w:t>
      </w:r>
      <w:proofErr w:type="gramEnd"/>
      <w:r>
        <w:rPr>
          <w:rFonts w:cs="Arial"/>
          <w:szCs w:val="22"/>
        </w:rPr>
        <w:t xml:space="preserve"> Level Value of actuation.</w:t>
      </w:r>
    </w:p>
    <w:p w14:paraId="047CC153"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Drain:   in Range? Pass/</w:t>
      </w:r>
      <w:proofErr w:type="gramStart"/>
      <w:r>
        <w:rPr>
          <w:rFonts w:cs="Arial"/>
          <w:szCs w:val="22"/>
        </w:rPr>
        <w:t xml:space="preserve">Fail;   </w:t>
      </w:r>
      <w:proofErr w:type="gramEnd"/>
      <w:r>
        <w:rPr>
          <w:rFonts w:cs="Arial"/>
          <w:szCs w:val="22"/>
        </w:rPr>
        <w:t xml:space="preserve"> Level Value of actuation.</w:t>
      </w:r>
    </w:p>
    <w:p w14:paraId="411152C3"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Graph of Ch A Ch B and Level over the whole test.  </w:t>
      </w:r>
    </w:p>
    <w:p w14:paraId="50A0D2DD"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Do we want to keep a test log, perhaps as a sheet in the Test Plan that </w:t>
      </w:r>
      <w:proofErr w:type="gramStart"/>
      <w:r>
        <w:rPr>
          <w:rFonts w:cs="Arial"/>
          <w:szCs w:val="22"/>
        </w:rPr>
        <w:t>list</w:t>
      </w:r>
      <w:proofErr w:type="gramEnd"/>
      <w:r>
        <w:rPr>
          <w:rFonts w:cs="Arial"/>
          <w:szCs w:val="22"/>
        </w:rPr>
        <w:t xml:space="preserve">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0872ED69">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204AE8">
      <w:headerReference w:type="default" r:id="rId16"/>
      <w:pgSz w:w="12240" w:h="15840" w:code="1"/>
      <w:pgMar w:top="2160" w:right="1440" w:bottom="720" w:left="1440" w:header="720" w:footer="0"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FFE78" w14:textId="77777777" w:rsidR="00AA09E9" w:rsidRDefault="00AA09E9">
      <w:r>
        <w:separator/>
      </w:r>
    </w:p>
    <w:p w14:paraId="0CD1FD2A" w14:textId="77777777" w:rsidR="00AA09E9" w:rsidRDefault="00AA09E9"/>
    <w:p w14:paraId="1A0015E4" w14:textId="77777777" w:rsidR="004702FF" w:rsidRDefault="004702FF"/>
    <w:p w14:paraId="2A843684" w14:textId="77777777" w:rsidR="004702FF" w:rsidRDefault="004702FF" w:rsidP="004702FF"/>
  </w:endnote>
  <w:endnote w:type="continuationSeparator" w:id="0">
    <w:p w14:paraId="20BEEE33" w14:textId="77777777" w:rsidR="00AA09E9" w:rsidRDefault="00AA09E9">
      <w:r>
        <w:continuationSeparator/>
      </w:r>
    </w:p>
    <w:p w14:paraId="57C4EAED" w14:textId="77777777" w:rsidR="00AA09E9" w:rsidRDefault="00AA09E9"/>
    <w:p w14:paraId="51029B3E" w14:textId="77777777" w:rsidR="004702FF" w:rsidRDefault="004702FF"/>
    <w:p w14:paraId="228461E1" w14:textId="77777777" w:rsidR="004702FF" w:rsidRDefault="004702FF"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3B5F8" w14:textId="77777777" w:rsidR="00AA09E9" w:rsidRDefault="00AA09E9">
      <w:r>
        <w:separator/>
      </w:r>
    </w:p>
    <w:p w14:paraId="7278C993" w14:textId="77777777" w:rsidR="00AA09E9" w:rsidRDefault="00AA09E9"/>
    <w:p w14:paraId="2EB98EF4" w14:textId="77777777" w:rsidR="004702FF" w:rsidRDefault="004702FF"/>
    <w:p w14:paraId="4F2B83D0" w14:textId="77777777" w:rsidR="004702FF" w:rsidRDefault="004702FF" w:rsidP="004702FF"/>
  </w:footnote>
  <w:footnote w:type="continuationSeparator" w:id="0">
    <w:p w14:paraId="2E6A44C0" w14:textId="77777777" w:rsidR="00AA09E9" w:rsidRDefault="00AA09E9">
      <w:r>
        <w:continuationSeparator/>
      </w:r>
    </w:p>
    <w:p w14:paraId="3DDC38D7" w14:textId="77777777" w:rsidR="00AA09E9" w:rsidRDefault="00AA09E9"/>
    <w:p w14:paraId="43E6E8A9" w14:textId="77777777" w:rsidR="004702FF" w:rsidRDefault="004702FF"/>
    <w:p w14:paraId="167A142C" w14:textId="77777777" w:rsidR="004702FF" w:rsidRDefault="004702FF"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BB275" w14:textId="77777777" w:rsidR="00457D6E" w:rsidRDefault="00AB0ABE">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783228713"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350"/>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4468CEA4" w:rsidR="00457D6E" w:rsidRDefault="0064065C" w:rsidP="008A5981">
          <w:pPr>
            <w:rPr>
              <w:rFonts w:cs="Arial"/>
            </w:rPr>
          </w:pPr>
          <w:r>
            <w:rPr>
              <w:rFonts w:cs="Arial"/>
            </w:rPr>
            <w:t>2024/02/07</w:t>
          </w:r>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35E192FA" w:rsidR="00457D6E" w:rsidRDefault="0064065C" w:rsidP="000448BE">
          <w:pPr>
            <w:rPr>
              <w:rFonts w:cs="Arial"/>
            </w:rPr>
          </w:pPr>
          <w:r>
            <w:rPr>
              <w:rFonts w:cs="Arial"/>
            </w:rPr>
            <w:t>Draft</w:t>
          </w:r>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DC8E" w14:textId="77777777" w:rsidR="00457D6E" w:rsidRDefault="00AB0ABE">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783228714"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1350"/>
    </w:tblGrid>
    <w:tr w:rsidR="00457D6E" w14:paraId="4952E457" w14:textId="77777777" w:rsidTr="004702FF">
      <w:tc>
        <w:tcPr>
          <w:tcW w:w="1194" w:type="dxa"/>
          <w:vAlign w:val="center"/>
        </w:tcPr>
        <w:p w14:paraId="417D559F" w14:textId="77777777" w:rsidR="00457D6E" w:rsidRDefault="00457D6E" w:rsidP="000448BE">
          <w:pPr>
            <w:rPr>
              <w:rFonts w:cs="Arial"/>
            </w:rPr>
          </w:pPr>
          <w:r>
            <w:rPr>
              <w:rFonts w:cs="Arial"/>
            </w:rPr>
            <w:t>REPORT:</w:t>
          </w:r>
        </w:p>
      </w:tc>
      <w:tc>
        <w:tcPr>
          <w:tcW w:w="1350" w:type="dxa"/>
          <w:vAlign w:val="center"/>
        </w:tcPr>
        <w:p w14:paraId="004A9C18" w14:textId="77777777" w:rsidR="00457D6E" w:rsidRDefault="00457D6E" w:rsidP="008A5981">
          <w:pPr>
            <w:rPr>
              <w:rFonts w:cs="Arial"/>
            </w:rPr>
          </w:pPr>
          <w:r>
            <w:rPr>
              <w:rFonts w:cs="Arial"/>
            </w:rPr>
            <w:t>#</w:t>
          </w:r>
        </w:p>
      </w:tc>
    </w:tr>
    <w:tr w:rsidR="00457D6E" w14:paraId="18120604" w14:textId="77777777" w:rsidTr="004702FF">
      <w:tc>
        <w:tcPr>
          <w:tcW w:w="1194" w:type="dxa"/>
          <w:vAlign w:val="center"/>
        </w:tcPr>
        <w:p w14:paraId="0C0EAA1D" w14:textId="77777777" w:rsidR="00457D6E" w:rsidRDefault="00457D6E" w:rsidP="000448BE">
          <w:pPr>
            <w:rPr>
              <w:rFonts w:cs="Arial"/>
            </w:rPr>
          </w:pPr>
          <w:r>
            <w:rPr>
              <w:rFonts w:cs="Arial"/>
            </w:rPr>
            <w:t>REV:</w:t>
          </w:r>
        </w:p>
      </w:tc>
      <w:tc>
        <w:tcPr>
          <w:tcW w:w="1350" w:type="dxa"/>
          <w:vAlign w:val="center"/>
        </w:tcPr>
        <w:p w14:paraId="29A0C77E" w14:textId="77777777" w:rsidR="00457D6E" w:rsidRDefault="00457D6E" w:rsidP="000448BE">
          <w:pPr>
            <w:rPr>
              <w:rFonts w:cs="Arial"/>
            </w:rPr>
          </w:pPr>
          <w:r>
            <w:rPr>
              <w:rFonts w:cs="Arial"/>
            </w:rPr>
            <w:t>-</w:t>
          </w:r>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pPr>
      <w:jc w:val="cente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7CD45D8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1C8A1D50"/>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05E39"/>
    <w:multiLevelType w:val="multilevel"/>
    <w:tmpl w:val="7C1C9BFA"/>
    <w:lvl w:ilvl="0">
      <w:start w:val="1"/>
      <w:numFmt w:val="decimal"/>
      <w:pStyle w:val="Style1"/>
      <w:lvlText w:val="%1.0"/>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8"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1"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6"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0"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32"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77DF6AAB"/>
    <w:multiLevelType w:val="hybridMultilevel"/>
    <w:tmpl w:val="36FCAB9E"/>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6"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36"/>
  </w:num>
  <w:num w:numId="2" w16cid:durableId="1734305484">
    <w:abstractNumId w:val="0"/>
  </w:num>
  <w:num w:numId="3" w16cid:durableId="1155606240">
    <w:abstractNumId w:val="12"/>
  </w:num>
  <w:num w:numId="4" w16cid:durableId="2027559707">
    <w:abstractNumId w:val="11"/>
  </w:num>
  <w:num w:numId="5" w16cid:durableId="21135464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33"/>
  </w:num>
  <w:num w:numId="9" w16cid:durableId="113451977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2"/>
  </w:num>
  <w:num w:numId="12" w16cid:durableId="1381439038">
    <w:abstractNumId w:val="14"/>
  </w:num>
  <w:num w:numId="13" w16cid:durableId="267271699">
    <w:abstractNumId w:val="31"/>
  </w:num>
  <w:num w:numId="14" w16cid:durableId="241331036">
    <w:abstractNumId w:val="10"/>
  </w:num>
  <w:num w:numId="15" w16cid:durableId="1097019487">
    <w:abstractNumId w:val="30"/>
  </w:num>
  <w:num w:numId="16" w16cid:durableId="531379332">
    <w:abstractNumId w:val="6"/>
  </w:num>
  <w:num w:numId="17" w16cid:durableId="729696532">
    <w:abstractNumId w:val="17"/>
    <w:lvlOverride w:ilvl="0">
      <w:startOverride w:val="1"/>
    </w:lvlOverride>
    <w:lvlOverride w:ilvl="1"/>
    <w:lvlOverride w:ilvl="2"/>
    <w:lvlOverride w:ilvl="3"/>
    <w:lvlOverride w:ilvl="4"/>
    <w:lvlOverride w:ilvl="5"/>
    <w:lvlOverride w:ilvl="6"/>
    <w:lvlOverride w:ilvl="7"/>
    <w:lvlOverride w:ilvl="8"/>
  </w:num>
  <w:num w:numId="18" w16cid:durableId="334698457">
    <w:abstractNumId w:val="28"/>
  </w:num>
  <w:num w:numId="19" w16cid:durableId="1702901327">
    <w:abstractNumId w:val="13"/>
  </w:num>
  <w:num w:numId="20" w16cid:durableId="1396780477">
    <w:abstractNumId w:val="32"/>
  </w:num>
  <w:num w:numId="21" w16cid:durableId="1479030266">
    <w:abstractNumId w:val="23"/>
  </w:num>
  <w:num w:numId="22" w16cid:durableId="1645504089">
    <w:abstractNumId w:val="4"/>
  </w:num>
  <w:num w:numId="23" w16cid:durableId="1979794960">
    <w:abstractNumId w:val="20"/>
  </w:num>
  <w:num w:numId="24" w16cid:durableId="996616535">
    <w:abstractNumId w:val="15"/>
  </w:num>
  <w:num w:numId="25" w16cid:durableId="1167937840">
    <w:abstractNumId w:val="34"/>
  </w:num>
  <w:num w:numId="26" w16cid:durableId="1971549724">
    <w:abstractNumId w:val="27"/>
  </w:num>
  <w:num w:numId="27" w16cid:durableId="1915816122">
    <w:abstractNumId w:val="21"/>
  </w:num>
  <w:num w:numId="28" w16cid:durableId="585261156">
    <w:abstractNumId w:val="18"/>
  </w:num>
  <w:num w:numId="29" w16cid:durableId="533352712">
    <w:abstractNumId w:val="26"/>
  </w:num>
  <w:num w:numId="30" w16cid:durableId="568157623">
    <w:abstractNumId w:val="25"/>
  </w:num>
  <w:num w:numId="31" w16cid:durableId="31930593">
    <w:abstractNumId w:val="29"/>
  </w:num>
  <w:num w:numId="32" w16cid:durableId="686098447">
    <w:abstractNumId w:val="24"/>
  </w:num>
  <w:num w:numId="33" w16cid:durableId="829835989">
    <w:abstractNumId w:val="16"/>
  </w:num>
  <w:num w:numId="34" w16cid:durableId="1804303953">
    <w:abstractNumId w:val="9"/>
  </w:num>
  <w:num w:numId="35" w16cid:durableId="1614825637">
    <w:abstractNumId w:val="5"/>
  </w:num>
  <w:num w:numId="36" w16cid:durableId="1156192828">
    <w:abstractNumId w:val="3"/>
  </w:num>
  <w:num w:numId="37" w16cid:durableId="202643412">
    <w:abstractNumId w:val="7"/>
  </w:num>
  <w:num w:numId="38" w16cid:durableId="2046367548">
    <w:abstractNumId w:val="35"/>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ck Ales Consulting">
    <w15:presenceInfo w15:providerId="AD" w15:userId="S::ricka@allenaircraft.com::dd045441-8c0e-4daf-8e6d-d1d391a73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3E2E"/>
    <w:rsid w:val="00011E4C"/>
    <w:rsid w:val="0001277F"/>
    <w:rsid w:val="00016DC9"/>
    <w:rsid w:val="000228ED"/>
    <w:rsid w:val="00023607"/>
    <w:rsid w:val="000241EA"/>
    <w:rsid w:val="00026A52"/>
    <w:rsid w:val="00027108"/>
    <w:rsid w:val="0003150F"/>
    <w:rsid w:val="00032BEB"/>
    <w:rsid w:val="00035C39"/>
    <w:rsid w:val="00035EF3"/>
    <w:rsid w:val="00040C00"/>
    <w:rsid w:val="00041864"/>
    <w:rsid w:val="00043778"/>
    <w:rsid w:val="000448BE"/>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457A"/>
    <w:rsid w:val="000E6BF7"/>
    <w:rsid w:val="000F1EA9"/>
    <w:rsid w:val="000F3373"/>
    <w:rsid w:val="000F39A5"/>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29EB"/>
    <w:rsid w:val="002D2D98"/>
    <w:rsid w:val="002D5374"/>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C24"/>
    <w:rsid w:val="003B45B0"/>
    <w:rsid w:val="003B60B4"/>
    <w:rsid w:val="003B60E8"/>
    <w:rsid w:val="003B6EC4"/>
    <w:rsid w:val="003B79B7"/>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4AA9"/>
    <w:rsid w:val="004A5393"/>
    <w:rsid w:val="004A6155"/>
    <w:rsid w:val="004A640E"/>
    <w:rsid w:val="004B0C16"/>
    <w:rsid w:val="004B1970"/>
    <w:rsid w:val="004B1D65"/>
    <w:rsid w:val="004B299A"/>
    <w:rsid w:val="004B376C"/>
    <w:rsid w:val="004B7A9F"/>
    <w:rsid w:val="004C120E"/>
    <w:rsid w:val="004C370C"/>
    <w:rsid w:val="004C4B6F"/>
    <w:rsid w:val="004C4F64"/>
    <w:rsid w:val="004C76C0"/>
    <w:rsid w:val="004E214C"/>
    <w:rsid w:val="004E216C"/>
    <w:rsid w:val="004E24CC"/>
    <w:rsid w:val="004E373D"/>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1AC3"/>
    <w:rsid w:val="005520BE"/>
    <w:rsid w:val="00555791"/>
    <w:rsid w:val="00556896"/>
    <w:rsid w:val="0056380B"/>
    <w:rsid w:val="0056488E"/>
    <w:rsid w:val="00564F85"/>
    <w:rsid w:val="00566369"/>
    <w:rsid w:val="0057188E"/>
    <w:rsid w:val="00571B54"/>
    <w:rsid w:val="00571DC7"/>
    <w:rsid w:val="00573E2B"/>
    <w:rsid w:val="005749CE"/>
    <w:rsid w:val="00575126"/>
    <w:rsid w:val="00575EE6"/>
    <w:rsid w:val="00576360"/>
    <w:rsid w:val="00576FC4"/>
    <w:rsid w:val="00583DB7"/>
    <w:rsid w:val="00592CEC"/>
    <w:rsid w:val="00595E85"/>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52B"/>
    <w:rsid w:val="005F4964"/>
    <w:rsid w:val="0060056D"/>
    <w:rsid w:val="00601989"/>
    <w:rsid w:val="0060295F"/>
    <w:rsid w:val="00604382"/>
    <w:rsid w:val="0060736C"/>
    <w:rsid w:val="0061084F"/>
    <w:rsid w:val="00610D26"/>
    <w:rsid w:val="00615F61"/>
    <w:rsid w:val="00616384"/>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6E3F"/>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700B07"/>
    <w:rsid w:val="00700ECA"/>
    <w:rsid w:val="0070303D"/>
    <w:rsid w:val="00704837"/>
    <w:rsid w:val="00705628"/>
    <w:rsid w:val="0071236C"/>
    <w:rsid w:val="00714589"/>
    <w:rsid w:val="007206E6"/>
    <w:rsid w:val="00721202"/>
    <w:rsid w:val="007222E2"/>
    <w:rsid w:val="00722560"/>
    <w:rsid w:val="00726E80"/>
    <w:rsid w:val="007319CA"/>
    <w:rsid w:val="00731EDD"/>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56D2"/>
    <w:rsid w:val="008E39F9"/>
    <w:rsid w:val="008E4AF6"/>
    <w:rsid w:val="008E5FC7"/>
    <w:rsid w:val="008E603F"/>
    <w:rsid w:val="008E65D1"/>
    <w:rsid w:val="008E6C25"/>
    <w:rsid w:val="008E7729"/>
    <w:rsid w:val="008F6E8F"/>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20BC"/>
    <w:rsid w:val="00A23C3E"/>
    <w:rsid w:val="00A24D2D"/>
    <w:rsid w:val="00A251BC"/>
    <w:rsid w:val="00A2700E"/>
    <w:rsid w:val="00A27DE0"/>
    <w:rsid w:val="00A31A57"/>
    <w:rsid w:val="00A31AFD"/>
    <w:rsid w:val="00A323F6"/>
    <w:rsid w:val="00A33C46"/>
    <w:rsid w:val="00A37FC7"/>
    <w:rsid w:val="00A40519"/>
    <w:rsid w:val="00A41D43"/>
    <w:rsid w:val="00A43571"/>
    <w:rsid w:val="00A458EC"/>
    <w:rsid w:val="00A45A30"/>
    <w:rsid w:val="00A46F65"/>
    <w:rsid w:val="00A52A2B"/>
    <w:rsid w:val="00A536C5"/>
    <w:rsid w:val="00A62011"/>
    <w:rsid w:val="00A65307"/>
    <w:rsid w:val="00A6534D"/>
    <w:rsid w:val="00A660A2"/>
    <w:rsid w:val="00A66672"/>
    <w:rsid w:val="00A674D0"/>
    <w:rsid w:val="00A677AB"/>
    <w:rsid w:val="00A70839"/>
    <w:rsid w:val="00A70CF3"/>
    <w:rsid w:val="00A722F4"/>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0ABE"/>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D2A"/>
    <w:rsid w:val="00C73B3C"/>
    <w:rsid w:val="00C74714"/>
    <w:rsid w:val="00C762F9"/>
    <w:rsid w:val="00C77C72"/>
    <w:rsid w:val="00C86979"/>
    <w:rsid w:val="00C900EF"/>
    <w:rsid w:val="00C91C16"/>
    <w:rsid w:val="00C9662C"/>
    <w:rsid w:val="00CA3F36"/>
    <w:rsid w:val="00CA43C5"/>
    <w:rsid w:val="00CA709B"/>
    <w:rsid w:val="00CA79AF"/>
    <w:rsid w:val="00CB16FA"/>
    <w:rsid w:val="00CB228E"/>
    <w:rsid w:val="00CB2A24"/>
    <w:rsid w:val="00CB33D5"/>
    <w:rsid w:val="00CB5036"/>
    <w:rsid w:val="00CB5215"/>
    <w:rsid w:val="00CB6B16"/>
    <w:rsid w:val="00CC3330"/>
    <w:rsid w:val="00CC4C0C"/>
    <w:rsid w:val="00CD0223"/>
    <w:rsid w:val="00CD04F0"/>
    <w:rsid w:val="00CD48FA"/>
    <w:rsid w:val="00CE04E7"/>
    <w:rsid w:val="00CE1545"/>
    <w:rsid w:val="00CE1D24"/>
    <w:rsid w:val="00CE27E9"/>
    <w:rsid w:val="00CE313E"/>
    <w:rsid w:val="00CE3E9F"/>
    <w:rsid w:val="00CE5028"/>
    <w:rsid w:val="00CE717E"/>
    <w:rsid w:val="00CE7A84"/>
    <w:rsid w:val="00CE7ED9"/>
    <w:rsid w:val="00CF0CB2"/>
    <w:rsid w:val="00CF33F2"/>
    <w:rsid w:val="00CF3575"/>
    <w:rsid w:val="00D01C64"/>
    <w:rsid w:val="00D05A1F"/>
    <w:rsid w:val="00D07184"/>
    <w:rsid w:val="00D07881"/>
    <w:rsid w:val="00D07E55"/>
    <w:rsid w:val="00D10292"/>
    <w:rsid w:val="00D1036E"/>
    <w:rsid w:val="00D10973"/>
    <w:rsid w:val="00D11024"/>
    <w:rsid w:val="00D1167D"/>
    <w:rsid w:val="00D1215D"/>
    <w:rsid w:val="00D149AB"/>
    <w:rsid w:val="00D14A8C"/>
    <w:rsid w:val="00D161C0"/>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F8"/>
    <w:rsid w:val="00D551A5"/>
    <w:rsid w:val="00D609FA"/>
    <w:rsid w:val="00D60A9D"/>
    <w:rsid w:val="00D60EB1"/>
    <w:rsid w:val="00D61137"/>
    <w:rsid w:val="00D61B40"/>
    <w:rsid w:val="00D63893"/>
    <w:rsid w:val="00D64820"/>
    <w:rsid w:val="00D67CE7"/>
    <w:rsid w:val="00D7411F"/>
    <w:rsid w:val="00D75457"/>
    <w:rsid w:val="00D755AB"/>
    <w:rsid w:val="00D76D16"/>
    <w:rsid w:val="00D76E12"/>
    <w:rsid w:val="00D776CD"/>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5ECE"/>
    <w:rsid w:val="00F228A7"/>
    <w:rsid w:val="00F24FA1"/>
    <w:rsid w:val="00F26269"/>
    <w:rsid w:val="00F262A0"/>
    <w:rsid w:val="00F30BB7"/>
    <w:rsid w:val="00F310F8"/>
    <w:rsid w:val="00F34783"/>
    <w:rsid w:val="00F356B4"/>
    <w:rsid w:val="00F42450"/>
    <w:rsid w:val="00F4532D"/>
    <w:rsid w:val="00F46A4C"/>
    <w:rsid w:val="00F47232"/>
    <w:rsid w:val="00F5121A"/>
    <w:rsid w:val="00F51DF6"/>
    <w:rsid w:val="00F52034"/>
    <w:rsid w:val="00F52DB7"/>
    <w:rsid w:val="00F53208"/>
    <w:rsid w:val="00F5492A"/>
    <w:rsid w:val="00F54E64"/>
    <w:rsid w:val="00F551FE"/>
    <w:rsid w:val="00F5674D"/>
    <w:rsid w:val="00F5730A"/>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3"/>
      </w:numPr>
      <w:tabs>
        <w:tab w:val="clear" w:pos="432"/>
        <w:tab w:val="clear" w:pos="576"/>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numPr>
        <w:numId w:val="0"/>
      </w:numPr>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64065C"/>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64065C"/>
    <w:pPr>
      <w:keepNext/>
      <w:tabs>
        <w:tab w:val="num" w:pos="576"/>
      </w:tabs>
      <w:spacing w:before="240"/>
      <w:ind w:left="720" w:hanging="720"/>
      <w:contextualSpacing/>
      <w:outlineLvl w:val="0"/>
    </w:pPr>
    <w:rPr>
      <w:rFonts w:eastAsiaTheme="minorHAnsi" w:cstheme="minorBidi"/>
      <w:kern w:val="2"/>
      <w:sz w:val="24"/>
      <w:szCs w:val="22"/>
      <w:u w:val="single"/>
      <w14:ligatures w14:val="standardContextual"/>
    </w:rPr>
  </w:style>
  <w:style w:type="character" w:customStyle="1" w:styleId="ZL1SectionChar">
    <w:name w:val="Z. L1 Section Char"/>
    <w:basedOn w:val="DefaultParagraphFont"/>
    <w:link w:val="ZL1Section"/>
    <w:locked/>
    <w:rsid w:val="0064065C"/>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64065C"/>
    <w:pPr>
      <w:keepNext/>
      <w:tabs>
        <w:tab w:val="num" w:pos="756"/>
      </w:tabs>
      <w:spacing w:before="240"/>
      <w:ind w:left="756" w:hanging="756"/>
      <w:contextualSpacing/>
      <w:outlineLvl w:val="0"/>
    </w:pPr>
    <w:rPr>
      <w:rFonts w:cs="Arial"/>
      <w:kern w:val="2"/>
      <w:sz w:val="24"/>
      <w:szCs w:val="24"/>
      <w:u w:val="single"/>
      <w14:ligatures w14:val="standardContextual"/>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 w:type="paragraph" w:styleId="Revision">
    <w:name w:val="Revision"/>
    <w:hidden/>
    <w:uiPriority w:val="99"/>
    <w:semiHidden/>
    <w:rsid w:val="004B299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lassian.com/work-management/project-managemen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47</TotalTime>
  <Pages>14</Pages>
  <Words>2578</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17624</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4</cp:revision>
  <cp:lastPrinted>2016-02-17T19:48:00Z</cp:lastPrinted>
  <dcterms:created xsi:type="dcterms:W3CDTF">2024-07-01T19:49:00Z</dcterms:created>
  <dcterms:modified xsi:type="dcterms:W3CDTF">2024-07-23T12:32:00Z</dcterms:modified>
</cp:coreProperties>
</file>
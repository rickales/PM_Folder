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A1EE5" w14:textId="749F9C26" w:rsidR="007B6B88" w:rsidRPr="003038C9" w:rsidRDefault="00182B6A" w:rsidP="00204AE8">
      <w:pPr>
        <w:pStyle w:val="ReportBody"/>
        <w:ind w:left="0"/>
        <w:jc w:val="center"/>
        <w:rPr>
          <w:rFonts w:ascii="Arial" w:hAnsi="Arial" w:cs="Arial"/>
          <w:sz w:val="22"/>
          <w:szCs w:val="22"/>
        </w:rPr>
      </w:pPr>
      <w:r>
        <w:rPr>
          <w:rFonts w:ascii="Arial" w:hAnsi="Arial" w:cs="Arial"/>
          <w:sz w:val="22"/>
          <w:szCs w:val="22"/>
        </w:rPr>
        <w:t xml:space="preserve">TECHNICAL </w:t>
      </w:r>
      <w:r w:rsidR="00F53208">
        <w:rPr>
          <w:rFonts w:ascii="Arial" w:hAnsi="Arial" w:cs="Arial"/>
          <w:sz w:val="22"/>
          <w:szCs w:val="22"/>
        </w:rPr>
        <w:t>REQUIREMENTS</w:t>
      </w:r>
    </w:p>
    <w:p w14:paraId="1B3033CD" w14:textId="77777777" w:rsidR="007B6B88" w:rsidRPr="003038C9" w:rsidRDefault="007B6B88" w:rsidP="00204AE8">
      <w:pPr>
        <w:pStyle w:val="ReportBody"/>
        <w:ind w:left="0"/>
        <w:jc w:val="center"/>
        <w:rPr>
          <w:rFonts w:ascii="Arial" w:hAnsi="Arial" w:cs="Arial"/>
          <w:sz w:val="22"/>
          <w:szCs w:val="22"/>
        </w:rPr>
      </w:pPr>
    </w:p>
    <w:p w14:paraId="233FF5A6"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FOR THE</w:t>
      </w:r>
    </w:p>
    <w:p w14:paraId="67BFA14B" w14:textId="77777777" w:rsidR="007B6B88" w:rsidRPr="003038C9" w:rsidRDefault="007B6B88" w:rsidP="00204AE8">
      <w:pPr>
        <w:pStyle w:val="ReportBody"/>
        <w:ind w:left="0"/>
        <w:jc w:val="center"/>
        <w:rPr>
          <w:rFonts w:ascii="Arial" w:hAnsi="Arial" w:cs="Arial"/>
          <w:sz w:val="22"/>
          <w:szCs w:val="22"/>
        </w:rPr>
      </w:pPr>
    </w:p>
    <w:p w14:paraId="54C76AB9" w14:textId="55C57710" w:rsidR="00550A76" w:rsidRDefault="00550A76" w:rsidP="007132E5">
      <w:pPr>
        <w:jc w:val="center"/>
        <w:rPr>
          <w:ins w:id="2" w:author="rick ales" w:date="2025-03-01T08:26:00Z" w16du:dateUtc="2025-03-01T13:26:00Z"/>
          <w:rFonts w:cs="Arial"/>
          <w:sz w:val="24"/>
        </w:rPr>
      </w:pPr>
      <w:ins w:id="3" w:author="rick ales" w:date="2025-03-01T08:27:00Z" w16du:dateUtc="2025-03-01T13:27:00Z">
        <w:r>
          <w:rPr>
            <w:rFonts w:cs="Arial"/>
            <w:sz w:val="24"/>
          </w:rPr>
          <w:t>MULTI-OIL LEVEL INDICATOR</w:t>
        </w:r>
      </w:ins>
    </w:p>
    <w:p w14:paraId="3426D131" w14:textId="722552A8" w:rsidR="0064065C" w:rsidRDefault="0064065C" w:rsidP="007132E5">
      <w:pPr>
        <w:jc w:val="center"/>
        <w:rPr>
          <w:rFonts w:cs="Arial"/>
          <w:caps/>
          <w:sz w:val="24"/>
        </w:rPr>
      </w:pPr>
      <w:del w:id="4" w:author="rick ales" w:date="2025-03-01T08:27:00Z" w16du:dateUtc="2025-03-01T13:27:00Z">
        <w:r w:rsidDel="00550A76">
          <w:rPr>
            <w:rFonts w:cs="Arial"/>
            <w:sz w:val="24"/>
          </w:rPr>
          <w:delText xml:space="preserve">ALLEN </w:delText>
        </w:r>
        <w:r w:rsidDel="00550A76">
          <w:rPr>
            <w:rFonts w:cs="Arial"/>
            <w:caps/>
            <w:sz w:val="24"/>
          </w:rPr>
          <w:delText>PWC OLS ATP OiL Level Test bench automation</w:delText>
        </w:r>
      </w:del>
      <w:ins w:id="5" w:author="rick ales" w:date="2025-03-01T08:27:00Z" w16du:dateUtc="2025-03-01T13:27:00Z">
        <w:r w:rsidR="00550A76">
          <w:rPr>
            <w:rFonts w:cs="Arial"/>
            <w:sz w:val="24"/>
          </w:rPr>
          <w:t>AUTOMATION OF THE OLS TEST BENCH</w:t>
        </w:r>
      </w:ins>
    </w:p>
    <w:p w14:paraId="7885BC99" w14:textId="77777777" w:rsidR="007B6B88" w:rsidRPr="003038C9" w:rsidRDefault="007B6B88" w:rsidP="00204AE8">
      <w:pPr>
        <w:pStyle w:val="ReportBody"/>
        <w:ind w:left="0"/>
        <w:jc w:val="center"/>
        <w:rPr>
          <w:rFonts w:ascii="Arial" w:hAnsi="Arial" w:cs="Arial"/>
          <w:sz w:val="22"/>
          <w:szCs w:val="22"/>
        </w:rPr>
      </w:pPr>
    </w:p>
    <w:p w14:paraId="3DA13789" w14:textId="77777777" w:rsidR="007B6B88" w:rsidRPr="003038C9" w:rsidRDefault="007B6B88" w:rsidP="00204AE8">
      <w:pPr>
        <w:pStyle w:val="ReportBody"/>
        <w:ind w:left="0"/>
        <w:jc w:val="center"/>
        <w:rPr>
          <w:rFonts w:ascii="Arial" w:hAnsi="Arial" w:cs="Arial"/>
          <w:sz w:val="22"/>
          <w:szCs w:val="22"/>
        </w:rPr>
      </w:pPr>
    </w:p>
    <w:p w14:paraId="6CDC69A5"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5ECDC7D7" w14:textId="77777777" w:rsidR="007B6B88" w:rsidRPr="003038C9" w:rsidRDefault="007B6B88" w:rsidP="00204AE8">
      <w:pPr>
        <w:pStyle w:val="ReportBody"/>
        <w:ind w:left="0"/>
        <w:jc w:val="center"/>
        <w:rPr>
          <w:rFonts w:ascii="Arial" w:hAnsi="Arial" w:cs="Arial"/>
          <w:sz w:val="22"/>
          <w:szCs w:val="22"/>
        </w:rPr>
      </w:pPr>
    </w:p>
    <w:p w14:paraId="17786856" w14:textId="724B056C"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 xml:space="preserve">REPORT </w:t>
      </w:r>
      <w:r w:rsidR="00182B6A">
        <w:rPr>
          <w:rFonts w:ascii="Arial" w:hAnsi="Arial" w:cs="Arial"/>
          <w:sz w:val="22"/>
          <w:szCs w:val="22"/>
        </w:rPr>
        <w:t>#</w:t>
      </w:r>
      <w:r w:rsidR="008670B8">
        <w:rPr>
          <w:rFonts w:ascii="Arial" w:hAnsi="Arial" w:cs="Arial"/>
          <w:sz w:val="22"/>
          <w:szCs w:val="22"/>
        </w:rPr>
        <w:t>250129</w:t>
      </w:r>
    </w:p>
    <w:p w14:paraId="01476DEF" w14:textId="77777777" w:rsidR="007B6B88" w:rsidRPr="003038C9" w:rsidRDefault="007B6B88" w:rsidP="00204AE8">
      <w:pPr>
        <w:pStyle w:val="ReportBody"/>
        <w:ind w:left="0"/>
        <w:jc w:val="center"/>
        <w:rPr>
          <w:rFonts w:ascii="Arial" w:hAnsi="Arial" w:cs="Arial"/>
          <w:sz w:val="22"/>
          <w:szCs w:val="22"/>
        </w:rPr>
      </w:pPr>
    </w:p>
    <w:p w14:paraId="2C511044" w14:textId="77777777" w:rsidR="007B6B88" w:rsidRPr="003038C9" w:rsidRDefault="007B6B88" w:rsidP="00204AE8">
      <w:pPr>
        <w:pStyle w:val="ReportBody"/>
        <w:ind w:left="0"/>
        <w:jc w:val="center"/>
        <w:rPr>
          <w:rFonts w:ascii="Arial" w:hAnsi="Arial" w:cs="Arial"/>
          <w:sz w:val="22"/>
          <w:szCs w:val="22"/>
        </w:rPr>
      </w:pPr>
    </w:p>
    <w:p w14:paraId="3CE9BB26" w14:textId="77777777" w:rsidR="007B6B88" w:rsidRPr="003038C9" w:rsidRDefault="00EF1DFD" w:rsidP="00204AE8">
      <w:pPr>
        <w:pStyle w:val="ReportBody"/>
        <w:ind w:left="0"/>
        <w:jc w:val="center"/>
        <w:rPr>
          <w:rFonts w:ascii="Arial" w:hAnsi="Arial" w:cs="Arial"/>
          <w:sz w:val="22"/>
          <w:szCs w:val="22"/>
        </w:rPr>
      </w:pPr>
      <w:r w:rsidRPr="003038C9">
        <w:rPr>
          <w:rFonts w:ascii="Arial" w:hAnsi="Arial" w:cs="Arial"/>
          <w:sz w:val="22"/>
          <w:szCs w:val="22"/>
        </w:rPr>
        <w:t xml:space="preserve"> </w:t>
      </w:r>
    </w:p>
    <w:p w14:paraId="6DBD79DB" w14:textId="77777777" w:rsidR="007B6B88" w:rsidRPr="003038C9" w:rsidRDefault="007B6B88" w:rsidP="00204AE8">
      <w:pPr>
        <w:pStyle w:val="ReportBody"/>
        <w:ind w:left="0"/>
        <w:jc w:val="center"/>
        <w:rPr>
          <w:rFonts w:ascii="Arial" w:hAnsi="Arial" w:cs="Arial"/>
          <w:sz w:val="22"/>
          <w:szCs w:val="22"/>
        </w:rPr>
      </w:pPr>
    </w:p>
    <w:p w14:paraId="6C17F8E9" w14:textId="77777777" w:rsidR="007B6B88" w:rsidRPr="003038C9" w:rsidRDefault="007B6B88" w:rsidP="00204AE8">
      <w:pPr>
        <w:pStyle w:val="ReportBody"/>
        <w:ind w:left="0"/>
        <w:jc w:val="center"/>
        <w:rPr>
          <w:rFonts w:ascii="Arial" w:hAnsi="Arial" w:cs="Arial"/>
          <w:sz w:val="22"/>
          <w:szCs w:val="22"/>
        </w:rPr>
      </w:pPr>
    </w:p>
    <w:p w14:paraId="6EB4F954" w14:textId="77777777" w:rsidR="007B6B88" w:rsidRPr="003038C9" w:rsidRDefault="007B6B88" w:rsidP="00204AE8">
      <w:pPr>
        <w:pStyle w:val="ReportBody"/>
        <w:ind w:left="0"/>
        <w:jc w:val="center"/>
        <w:rPr>
          <w:rFonts w:ascii="Arial" w:hAnsi="Arial" w:cs="Arial"/>
          <w:sz w:val="22"/>
          <w:szCs w:val="22"/>
        </w:rPr>
      </w:pPr>
    </w:p>
    <w:p w14:paraId="2FCE00EE" w14:textId="77777777" w:rsidR="007B6B88" w:rsidRPr="003038C9" w:rsidRDefault="007B6B88" w:rsidP="00204AE8">
      <w:pPr>
        <w:pStyle w:val="ReportBody"/>
        <w:ind w:left="0"/>
        <w:jc w:val="center"/>
        <w:rPr>
          <w:rFonts w:ascii="Arial" w:hAnsi="Arial" w:cs="Arial"/>
          <w:sz w:val="22"/>
          <w:szCs w:val="22"/>
        </w:rPr>
      </w:pPr>
    </w:p>
    <w:p w14:paraId="0D067638" w14:textId="77777777" w:rsidR="007B6B88" w:rsidRPr="003038C9" w:rsidRDefault="007B6B88" w:rsidP="00204AE8">
      <w:pPr>
        <w:pStyle w:val="ReportBody"/>
        <w:ind w:left="0"/>
        <w:jc w:val="center"/>
        <w:rPr>
          <w:rFonts w:ascii="Arial" w:hAnsi="Arial" w:cs="Arial"/>
          <w:sz w:val="22"/>
          <w:szCs w:val="22"/>
        </w:rPr>
      </w:pPr>
    </w:p>
    <w:p w14:paraId="4BF1E7F5" w14:textId="198A6CE1" w:rsidR="006A4D46" w:rsidRPr="003038C9" w:rsidRDefault="007B6B88" w:rsidP="006A4D46">
      <w:pPr>
        <w:pStyle w:val="ReportBody"/>
        <w:tabs>
          <w:tab w:val="left" w:pos="3330"/>
          <w:tab w:val="left" w:pos="5400"/>
        </w:tabs>
        <w:ind w:left="720" w:firstLine="720"/>
        <w:jc w:val="left"/>
        <w:rPr>
          <w:rFonts w:ascii="Arial" w:hAnsi="Arial" w:cs="Arial"/>
          <w:sz w:val="22"/>
          <w:szCs w:val="22"/>
          <w:u w:val="single"/>
        </w:rPr>
      </w:pPr>
      <w:r w:rsidRPr="003038C9">
        <w:rPr>
          <w:rFonts w:ascii="Arial" w:hAnsi="Arial" w:cs="Arial"/>
          <w:sz w:val="22"/>
          <w:szCs w:val="22"/>
        </w:rPr>
        <w:t>PREPARED BY</w:t>
      </w:r>
      <w:proofErr w:type="gramStart"/>
      <w:r w:rsidR="00AD08B1" w:rsidRPr="003038C9">
        <w:rPr>
          <w:rFonts w:ascii="Arial" w:hAnsi="Arial" w:cs="Arial"/>
          <w:sz w:val="22"/>
          <w:szCs w:val="22"/>
        </w:rPr>
        <w:t xml:space="preserve">: </w:t>
      </w:r>
      <w:r w:rsidR="008A5981" w:rsidRPr="003038C9">
        <w:rPr>
          <w:rFonts w:ascii="Arial" w:hAnsi="Arial" w:cs="Arial"/>
          <w:sz w:val="22"/>
          <w:szCs w:val="22"/>
        </w:rPr>
        <w:t xml:space="preserve"> </w:t>
      </w:r>
      <w:r w:rsidR="008A5981" w:rsidRPr="003038C9">
        <w:rPr>
          <w:rFonts w:ascii="Arial" w:hAnsi="Arial" w:cs="Arial"/>
          <w:sz w:val="22"/>
          <w:szCs w:val="22"/>
          <w:u w:val="single"/>
        </w:rPr>
        <w:tab/>
      </w:r>
      <w:proofErr w:type="gramEnd"/>
      <w:r w:rsidR="0064065C">
        <w:rPr>
          <w:rFonts w:ascii="Arial" w:hAnsi="Arial" w:cs="Arial"/>
          <w:sz w:val="22"/>
          <w:szCs w:val="22"/>
          <w:u w:val="single"/>
        </w:rPr>
        <w:t>Rick Ales, R. Ales Consulting LLC</w:t>
      </w:r>
      <w:r w:rsidR="006A4D46" w:rsidRPr="003038C9">
        <w:rPr>
          <w:rFonts w:ascii="Arial" w:hAnsi="Arial" w:cs="Arial"/>
          <w:sz w:val="22"/>
          <w:szCs w:val="22"/>
          <w:u w:val="single"/>
        </w:rPr>
        <w:tab/>
      </w:r>
      <w:r w:rsidR="006A4D46" w:rsidRPr="003038C9">
        <w:rPr>
          <w:rFonts w:ascii="Arial" w:hAnsi="Arial" w:cs="Arial"/>
          <w:sz w:val="22"/>
          <w:szCs w:val="22"/>
          <w:u w:val="single"/>
        </w:rPr>
        <w:tab/>
        <w:t xml:space="preserve">  </w:t>
      </w:r>
    </w:p>
    <w:p w14:paraId="1A5C82E4" w14:textId="77777777"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 Title</w:t>
      </w:r>
    </w:p>
    <w:p w14:paraId="6A1612FB" w14:textId="77777777" w:rsidR="006A4D46" w:rsidRPr="003038C9" w:rsidRDefault="006A4D46" w:rsidP="006A4D46">
      <w:pPr>
        <w:pStyle w:val="ReportBody"/>
        <w:ind w:left="0"/>
        <w:jc w:val="left"/>
        <w:rPr>
          <w:rFonts w:ascii="Arial" w:hAnsi="Arial" w:cs="Arial"/>
          <w:sz w:val="22"/>
          <w:szCs w:val="22"/>
        </w:rPr>
      </w:pPr>
    </w:p>
    <w:p w14:paraId="6BE32330" w14:textId="77777777" w:rsidR="006A4D46" w:rsidRPr="003038C9" w:rsidRDefault="006A4D46" w:rsidP="006A4D46">
      <w:pPr>
        <w:pStyle w:val="ReportBody"/>
        <w:ind w:left="0"/>
        <w:jc w:val="left"/>
        <w:rPr>
          <w:rFonts w:ascii="Arial" w:hAnsi="Arial" w:cs="Arial"/>
          <w:sz w:val="22"/>
          <w:szCs w:val="22"/>
        </w:rPr>
      </w:pPr>
    </w:p>
    <w:p w14:paraId="03C9D9E2" w14:textId="77777777" w:rsidR="006A4D46" w:rsidRPr="003038C9" w:rsidRDefault="006A4D46" w:rsidP="006A4D46">
      <w:pPr>
        <w:pStyle w:val="ReportBody"/>
        <w:ind w:left="0"/>
        <w:jc w:val="left"/>
        <w:rPr>
          <w:rFonts w:ascii="Arial" w:hAnsi="Arial" w:cs="Arial"/>
          <w:sz w:val="22"/>
          <w:szCs w:val="22"/>
        </w:rPr>
      </w:pPr>
    </w:p>
    <w:p w14:paraId="1CB5CAC9" w14:textId="77777777" w:rsidR="006A4D46" w:rsidRPr="003038C9" w:rsidRDefault="006A4D46" w:rsidP="006A4D46">
      <w:pPr>
        <w:pStyle w:val="ReportBody"/>
        <w:ind w:left="0"/>
        <w:jc w:val="left"/>
        <w:rPr>
          <w:rFonts w:ascii="Arial" w:hAnsi="Arial" w:cs="Arial"/>
          <w:sz w:val="22"/>
          <w:szCs w:val="22"/>
        </w:rPr>
      </w:pPr>
    </w:p>
    <w:p w14:paraId="0531480E" w14:textId="77777777" w:rsidR="006A4D46" w:rsidRPr="003038C9" w:rsidRDefault="006A4D46" w:rsidP="006A4D46">
      <w:pPr>
        <w:pStyle w:val="ReportBody"/>
        <w:tabs>
          <w:tab w:val="left" w:pos="3330"/>
        </w:tabs>
        <w:ind w:left="0" w:firstLine="1458"/>
        <w:jc w:val="left"/>
        <w:rPr>
          <w:rFonts w:ascii="Arial" w:hAnsi="Arial" w:cs="Arial"/>
          <w:sz w:val="22"/>
          <w:szCs w:val="22"/>
        </w:rPr>
      </w:pPr>
      <w:r w:rsidRPr="003038C9">
        <w:rPr>
          <w:rFonts w:ascii="Arial" w:hAnsi="Arial" w:cs="Arial"/>
          <w:sz w:val="22"/>
          <w:szCs w:val="22"/>
        </w:rPr>
        <w:t xml:space="preserve">APPROVED BY:  </w:t>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t xml:space="preserve">                                                                  </w:t>
      </w:r>
      <w:r w:rsidRPr="003038C9">
        <w:rPr>
          <w:rFonts w:ascii="Arial" w:hAnsi="Arial" w:cs="Arial"/>
          <w:sz w:val="22"/>
          <w:szCs w:val="22"/>
        </w:rPr>
        <w:t xml:space="preserve">                                               </w:t>
      </w:r>
    </w:p>
    <w:p w14:paraId="4EA5FC0E" w14:textId="37A996F8"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w:t>
      </w:r>
      <w:r w:rsidR="00182B6A">
        <w:rPr>
          <w:rFonts w:ascii="Arial" w:hAnsi="Arial" w:cs="Arial"/>
          <w:sz w:val="22"/>
          <w:szCs w:val="22"/>
        </w:rPr>
        <w:t>,</w:t>
      </w:r>
      <w:r w:rsidR="006B3742" w:rsidRPr="003038C9">
        <w:rPr>
          <w:rFonts w:ascii="Arial" w:hAnsi="Arial" w:cs="Arial"/>
          <w:sz w:val="22"/>
          <w:szCs w:val="22"/>
        </w:rPr>
        <w:t xml:space="preserve"> Title</w:t>
      </w:r>
    </w:p>
    <w:p w14:paraId="50C37D0D" w14:textId="77777777" w:rsidR="007B6B88" w:rsidRPr="003038C9" w:rsidRDefault="007B6B88" w:rsidP="00204AE8">
      <w:pPr>
        <w:pStyle w:val="ReportBody"/>
        <w:ind w:left="0"/>
        <w:jc w:val="left"/>
        <w:rPr>
          <w:rFonts w:ascii="Arial" w:hAnsi="Arial" w:cs="Arial"/>
          <w:sz w:val="22"/>
          <w:szCs w:val="22"/>
        </w:rPr>
      </w:pPr>
    </w:p>
    <w:p w14:paraId="76A13F00" w14:textId="77777777" w:rsidR="007B6B88" w:rsidRPr="003038C9" w:rsidRDefault="007B6B88" w:rsidP="00204AE8">
      <w:pPr>
        <w:pStyle w:val="ReportBody"/>
        <w:ind w:left="0"/>
        <w:jc w:val="left"/>
        <w:rPr>
          <w:rFonts w:ascii="Arial" w:hAnsi="Arial" w:cs="Arial"/>
          <w:sz w:val="22"/>
          <w:szCs w:val="22"/>
        </w:rPr>
      </w:pPr>
    </w:p>
    <w:p w14:paraId="22FAD6B1" w14:textId="77777777" w:rsidR="007B6B88" w:rsidRPr="003038C9" w:rsidRDefault="007B6B88" w:rsidP="00204AE8">
      <w:pPr>
        <w:pStyle w:val="ReportBody"/>
        <w:ind w:left="0"/>
        <w:jc w:val="left"/>
        <w:rPr>
          <w:rFonts w:ascii="Arial" w:hAnsi="Arial" w:cs="Arial"/>
          <w:sz w:val="22"/>
          <w:szCs w:val="22"/>
        </w:rPr>
      </w:pPr>
    </w:p>
    <w:p w14:paraId="0C0B092A" w14:textId="77777777" w:rsidR="007B6B88" w:rsidRPr="003038C9" w:rsidRDefault="007B6B88" w:rsidP="00204AE8">
      <w:pPr>
        <w:pStyle w:val="ReportBody"/>
        <w:ind w:left="0"/>
        <w:jc w:val="left"/>
        <w:rPr>
          <w:rFonts w:ascii="Arial" w:hAnsi="Arial" w:cs="Arial"/>
          <w:sz w:val="22"/>
          <w:szCs w:val="22"/>
        </w:rPr>
      </w:pPr>
    </w:p>
    <w:p w14:paraId="1E6B40F7" w14:textId="77777777" w:rsidR="007B6B88" w:rsidRPr="003038C9" w:rsidRDefault="007B6B88" w:rsidP="00204AE8">
      <w:pPr>
        <w:pStyle w:val="ReportBody"/>
        <w:ind w:left="0"/>
        <w:jc w:val="left"/>
        <w:rPr>
          <w:rFonts w:ascii="Arial" w:hAnsi="Arial" w:cs="Arial"/>
          <w:sz w:val="22"/>
          <w:szCs w:val="22"/>
        </w:rPr>
      </w:pPr>
    </w:p>
    <w:p w14:paraId="13A7F9C2"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2E253988" w14:textId="77777777" w:rsidR="007B6B88" w:rsidRPr="003038C9" w:rsidRDefault="007B6B88" w:rsidP="00204AE8">
      <w:pPr>
        <w:pStyle w:val="ReportBody"/>
        <w:ind w:left="0"/>
        <w:jc w:val="center"/>
        <w:rPr>
          <w:rFonts w:ascii="Arial" w:hAnsi="Arial" w:cs="Arial"/>
          <w:sz w:val="22"/>
          <w:szCs w:val="22"/>
        </w:rPr>
      </w:pPr>
    </w:p>
    <w:p w14:paraId="751B540D" w14:textId="77777777" w:rsidR="007B6B88" w:rsidRDefault="007B6B88" w:rsidP="00204AE8">
      <w:pPr>
        <w:pStyle w:val="ReportBody"/>
        <w:ind w:left="0"/>
        <w:jc w:val="center"/>
        <w:rPr>
          <w:ins w:id="6" w:author="rick ales" w:date="2025-03-01T08:28:00Z" w16du:dateUtc="2025-03-01T13:28:00Z"/>
          <w:rFonts w:ascii="Arial" w:hAnsi="Arial" w:cs="Arial"/>
          <w:sz w:val="22"/>
          <w:szCs w:val="22"/>
        </w:rPr>
      </w:pPr>
      <w:r w:rsidRPr="003038C9">
        <w:rPr>
          <w:rFonts w:ascii="Arial" w:hAnsi="Arial" w:cs="Arial"/>
          <w:sz w:val="22"/>
          <w:szCs w:val="22"/>
        </w:rPr>
        <w:t>RAVENNA, OHIO</w:t>
      </w:r>
    </w:p>
    <w:p w14:paraId="651CD6C5" w14:textId="156385C8" w:rsidR="00550A76" w:rsidRPr="003038C9" w:rsidRDefault="00550A76" w:rsidP="00204AE8">
      <w:pPr>
        <w:pStyle w:val="ReportBody"/>
        <w:ind w:left="0"/>
        <w:jc w:val="center"/>
        <w:rPr>
          <w:rFonts w:ascii="Arial" w:hAnsi="Arial" w:cs="Arial"/>
          <w:sz w:val="22"/>
          <w:szCs w:val="22"/>
        </w:rPr>
        <w:sectPr w:rsidR="00550A76" w:rsidRPr="003038C9" w:rsidSect="00204AE8">
          <w:headerReference w:type="default" r:id="rId8"/>
          <w:pgSz w:w="12240" w:h="15840" w:code="1"/>
          <w:pgMar w:top="2160" w:right="1440" w:bottom="720" w:left="1440" w:header="720" w:footer="0" w:gutter="0"/>
          <w:cols w:space="720"/>
          <w:vAlign w:val="center"/>
        </w:sectPr>
      </w:pPr>
    </w:p>
    <w:p w14:paraId="6FA383DC" w14:textId="77777777" w:rsidR="004566F3" w:rsidRDefault="004566F3" w:rsidP="000664BF">
      <w:pPr>
        <w:rPr>
          <w:rFonts w:cs="Arial"/>
          <w:szCs w:val="22"/>
        </w:rPr>
      </w:pPr>
      <w:bookmarkStart w:id="11" w:name="_Hlk191715830"/>
    </w:p>
    <w:p w14:paraId="508013F1" w14:textId="1DA4D406" w:rsidR="00C4226E" w:rsidRDefault="00C4226E" w:rsidP="000664BF">
      <w:pPr>
        <w:rPr>
          <w:rFonts w:cs="Arial"/>
          <w:szCs w:val="22"/>
        </w:rPr>
      </w:pPr>
      <w:r>
        <w:rPr>
          <w:rFonts w:cs="Arial"/>
          <w:szCs w:val="22"/>
        </w:rPr>
        <w:t>Revision History</w:t>
      </w:r>
    </w:p>
    <w:tbl>
      <w:tblPr>
        <w:tblStyle w:val="TableGrid"/>
        <w:tblW w:w="0" w:type="auto"/>
        <w:tblLook w:val="04A0" w:firstRow="1" w:lastRow="0" w:firstColumn="1" w:lastColumn="0" w:noHBand="0" w:noVBand="1"/>
      </w:tblPr>
      <w:tblGrid>
        <w:gridCol w:w="1042"/>
        <w:gridCol w:w="4388"/>
        <w:gridCol w:w="2113"/>
        <w:gridCol w:w="1807"/>
      </w:tblGrid>
      <w:tr w:rsidR="00C4226E" w14:paraId="3D079651" w14:textId="77777777" w:rsidTr="00C4226E">
        <w:tc>
          <w:tcPr>
            <w:tcW w:w="1075" w:type="dxa"/>
            <w:shd w:val="clear" w:color="auto" w:fill="F2F2F2" w:themeFill="background1" w:themeFillShade="F2"/>
          </w:tcPr>
          <w:p w14:paraId="2B35D163" w14:textId="4CAA1A09" w:rsidR="00C4226E" w:rsidRPr="00550A76" w:rsidRDefault="00C4226E" w:rsidP="00DE6C3A">
            <w:pPr>
              <w:rPr>
                <w:rFonts w:cs="Arial"/>
                <w:b/>
                <w:bCs/>
                <w:szCs w:val="22"/>
              </w:rPr>
            </w:pPr>
            <w:r w:rsidRPr="00550A76">
              <w:rPr>
                <w:rFonts w:cs="Arial"/>
                <w:b/>
                <w:bCs/>
                <w:szCs w:val="22"/>
              </w:rPr>
              <w:t>Rev</w:t>
            </w:r>
          </w:p>
        </w:tc>
        <w:tc>
          <w:tcPr>
            <w:tcW w:w="4680" w:type="dxa"/>
            <w:shd w:val="clear" w:color="auto" w:fill="F2F2F2" w:themeFill="background1" w:themeFillShade="F2"/>
          </w:tcPr>
          <w:p w14:paraId="4AAE8F04" w14:textId="77777777" w:rsidR="00C4226E" w:rsidRPr="00550A76" w:rsidRDefault="00C4226E" w:rsidP="00DE6C3A">
            <w:pPr>
              <w:rPr>
                <w:rFonts w:cs="Arial"/>
                <w:b/>
                <w:bCs/>
                <w:szCs w:val="22"/>
              </w:rPr>
            </w:pPr>
            <w:r w:rsidRPr="00550A76">
              <w:rPr>
                <w:rFonts w:cs="Arial"/>
                <w:b/>
                <w:bCs/>
                <w:szCs w:val="22"/>
              </w:rPr>
              <w:t>Notes</w:t>
            </w:r>
          </w:p>
        </w:tc>
        <w:tc>
          <w:tcPr>
            <w:tcW w:w="2250" w:type="dxa"/>
            <w:shd w:val="clear" w:color="auto" w:fill="F2F2F2" w:themeFill="background1" w:themeFillShade="F2"/>
          </w:tcPr>
          <w:p w14:paraId="25B1744E" w14:textId="77777777" w:rsidR="00C4226E" w:rsidRPr="00550A76" w:rsidRDefault="00C4226E" w:rsidP="00DE6C3A">
            <w:pPr>
              <w:rPr>
                <w:rFonts w:cs="Arial"/>
                <w:b/>
                <w:bCs/>
                <w:szCs w:val="22"/>
              </w:rPr>
            </w:pPr>
            <w:r w:rsidRPr="00550A76">
              <w:rPr>
                <w:rFonts w:cs="Arial"/>
                <w:b/>
                <w:bCs/>
                <w:szCs w:val="22"/>
              </w:rPr>
              <w:t>By</w:t>
            </w:r>
          </w:p>
        </w:tc>
        <w:tc>
          <w:tcPr>
            <w:tcW w:w="1345" w:type="dxa"/>
            <w:shd w:val="clear" w:color="auto" w:fill="F2F2F2" w:themeFill="background1" w:themeFillShade="F2"/>
          </w:tcPr>
          <w:p w14:paraId="23C7A4BC" w14:textId="77777777" w:rsidR="00C4226E" w:rsidRPr="00550A76" w:rsidRDefault="00C4226E" w:rsidP="00DE6C3A">
            <w:pPr>
              <w:rPr>
                <w:rFonts w:cs="Arial"/>
                <w:b/>
                <w:bCs/>
                <w:szCs w:val="22"/>
              </w:rPr>
            </w:pPr>
            <w:r w:rsidRPr="00550A76">
              <w:rPr>
                <w:rFonts w:cs="Arial"/>
                <w:b/>
                <w:bCs/>
                <w:szCs w:val="22"/>
              </w:rPr>
              <w:t>Date</w:t>
            </w:r>
          </w:p>
        </w:tc>
      </w:tr>
      <w:tr w:rsidR="00C4226E" w14:paraId="2D02072E" w14:textId="77777777" w:rsidTr="00DE6C3A">
        <w:tc>
          <w:tcPr>
            <w:tcW w:w="1075" w:type="dxa"/>
          </w:tcPr>
          <w:p w14:paraId="671E68FB" w14:textId="77777777" w:rsidR="00C4226E" w:rsidRDefault="00C4226E" w:rsidP="00DE6C3A">
            <w:pPr>
              <w:rPr>
                <w:rFonts w:cs="Arial"/>
                <w:szCs w:val="22"/>
              </w:rPr>
            </w:pPr>
            <w:r>
              <w:rPr>
                <w:rFonts w:cs="Arial"/>
                <w:szCs w:val="22"/>
              </w:rPr>
              <w:t>Draft 1</w:t>
            </w:r>
          </w:p>
        </w:tc>
        <w:tc>
          <w:tcPr>
            <w:tcW w:w="4680" w:type="dxa"/>
          </w:tcPr>
          <w:p w14:paraId="14AE50EF" w14:textId="77777777" w:rsidR="00C4226E" w:rsidRDefault="00C4226E" w:rsidP="00DE6C3A">
            <w:pPr>
              <w:rPr>
                <w:rFonts w:cs="Arial"/>
                <w:szCs w:val="22"/>
              </w:rPr>
            </w:pPr>
            <w:r>
              <w:rPr>
                <w:rFonts w:cs="Arial"/>
                <w:szCs w:val="22"/>
              </w:rPr>
              <w:t>Initial Draft</w:t>
            </w:r>
          </w:p>
        </w:tc>
        <w:tc>
          <w:tcPr>
            <w:tcW w:w="2250" w:type="dxa"/>
          </w:tcPr>
          <w:p w14:paraId="7E639BF0" w14:textId="77777777" w:rsidR="00C4226E" w:rsidRDefault="00C4226E" w:rsidP="00DE6C3A">
            <w:pPr>
              <w:rPr>
                <w:rFonts w:cs="Arial"/>
                <w:szCs w:val="22"/>
              </w:rPr>
            </w:pPr>
            <w:r>
              <w:rPr>
                <w:rFonts w:cs="Arial"/>
                <w:szCs w:val="22"/>
              </w:rPr>
              <w:t>R. Ales</w:t>
            </w:r>
          </w:p>
        </w:tc>
        <w:tc>
          <w:tcPr>
            <w:tcW w:w="1345" w:type="dxa"/>
          </w:tcPr>
          <w:p w14:paraId="4E625274" w14:textId="77777777" w:rsidR="00C4226E" w:rsidRDefault="00C4226E" w:rsidP="00DE6C3A">
            <w:pPr>
              <w:rPr>
                <w:rFonts w:cs="Arial"/>
                <w:szCs w:val="22"/>
              </w:rPr>
            </w:pPr>
            <w:r>
              <w:rPr>
                <w:rFonts w:cs="Arial"/>
                <w:szCs w:val="22"/>
              </w:rPr>
              <w:t>2024/02/07</w:t>
            </w:r>
          </w:p>
        </w:tc>
      </w:tr>
      <w:tr w:rsidR="00C4226E" w14:paraId="569E00E1" w14:textId="77777777" w:rsidTr="00DE6C3A">
        <w:tc>
          <w:tcPr>
            <w:tcW w:w="1075" w:type="dxa"/>
          </w:tcPr>
          <w:p w14:paraId="41DA3DC9" w14:textId="77777777" w:rsidR="00C4226E" w:rsidRDefault="00C4226E" w:rsidP="00DE6C3A">
            <w:pPr>
              <w:rPr>
                <w:rFonts w:cs="Arial"/>
                <w:szCs w:val="22"/>
              </w:rPr>
            </w:pPr>
            <w:r>
              <w:rPr>
                <w:rFonts w:cs="Arial"/>
                <w:szCs w:val="22"/>
              </w:rPr>
              <w:t>Draft 2</w:t>
            </w:r>
          </w:p>
        </w:tc>
        <w:tc>
          <w:tcPr>
            <w:tcW w:w="4680" w:type="dxa"/>
          </w:tcPr>
          <w:p w14:paraId="35623F0A" w14:textId="18FA4352" w:rsidR="00C4226E" w:rsidRDefault="001B7F8B" w:rsidP="00DE6C3A">
            <w:pPr>
              <w:rPr>
                <w:rFonts w:cs="Arial"/>
                <w:szCs w:val="22"/>
              </w:rPr>
            </w:pPr>
            <w:r>
              <w:rPr>
                <w:rFonts w:cs="Arial"/>
                <w:szCs w:val="22"/>
              </w:rPr>
              <w:t>User Case 5</w:t>
            </w:r>
            <w:proofErr w:type="gramStart"/>
            <w:r>
              <w:rPr>
                <w:rFonts w:cs="Arial"/>
                <w:szCs w:val="22"/>
              </w:rPr>
              <w:t xml:space="preserve">:  </w:t>
            </w:r>
            <w:r w:rsidR="00C4226E">
              <w:rPr>
                <w:rFonts w:cs="Arial"/>
                <w:szCs w:val="22"/>
              </w:rPr>
              <w:t>Changed</w:t>
            </w:r>
            <w:proofErr w:type="gramEnd"/>
            <w:r w:rsidR="00C4226E">
              <w:rPr>
                <w:rFonts w:cs="Arial"/>
                <w:szCs w:val="22"/>
              </w:rPr>
              <w:t xml:space="preserve"> the Test method to more align with current ATP procedure</w:t>
            </w:r>
            <w:r>
              <w:rPr>
                <w:rFonts w:cs="Arial"/>
                <w:szCs w:val="22"/>
              </w:rPr>
              <w:t>.</w:t>
            </w:r>
          </w:p>
          <w:p w14:paraId="1ED99C14" w14:textId="379C9A72" w:rsidR="001B7F8B" w:rsidRDefault="001B7F8B" w:rsidP="00DE6C3A">
            <w:pPr>
              <w:rPr>
                <w:rFonts w:cs="Arial"/>
                <w:szCs w:val="22"/>
              </w:rPr>
            </w:pPr>
            <w:r>
              <w:rPr>
                <w:rFonts w:cs="Arial"/>
                <w:szCs w:val="22"/>
              </w:rPr>
              <w:t xml:space="preserve">5.1.4 Change pump controller to three speed </w:t>
            </w:r>
            <w:proofErr w:type="gramStart"/>
            <w:r>
              <w:rPr>
                <w:rFonts w:cs="Arial"/>
                <w:szCs w:val="22"/>
              </w:rPr>
              <w:t>servo</w:t>
            </w:r>
            <w:proofErr w:type="gramEnd"/>
            <w:r>
              <w:rPr>
                <w:rFonts w:cs="Arial"/>
                <w:szCs w:val="22"/>
              </w:rPr>
              <w:t>.</w:t>
            </w:r>
          </w:p>
          <w:p w14:paraId="6C812C32" w14:textId="77777777" w:rsidR="001B7F8B" w:rsidRDefault="001B7F8B" w:rsidP="00DE6C3A">
            <w:pPr>
              <w:rPr>
                <w:rFonts w:cs="Arial"/>
                <w:szCs w:val="22"/>
              </w:rPr>
            </w:pPr>
          </w:p>
        </w:tc>
        <w:tc>
          <w:tcPr>
            <w:tcW w:w="2250" w:type="dxa"/>
          </w:tcPr>
          <w:p w14:paraId="328974BF" w14:textId="77777777" w:rsidR="00C4226E" w:rsidRDefault="00C4226E" w:rsidP="00DE6C3A">
            <w:pPr>
              <w:rPr>
                <w:rFonts w:cs="Arial"/>
                <w:szCs w:val="22"/>
              </w:rPr>
            </w:pPr>
            <w:r>
              <w:rPr>
                <w:rFonts w:cs="Arial"/>
                <w:szCs w:val="22"/>
              </w:rPr>
              <w:t>R Ales</w:t>
            </w:r>
          </w:p>
        </w:tc>
        <w:tc>
          <w:tcPr>
            <w:tcW w:w="1345" w:type="dxa"/>
          </w:tcPr>
          <w:p w14:paraId="5E50A385" w14:textId="294D8F0B" w:rsidR="00C4226E" w:rsidRDefault="00C4226E" w:rsidP="00DE6C3A">
            <w:pPr>
              <w:rPr>
                <w:rFonts w:cs="Arial"/>
                <w:szCs w:val="22"/>
              </w:rPr>
            </w:pPr>
            <w:r>
              <w:rPr>
                <w:rFonts w:cs="Arial"/>
                <w:szCs w:val="22"/>
              </w:rPr>
              <w:t>2024/</w:t>
            </w:r>
            <w:ins w:id="12" w:author="rick ales" w:date="2025-03-01T14:01:00Z" w16du:dateUtc="2025-03-01T19:01:00Z">
              <w:r w:rsidR="007132E5">
                <w:rPr>
                  <w:rFonts w:cs="Arial"/>
                  <w:szCs w:val="22"/>
                </w:rPr>
                <w:t>07</w:t>
              </w:r>
            </w:ins>
            <w:del w:id="13" w:author="rick ales" w:date="2025-03-01T14:01:00Z" w16du:dateUtc="2025-03-01T19:01:00Z">
              <w:r w:rsidDel="007132E5">
                <w:rPr>
                  <w:rFonts w:cs="Arial"/>
                  <w:szCs w:val="22"/>
                </w:rPr>
                <w:delText>23</w:delText>
              </w:r>
            </w:del>
            <w:r>
              <w:rPr>
                <w:rFonts w:cs="Arial"/>
                <w:szCs w:val="22"/>
              </w:rPr>
              <w:t>/</w:t>
            </w:r>
            <w:ins w:id="14" w:author="rick ales" w:date="2025-03-01T14:02:00Z" w16du:dateUtc="2025-03-01T19:02:00Z">
              <w:r w:rsidR="007132E5">
                <w:rPr>
                  <w:rFonts w:cs="Arial"/>
                  <w:szCs w:val="22"/>
                </w:rPr>
                <w:t>23</w:t>
              </w:r>
            </w:ins>
            <w:del w:id="15" w:author="rick ales" w:date="2025-03-01T14:01:00Z" w16du:dateUtc="2025-03-01T19:01:00Z">
              <w:r w:rsidDel="007132E5">
                <w:rPr>
                  <w:rFonts w:cs="Arial"/>
                  <w:szCs w:val="22"/>
                </w:rPr>
                <w:delText>07</w:delText>
              </w:r>
            </w:del>
          </w:p>
        </w:tc>
      </w:tr>
      <w:tr w:rsidR="00550A76" w14:paraId="245DC01F" w14:textId="77777777" w:rsidTr="00DE6C3A">
        <w:trPr>
          <w:ins w:id="16" w:author="rick ales" w:date="2025-03-01T08:25:00Z" w16du:dateUtc="2025-03-01T13:25:00Z"/>
        </w:trPr>
        <w:tc>
          <w:tcPr>
            <w:tcW w:w="1075" w:type="dxa"/>
          </w:tcPr>
          <w:p w14:paraId="2CE27F07" w14:textId="45DF524E" w:rsidR="00550A76" w:rsidRDefault="00550A76" w:rsidP="00DE6C3A">
            <w:pPr>
              <w:rPr>
                <w:ins w:id="17" w:author="rick ales" w:date="2025-03-01T08:25:00Z" w16du:dateUtc="2025-03-01T13:25:00Z"/>
                <w:rFonts w:cs="Arial"/>
                <w:szCs w:val="22"/>
              </w:rPr>
            </w:pPr>
            <w:ins w:id="18" w:author="rick ales" w:date="2025-03-01T08:25:00Z" w16du:dateUtc="2025-03-01T13:25:00Z">
              <w:r>
                <w:rPr>
                  <w:rFonts w:cs="Arial"/>
                  <w:szCs w:val="22"/>
                </w:rPr>
                <w:t>Draft 3</w:t>
              </w:r>
            </w:ins>
          </w:p>
        </w:tc>
        <w:tc>
          <w:tcPr>
            <w:tcW w:w="4680" w:type="dxa"/>
          </w:tcPr>
          <w:p w14:paraId="082FF3CE" w14:textId="70D60A28" w:rsidR="00550A76" w:rsidRDefault="00550A76" w:rsidP="00DE6C3A">
            <w:pPr>
              <w:rPr>
                <w:ins w:id="19" w:author="rick ales" w:date="2025-03-01T08:25:00Z" w16du:dateUtc="2025-03-01T13:25:00Z"/>
                <w:rFonts w:cs="Arial"/>
                <w:szCs w:val="22"/>
              </w:rPr>
            </w:pPr>
            <w:ins w:id="20" w:author="rick ales" w:date="2025-03-01T08:25:00Z" w16du:dateUtc="2025-03-01T13:25:00Z">
              <w:r>
                <w:rPr>
                  <w:rFonts w:cs="Arial"/>
                  <w:szCs w:val="22"/>
                </w:rPr>
                <w:t>Overhaul to reflect state of the project on 3/1/25</w:t>
              </w:r>
            </w:ins>
          </w:p>
        </w:tc>
        <w:tc>
          <w:tcPr>
            <w:tcW w:w="2250" w:type="dxa"/>
          </w:tcPr>
          <w:p w14:paraId="32A8EB85" w14:textId="4F4BFAE3" w:rsidR="00550A76" w:rsidRDefault="00550A76" w:rsidP="00DE6C3A">
            <w:pPr>
              <w:rPr>
                <w:ins w:id="21" w:author="rick ales" w:date="2025-03-01T08:25:00Z" w16du:dateUtc="2025-03-01T13:25:00Z"/>
                <w:rFonts w:cs="Arial"/>
                <w:szCs w:val="22"/>
              </w:rPr>
            </w:pPr>
            <w:ins w:id="22" w:author="rick ales" w:date="2025-03-01T08:25:00Z" w16du:dateUtc="2025-03-01T13:25:00Z">
              <w:r>
                <w:rPr>
                  <w:rFonts w:cs="Arial"/>
                  <w:szCs w:val="22"/>
                </w:rPr>
                <w:t>R. Ales</w:t>
              </w:r>
            </w:ins>
          </w:p>
        </w:tc>
        <w:tc>
          <w:tcPr>
            <w:tcW w:w="1345" w:type="dxa"/>
          </w:tcPr>
          <w:p w14:paraId="15602450" w14:textId="4AE940B3" w:rsidR="00550A76" w:rsidRDefault="00550A76" w:rsidP="00DE6C3A">
            <w:pPr>
              <w:rPr>
                <w:ins w:id="23" w:author="rick ales" w:date="2025-03-01T08:25:00Z" w16du:dateUtc="2025-03-01T13:25:00Z"/>
                <w:rFonts w:cs="Arial"/>
                <w:szCs w:val="22"/>
              </w:rPr>
            </w:pPr>
            <w:ins w:id="24" w:author="rick ales" w:date="2025-03-01T08:25:00Z" w16du:dateUtc="2025-03-01T13:25:00Z">
              <w:r>
                <w:rPr>
                  <w:rFonts w:cs="Arial"/>
                  <w:szCs w:val="22"/>
                </w:rPr>
                <w:t>2</w:t>
              </w:r>
            </w:ins>
            <w:ins w:id="25" w:author="rick ales" w:date="2025-03-01T08:26:00Z" w16du:dateUtc="2025-03-01T13:26:00Z">
              <w:r>
                <w:rPr>
                  <w:rFonts w:cs="Arial"/>
                  <w:szCs w:val="22"/>
                </w:rPr>
                <w:t>025/03/01</w:t>
              </w:r>
            </w:ins>
          </w:p>
        </w:tc>
      </w:tr>
    </w:tbl>
    <w:p w14:paraId="65F1C03E" w14:textId="77777777" w:rsidR="00C4226E" w:rsidRDefault="00C4226E" w:rsidP="000664BF">
      <w:pPr>
        <w:rPr>
          <w:rFonts w:cs="Arial"/>
          <w:szCs w:val="22"/>
        </w:rPr>
      </w:pPr>
    </w:p>
    <w:p w14:paraId="66E839A4" w14:textId="77777777" w:rsidR="00C4226E" w:rsidRDefault="00C4226E" w:rsidP="000664BF">
      <w:pPr>
        <w:rPr>
          <w:rFonts w:cs="Arial"/>
          <w:szCs w:val="22"/>
        </w:rPr>
      </w:pPr>
    </w:p>
    <w:p w14:paraId="1DF98B05" w14:textId="77777777" w:rsidR="00C4226E" w:rsidRPr="003038C9" w:rsidRDefault="00C4226E" w:rsidP="000664BF">
      <w:pPr>
        <w:rPr>
          <w:rFonts w:cs="Arial"/>
          <w:szCs w:val="22"/>
        </w:rPr>
      </w:pPr>
    </w:p>
    <w:p w14:paraId="35B13ED0" w14:textId="77777777" w:rsidR="007B6B88" w:rsidRPr="004702FF" w:rsidRDefault="007B6B88">
      <w:pPr>
        <w:pStyle w:val="Report"/>
        <w:numPr>
          <w:ilvl w:val="0"/>
          <w:numId w:val="0"/>
        </w:numPr>
        <w:tabs>
          <w:tab w:val="clear" w:pos="432"/>
          <w:tab w:val="left" w:pos="450"/>
          <w:tab w:val="left" w:pos="630"/>
          <w:tab w:val="left" w:pos="900"/>
        </w:tabs>
        <w:ind w:left="720" w:hanging="720"/>
        <w:jc w:val="center"/>
        <w:rPr>
          <w:rFonts w:cs="Arial"/>
          <w:smallCaps/>
          <w:szCs w:val="22"/>
          <w:u w:val="single"/>
        </w:rPr>
      </w:pPr>
      <w:r w:rsidRPr="004702FF">
        <w:rPr>
          <w:rFonts w:cs="Arial"/>
          <w:smallCaps/>
          <w:szCs w:val="22"/>
          <w:u w:val="single"/>
        </w:rPr>
        <w:t>T</w:t>
      </w:r>
      <w:r w:rsidR="009549C6" w:rsidRPr="004702FF">
        <w:rPr>
          <w:rFonts w:cs="Arial"/>
          <w:smallCaps/>
          <w:szCs w:val="22"/>
          <w:u w:val="single"/>
        </w:rPr>
        <w:t>able Of Contents</w:t>
      </w:r>
    </w:p>
    <w:p w14:paraId="30614D45" w14:textId="2A11EFC1" w:rsidR="007A4E8B" w:rsidDel="007A4E8B" w:rsidRDefault="007B6B88" w:rsidP="007A4E8B">
      <w:pPr>
        <w:pStyle w:val="TOC1"/>
        <w:rPr>
          <w:del w:id="26" w:author="rick ales" w:date="2025-03-01T13:52:00Z" w16du:dateUtc="2025-03-01T18:52:00Z"/>
        </w:rPr>
        <w:pPrChange w:id="27" w:author="rick ales" w:date="2025-03-01T13:53:00Z" w16du:dateUtc="2025-03-01T18:53:00Z">
          <w:pPr>
            <w:pStyle w:val="TOC1"/>
          </w:pPr>
        </w:pPrChange>
      </w:pPr>
      <w:r w:rsidRPr="003038C9">
        <w:rPr>
          <w:rFonts w:cs="Arial"/>
          <w:szCs w:val="22"/>
          <w:u w:val="single"/>
        </w:rPr>
        <w:t>P</w:t>
      </w:r>
      <w:r w:rsidR="00501A71" w:rsidRPr="003038C9">
        <w:rPr>
          <w:rFonts w:cs="Arial"/>
          <w:szCs w:val="22"/>
          <w:u w:val="single"/>
        </w:rPr>
        <w:t>aragraph</w:t>
      </w:r>
      <w:r w:rsidR="00A660A2" w:rsidRPr="003038C9">
        <w:rPr>
          <w:rFonts w:cs="Arial"/>
          <w:szCs w:val="22"/>
        </w:rPr>
        <w:tab/>
      </w:r>
      <w:r w:rsidRPr="003038C9">
        <w:rPr>
          <w:rFonts w:cs="Arial"/>
          <w:szCs w:val="22"/>
          <w:u w:val="single"/>
        </w:rPr>
        <w:t>P</w:t>
      </w:r>
      <w:r w:rsidR="00085DDD" w:rsidRPr="003038C9">
        <w:rPr>
          <w:rFonts w:cs="Arial"/>
          <w:szCs w:val="22"/>
          <w:u w:val="single"/>
        </w:rPr>
        <w:t>age</w:t>
      </w:r>
      <w:del w:id="28" w:author="rick ales" w:date="2025-03-01T13:53:00Z" w16du:dateUtc="2025-03-01T18:53:00Z">
        <w:r w:rsidR="00682A27" w:rsidRPr="003038C9" w:rsidDel="007A4E8B">
          <w:rPr>
            <w:rFonts w:cs="Arial"/>
            <w:szCs w:val="22"/>
          </w:rPr>
          <w:tab/>
        </w:r>
        <w:r w:rsidRPr="003038C9" w:rsidDel="007A4E8B">
          <w:rPr>
            <w:rFonts w:cs="Arial"/>
            <w:smallCaps w:val="0"/>
            <w:szCs w:val="22"/>
          </w:rPr>
          <w:fldChar w:fldCharType="begin"/>
        </w:r>
        <w:r w:rsidRPr="003038C9" w:rsidDel="007A4E8B">
          <w:rPr>
            <w:rFonts w:cs="Arial"/>
            <w:szCs w:val="22"/>
          </w:rPr>
          <w:delInstrText xml:space="preserve"> TOC \o "1-3" \h \z \t "style 2,3" </w:delInstrText>
        </w:r>
        <w:r w:rsidRPr="003038C9" w:rsidDel="007A4E8B">
          <w:rPr>
            <w:rFonts w:cs="Arial"/>
            <w:smallCaps w:val="0"/>
            <w:szCs w:val="22"/>
          </w:rPr>
          <w:fldChar w:fldCharType="separate"/>
        </w:r>
      </w:del>
    </w:p>
    <w:p w14:paraId="2E3A0355" w14:textId="66EBA2EA" w:rsidR="007A4E8B" w:rsidDel="007A4E8B" w:rsidRDefault="007A4E8B" w:rsidP="007A4E8B">
      <w:pPr>
        <w:pStyle w:val="TOC1"/>
        <w:rPr>
          <w:del w:id="29" w:author="rick ales" w:date="2025-03-01T13:51:00Z" w16du:dateUtc="2025-03-01T18:51:00Z"/>
        </w:rPr>
        <w:pPrChange w:id="30" w:author="rick ales" w:date="2025-03-01T13:53:00Z" w16du:dateUtc="2025-03-01T18:53:00Z">
          <w:pPr>
            <w:pStyle w:val="TOC1"/>
          </w:pPr>
        </w:pPrChange>
      </w:pPr>
    </w:p>
    <w:p w14:paraId="0B7121AC" w14:textId="4D185234" w:rsidR="007A4E8B" w:rsidDel="007A4E8B" w:rsidRDefault="007A4E8B" w:rsidP="007A4E8B">
      <w:pPr>
        <w:pStyle w:val="TOC1"/>
        <w:rPr>
          <w:del w:id="31" w:author="rick ales" w:date="2025-03-01T13:51:00Z" w16du:dateUtc="2025-03-01T18:51:00Z"/>
        </w:rPr>
        <w:pPrChange w:id="32" w:author="rick ales" w:date="2025-03-01T13:53:00Z" w16du:dateUtc="2025-03-01T18:53:00Z">
          <w:pPr>
            <w:pStyle w:val="TOC1"/>
          </w:pPr>
        </w:pPrChange>
      </w:pPr>
    </w:p>
    <w:p w14:paraId="5FE6DF5A" w14:textId="22732602" w:rsidR="00ED46F8" w:rsidDel="00ED46F8" w:rsidRDefault="00ED46F8" w:rsidP="007A4E8B">
      <w:pPr>
        <w:pStyle w:val="TOC1"/>
        <w:rPr>
          <w:del w:id="33" w:author="rick ales" w:date="2025-03-01T13:50:00Z" w16du:dateUtc="2025-03-01T18:50:00Z"/>
        </w:rPr>
        <w:pPrChange w:id="34" w:author="rick ales" w:date="2025-03-01T13:53:00Z" w16du:dateUtc="2025-03-01T18:53:00Z">
          <w:pPr>
            <w:pStyle w:val="TOC1"/>
          </w:pPr>
        </w:pPrChange>
      </w:pPr>
    </w:p>
    <w:p w14:paraId="4D0EBE4D" w14:textId="2A2FBA91" w:rsidR="00ED46F8" w:rsidDel="00ED46F8" w:rsidRDefault="00ED46F8" w:rsidP="007A4E8B">
      <w:pPr>
        <w:pStyle w:val="TOC1"/>
        <w:rPr>
          <w:del w:id="35" w:author="rick ales" w:date="2025-03-01T13:48:00Z" w16du:dateUtc="2025-03-01T18:48:00Z"/>
        </w:rPr>
        <w:pPrChange w:id="36" w:author="rick ales" w:date="2025-03-01T13:53:00Z" w16du:dateUtc="2025-03-01T18:53:00Z">
          <w:pPr>
            <w:pStyle w:val="TOC1"/>
          </w:pPr>
        </w:pPrChange>
      </w:pPr>
    </w:p>
    <w:p w14:paraId="32F447A6" w14:textId="4D86CAC3" w:rsidR="00ED46F8" w:rsidDel="00ED46F8" w:rsidRDefault="00ED46F8" w:rsidP="007A4E8B">
      <w:pPr>
        <w:pStyle w:val="TOC1"/>
        <w:rPr>
          <w:del w:id="37" w:author="rick ales" w:date="2025-03-01T13:46:00Z" w16du:dateUtc="2025-03-01T18:46:00Z"/>
        </w:rPr>
        <w:pPrChange w:id="38" w:author="rick ales" w:date="2025-03-01T13:53:00Z" w16du:dateUtc="2025-03-01T18:53:00Z">
          <w:pPr>
            <w:pStyle w:val="TOC1"/>
          </w:pPr>
        </w:pPrChange>
      </w:pPr>
    </w:p>
    <w:p w14:paraId="2F110B4D" w14:textId="6E60DBBD" w:rsidR="00ED46F8" w:rsidDel="00ED46F8" w:rsidRDefault="00ED46F8" w:rsidP="007A4E8B">
      <w:pPr>
        <w:pStyle w:val="TOC1"/>
        <w:rPr>
          <w:del w:id="39" w:author="rick ales" w:date="2025-03-01T13:44:00Z" w16du:dateUtc="2025-03-01T18:44:00Z"/>
        </w:rPr>
        <w:pPrChange w:id="40" w:author="rick ales" w:date="2025-03-01T13:53:00Z" w16du:dateUtc="2025-03-01T18:53:00Z">
          <w:pPr>
            <w:pStyle w:val="TOC1"/>
          </w:pPr>
        </w:pPrChange>
      </w:pPr>
    </w:p>
    <w:p w14:paraId="07E51CB7" w14:textId="59BCF0AC" w:rsidR="00ED46F8" w:rsidDel="00ED46F8" w:rsidRDefault="00ED46F8" w:rsidP="007A4E8B">
      <w:pPr>
        <w:pStyle w:val="TOC1"/>
        <w:rPr>
          <w:del w:id="41" w:author="rick ales" w:date="2025-03-01T13:43:00Z" w16du:dateUtc="2025-03-01T18:43:00Z"/>
        </w:rPr>
        <w:pPrChange w:id="42" w:author="rick ales" w:date="2025-03-01T13:53:00Z" w16du:dateUtc="2025-03-01T18:53:00Z">
          <w:pPr>
            <w:pStyle w:val="TOC1"/>
          </w:pPr>
        </w:pPrChange>
      </w:pPr>
    </w:p>
    <w:p w14:paraId="473E2859" w14:textId="3A504522" w:rsidR="00612494" w:rsidDel="00ED46F8" w:rsidRDefault="00612494" w:rsidP="007A4E8B">
      <w:pPr>
        <w:pStyle w:val="TOC1"/>
        <w:rPr>
          <w:del w:id="43" w:author="rick ales" w:date="2025-03-01T13:43:00Z" w16du:dateUtc="2025-03-01T18:43:00Z"/>
          <w:rFonts w:asciiTheme="minorHAnsi" w:eastAsiaTheme="minorEastAsia" w:hAnsiTheme="minorHAnsi" w:cstheme="minorBidi"/>
          <w:smallCaps w:val="0"/>
          <w:kern w:val="2"/>
          <w:sz w:val="24"/>
          <w:szCs w:val="24"/>
          <w14:ligatures w14:val="standardContextual"/>
        </w:rPr>
        <w:pPrChange w:id="44" w:author="rick ales" w:date="2025-03-01T13:53:00Z" w16du:dateUtc="2025-03-01T18:53:00Z">
          <w:pPr>
            <w:pStyle w:val="TOC1"/>
          </w:pPr>
        </w:pPrChange>
      </w:pPr>
      <w:del w:id="45" w:author="rick ales" w:date="2025-03-01T13:43:00Z" w16du:dateUtc="2025-03-01T18:43:00Z">
        <w:r w:rsidRPr="007A4E8B" w:rsidDel="00ED46F8">
          <w:rPr>
            <w:rStyle w:val="Hyperlink"/>
          </w:rPr>
          <w:delText>1.0</w:delText>
        </w:r>
        <w:r w:rsidDel="00ED46F8">
          <w:rPr>
            <w:webHidden/>
          </w:rPr>
          <w:tab/>
          <w:delText>2</w:delText>
        </w:r>
      </w:del>
    </w:p>
    <w:p w14:paraId="369EAFC8" w14:textId="0B2B573A" w:rsidR="00612494" w:rsidDel="00ED46F8" w:rsidRDefault="00612494" w:rsidP="007A4E8B">
      <w:pPr>
        <w:pStyle w:val="TOC1"/>
        <w:rPr>
          <w:del w:id="46" w:author="rick ales" w:date="2025-03-01T13:43:00Z" w16du:dateUtc="2025-03-01T18:43:00Z"/>
          <w:rFonts w:asciiTheme="minorHAnsi" w:eastAsiaTheme="minorEastAsia" w:hAnsiTheme="minorHAnsi" w:cstheme="minorBidi"/>
          <w:smallCaps w:val="0"/>
          <w:kern w:val="2"/>
          <w:sz w:val="24"/>
          <w:szCs w:val="24"/>
          <w14:ligatures w14:val="standardContextual"/>
        </w:rPr>
        <w:pPrChange w:id="47" w:author="rick ales" w:date="2025-03-01T13:53:00Z" w16du:dateUtc="2025-03-01T18:53:00Z">
          <w:pPr>
            <w:pStyle w:val="TOC1"/>
          </w:pPr>
        </w:pPrChange>
      </w:pPr>
      <w:del w:id="48" w:author="rick ales" w:date="2025-03-01T13:43:00Z" w16du:dateUtc="2025-03-01T18:43:00Z">
        <w:r w:rsidRPr="007A4E8B" w:rsidDel="00ED46F8">
          <w:rPr>
            <w:rStyle w:val="Hyperlink"/>
          </w:rPr>
          <w:delText>2.0</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Introduction</w:delText>
        </w:r>
        <w:r w:rsidDel="00ED46F8">
          <w:rPr>
            <w:webHidden/>
          </w:rPr>
          <w:tab/>
          <w:delText>2</w:delText>
        </w:r>
      </w:del>
    </w:p>
    <w:p w14:paraId="00CA5025" w14:textId="11B820BD" w:rsidR="00612494" w:rsidDel="00ED46F8" w:rsidRDefault="00612494" w:rsidP="007A4E8B">
      <w:pPr>
        <w:pStyle w:val="TOC1"/>
        <w:rPr>
          <w:del w:id="49" w:author="rick ales" w:date="2025-03-01T13:43:00Z" w16du:dateUtc="2025-03-01T18:43:00Z"/>
          <w:rFonts w:asciiTheme="minorHAnsi" w:eastAsiaTheme="minorEastAsia" w:hAnsiTheme="minorHAnsi" w:cstheme="minorBidi"/>
          <w:smallCaps w:val="0"/>
          <w:kern w:val="2"/>
          <w:sz w:val="24"/>
          <w:szCs w:val="24"/>
          <w14:ligatures w14:val="standardContextual"/>
        </w:rPr>
        <w:pPrChange w:id="50" w:author="rick ales" w:date="2025-03-01T13:53:00Z" w16du:dateUtc="2025-03-01T18:53:00Z">
          <w:pPr>
            <w:pStyle w:val="TOC1"/>
          </w:pPr>
        </w:pPrChange>
      </w:pPr>
      <w:del w:id="51" w:author="rick ales" w:date="2025-03-01T13:43:00Z" w16du:dateUtc="2025-03-01T18:43:00Z">
        <w:r w:rsidRPr="007A4E8B" w:rsidDel="00ED46F8">
          <w:rPr>
            <w:rStyle w:val="Hyperlink"/>
          </w:rPr>
          <w:delText>2.1</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Reference Documents:</w:delText>
        </w:r>
        <w:r w:rsidDel="00ED46F8">
          <w:rPr>
            <w:webHidden/>
          </w:rPr>
          <w:tab/>
          <w:delText>2</w:delText>
        </w:r>
      </w:del>
    </w:p>
    <w:p w14:paraId="6C714FAA" w14:textId="4C34F379" w:rsidR="00612494" w:rsidDel="00ED46F8" w:rsidRDefault="00612494" w:rsidP="007A4E8B">
      <w:pPr>
        <w:pStyle w:val="TOC1"/>
        <w:rPr>
          <w:del w:id="52" w:author="rick ales" w:date="2025-03-01T13:43:00Z" w16du:dateUtc="2025-03-01T18:43:00Z"/>
          <w:rFonts w:asciiTheme="minorHAnsi" w:eastAsiaTheme="minorEastAsia" w:hAnsiTheme="minorHAnsi" w:cstheme="minorBidi"/>
          <w:smallCaps w:val="0"/>
          <w:kern w:val="2"/>
          <w:sz w:val="24"/>
          <w:szCs w:val="24"/>
          <w14:ligatures w14:val="standardContextual"/>
        </w:rPr>
        <w:pPrChange w:id="53" w:author="rick ales" w:date="2025-03-01T13:53:00Z" w16du:dateUtc="2025-03-01T18:53:00Z">
          <w:pPr>
            <w:pStyle w:val="TOC1"/>
          </w:pPr>
        </w:pPrChange>
      </w:pPr>
      <w:del w:id="54" w:author="rick ales" w:date="2025-03-01T13:43:00Z" w16du:dateUtc="2025-03-01T18:43:00Z">
        <w:r w:rsidRPr="007A4E8B" w:rsidDel="00ED46F8">
          <w:rPr>
            <w:rStyle w:val="Hyperlink"/>
          </w:rPr>
          <w:delText>2.2</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Notation</w:delText>
        </w:r>
        <w:r w:rsidDel="00ED46F8">
          <w:rPr>
            <w:webHidden/>
          </w:rPr>
          <w:tab/>
          <w:delText>2</w:delText>
        </w:r>
      </w:del>
    </w:p>
    <w:p w14:paraId="520A1DC0" w14:textId="5FDBA5DE" w:rsidR="00612494" w:rsidDel="00ED46F8" w:rsidRDefault="00612494" w:rsidP="007A4E8B">
      <w:pPr>
        <w:pStyle w:val="TOC1"/>
        <w:rPr>
          <w:del w:id="55" w:author="rick ales" w:date="2025-03-01T13:43:00Z" w16du:dateUtc="2025-03-01T18:43:00Z"/>
          <w:rFonts w:asciiTheme="minorHAnsi" w:eastAsiaTheme="minorEastAsia" w:hAnsiTheme="minorHAnsi" w:cstheme="minorBidi"/>
          <w:smallCaps w:val="0"/>
          <w:kern w:val="2"/>
          <w:sz w:val="24"/>
          <w:szCs w:val="24"/>
          <w14:ligatures w14:val="standardContextual"/>
        </w:rPr>
        <w:pPrChange w:id="56" w:author="rick ales" w:date="2025-03-01T13:53:00Z" w16du:dateUtc="2025-03-01T18:53:00Z">
          <w:pPr>
            <w:pStyle w:val="TOC1"/>
          </w:pPr>
        </w:pPrChange>
      </w:pPr>
      <w:del w:id="57" w:author="rick ales" w:date="2025-03-01T13:43:00Z" w16du:dateUtc="2025-03-01T18:43:00Z">
        <w:r w:rsidRPr="007A4E8B" w:rsidDel="00ED46F8">
          <w:rPr>
            <w:rStyle w:val="Hyperlink"/>
          </w:rPr>
          <w:delText>3.0</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Allen Aircraft Product LabVIEW Program:</w:delText>
        </w:r>
        <w:r w:rsidDel="00ED46F8">
          <w:rPr>
            <w:webHidden/>
          </w:rPr>
          <w:tab/>
          <w:delText>2</w:delText>
        </w:r>
      </w:del>
    </w:p>
    <w:p w14:paraId="692430D4" w14:textId="6F539292" w:rsidR="00612494" w:rsidDel="00ED46F8" w:rsidRDefault="00612494" w:rsidP="007A4E8B">
      <w:pPr>
        <w:pStyle w:val="TOC1"/>
        <w:rPr>
          <w:del w:id="58" w:author="rick ales" w:date="2025-03-01T13:43:00Z" w16du:dateUtc="2025-03-01T18:43:00Z"/>
          <w:rFonts w:asciiTheme="minorHAnsi" w:eastAsiaTheme="minorEastAsia" w:hAnsiTheme="minorHAnsi" w:cstheme="minorBidi"/>
          <w:smallCaps w:val="0"/>
          <w:kern w:val="2"/>
          <w:sz w:val="24"/>
          <w:szCs w:val="24"/>
          <w14:ligatures w14:val="standardContextual"/>
        </w:rPr>
        <w:pPrChange w:id="59" w:author="rick ales" w:date="2025-03-01T13:53:00Z" w16du:dateUtc="2025-03-01T18:53:00Z">
          <w:pPr>
            <w:pStyle w:val="TOC1"/>
          </w:pPr>
        </w:pPrChange>
      </w:pPr>
      <w:del w:id="60" w:author="rick ales" w:date="2025-03-01T13:43:00Z" w16du:dateUtc="2025-03-01T18:43:00Z">
        <w:r w:rsidRPr="007A4E8B" w:rsidDel="00ED46F8">
          <w:rPr>
            <w:rStyle w:val="Hyperlink"/>
          </w:rPr>
          <w:delText>3.1</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Allen Aircraft Products Agile Project Management Glossary:</w:delText>
        </w:r>
        <w:r w:rsidDel="00ED46F8">
          <w:rPr>
            <w:webHidden/>
          </w:rPr>
          <w:tab/>
          <w:delText>2</w:delText>
        </w:r>
      </w:del>
    </w:p>
    <w:p w14:paraId="2C722C4E" w14:textId="5CC051AF" w:rsidR="00612494" w:rsidDel="00ED46F8" w:rsidRDefault="00612494" w:rsidP="007A4E8B">
      <w:pPr>
        <w:pStyle w:val="TOC1"/>
        <w:rPr>
          <w:del w:id="61" w:author="rick ales" w:date="2025-03-01T13:43:00Z" w16du:dateUtc="2025-03-01T18:43:00Z"/>
          <w:rFonts w:asciiTheme="minorHAnsi" w:eastAsiaTheme="minorEastAsia" w:hAnsiTheme="minorHAnsi" w:cstheme="minorBidi"/>
          <w:smallCaps w:val="0"/>
          <w:kern w:val="2"/>
          <w:sz w:val="24"/>
          <w:szCs w:val="24"/>
          <w14:ligatures w14:val="standardContextual"/>
        </w:rPr>
        <w:pPrChange w:id="62" w:author="rick ales" w:date="2025-03-01T13:53:00Z" w16du:dateUtc="2025-03-01T18:53:00Z">
          <w:pPr>
            <w:pStyle w:val="TOC1"/>
          </w:pPr>
        </w:pPrChange>
      </w:pPr>
      <w:del w:id="63" w:author="rick ales" w:date="2025-03-01T13:43:00Z" w16du:dateUtc="2025-03-01T18:43:00Z">
        <w:r w:rsidRPr="007A4E8B" w:rsidDel="00ED46F8">
          <w:rPr>
            <w:rStyle w:val="Hyperlink"/>
          </w:rPr>
          <w:delText>3.2</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Quality System AS9100</w:delText>
        </w:r>
        <w:r w:rsidDel="00ED46F8">
          <w:rPr>
            <w:webHidden/>
          </w:rPr>
          <w:tab/>
          <w:delText>3</w:delText>
        </w:r>
      </w:del>
    </w:p>
    <w:p w14:paraId="331A6668" w14:textId="4ECC2EEE" w:rsidR="00612494" w:rsidDel="00ED46F8" w:rsidRDefault="00612494" w:rsidP="007A4E8B">
      <w:pPr>
        <w:pStyle w:val="TOC1"/>
        <w:rPr>
          <w:del w:id="64" w:author="rick ales" w:date="2025-03-01T13:43:00Z" w16du:dateUtc="2025-03-01T18:43:00Z"/>
          <w:rFonts w:asciiTheme="minorHAnsi" w:eastAsiaTheme="minorEastAsia" w:hAnsiTheme="minorHAnsi" w:cstheme="minorBidi"/>
          <w:smallCaps w:val="0"/>
          <w:kern w:val="2"/>
          <w:sz w:val="24"/>
          <w:szCs w:val="24"/>
          <w14:ligatures w14:val="standardContextual"/>
        </w:rPr>
        <w:pPrChange w:id="65" w:author="rick ales" w:date="2025-03-01T13:53:00Z" w16du:dateUtc="2025-03-01T18:53:00Z">
          <w:pPr>
            <w:pStyle w:val="TOC1"/>
          </w:pPr>
        </w:pPrChange>
      </w:pPr>
      <w:del w:id="66" w:author="rick ales" w:date="2025-03-01T13:43:00Z" w16du:dateUtc="2025-03-01T18:43:00Z">
        <w:r w:rsidRPr="007A4E8B" w:rsidDel="00ED46F8">
          <w:rPr>
            <w:rStyle w:val="Hyperlink"/>
          </w:rPr>
          <w:delText>4.0</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User Story EPIC 1</w:delText>
        </w:r>
        <w:r w:rsidDel="00ED46F8">
          <w:rPr>
            <w:webHidden/>
          </w:rPr>
          <w:tab/>
          <w:delText>3</w:delText>
        </w:r>
      </w:del>
    </w:p>
    <w:p w14:paraId="16D774DB" w14:textId="18DDA56F" w:rsidR="00612494" w:rsidDel="00ED46F8" w:rsidRDefault="00612494" w:rsidP="007A4E8B">
      <w:pPr>
        <w:pStyle w:val="TOC1"/>
        <w:rPr>
          <w:del w:id="67" w:author="rick ales" w:date="2025-03-01T13:43:00Z" w16du:dateUtc="2025-03-01T18:43:00Z"/>
          <w:rFonts w:asciiTheme="minorHAnsi" w:eastAsiaTheme="minorEastAsia" w:hAnsiTheme="minorHAnsi" w:cstheme="minorBidi"/>
          <w:smallCaps w:val="0"/>
          <w:kern w:val="2"/>
          <w:sz w:val="24"/>
          <w:szCs w:val="24"/>
          <w14:ligatures w14:val="standardContextual"/>
        </w:rPr>
        <w:pPrChange w:id="68" w:author="rick ales" w:date="2025-03-01T13:53:00Z" w16du:dateUtc="2025-03-01T18:53:00Z">
          <w:pPr>
            <w:pStyle w:val="TOC1"/>
          </w:pPr>
        </w:pPrChange>
      </w:pPr>
      <w:del w:id="69" w:author="rick ales" w:date="2025-03-01T13:43:00Z" w16du:dateUtc="2025-03-01T18:43:00Z">
        <w:r w:rsidRPr="007A4E8B" w:rsidDel="00ED46F8">
          <w:rPr>
            <w:rStyle w:val="Hyperlink"/>
          </w:rPr>
          <w:delText>5.0</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User Story EPIC 2</w:delText>
        </w:r>
        <w:r w:rsidDel="00ED46F8">
          <w:rPr>
            <w:webHidden/>
          </w:rPr>
          <w:tab/>
          <w:delText>3</w:delText>
        </w:r>
      </w:del>
    </w:p>
    <w:p w14:paraId="62AABD90" w14:textId="72534586" w:rsidR="00612494" w:rsidDel="00ED46F8" w:rsidRDefault="00612494" w:rsidP="007A4E8B">
      <w:pPr>
        <w:pStyle w:val="TOC1"/>
        <w:rPr>
          <w:del w:id="70" w:author="rick ales" w:date="2025-03-01T13:43:00Z" w16du:dateUtc="2025-03-01T18:43:00Z"/>
          <w:rFonts w:asciiTheme="minorHAnsi" w:eastAsiaTheme="minorEastAsia" w:hAnsiTheme="minorHAnsi" w:cstheme="minorBidi"/>
          <w:smallCaps w:val="0"/>
          <w:kern w:val="2"/>
          <w:sz w:val="24"/>
          <w:szCs w:val="24"/>
          <w14:ligatures w14:val="standardContextual"/>
        </w:rPr>
        <w:pPrChange w:id="71" w:author="rick ales" w:date="2025-03-01T13:53:00Z" w16du:dateUtc="2025-03-01T18:53:00Z">
          <w:pPr>
            <w:pStyle w:val="TOC1"/>
          </w:pPr>
        </w:pPrChange>
      </w:pPr>
      <w:del w:id="72" w:author="rick ales" w:date="2025-03-01T13:43:00Z" w16du:dateUtc="2025-03-01T18:43:00Z">
        <w:r w:rsidRPr="007A4E8B" w:rsidDel="00ED46F8">
          <w:rPr>
            <w:rStyle w:val="Hyperlink"/>
          </w:rPr>
          <w:delText>5.1</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Production User Objectives</w:delText>
        </w:r>
        <w:r w:rsidDel="00ED46F8">
          <w:rPr>
            <w:webHidden/>
          </w:rPr>
          <w:tab/>
          <w:delText>3</w:delText>
        </w:r>
      </w:del>
    </w:p>
    <w:p w14:paraId="4B372C81" w14:textId="10EE1C59" w:rsidR="00612494" w:rsidDel="00ED46F8" w:rsidRDefault="00612494" w:rsidP="007A4E8B">
      <w:pPr>
        <w:pStyle w:val="TOC1"/>
        <w:rPr>
          <w:del w:id="73" w:author="rick ales" w:date="2025-03-01T13:43:00Z" w16du:dateUtc="2025-03-01T18:43:00Z"/>
          <w:rFonts w:asciiTheme="minorHAnsi" w:eastAsiaTheme="minorEastAsia" w:hAnsiTheme="minorHAnsi" w:cstheme="minorBidi"/>
          <w:smallCaps w:val="0"/>
          <w:kern w:val="2"/>
          <w:sz w:val="24"/>
          <w:szCs w:val="24"/>
          <w14:ligatures w14:val="standardContextual"/>
        </w:rPr>
        <w:pPrChange w:id="74" w:author="rick ales" w:date="2025-03-01T13:53:00Z" w16du:dateUtc="2025-03-01T18:53:00Z">
          <w:pPr>
            <w:pStyle w:val="TOC1"/>
          </w:pPr>
        </w:pPrChange>
      </w:pPr>
      <w:del w:id="75" w:author="rick ales" w:date="2025-03-01T13:43:00Z" w16du:dateUtc="2025-03-01T18:43:00Z">
        <w:r w:rsidRPr="007A4E8B" w:rsidDel="00ED46F8">
          <w:rPr>
            <w:rStyle w:val="Hyperlink"/>
          </w:rPr>
          <w:delText>5.1.1</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INPUTS:</w:delText>
        </w:r>
        <w:r w:rsidDel="00ED46F8">
          <w:rPr>
            <w:webHidden/>
          </w:rPr>
          <w:tab/>
          <w:delText>3</w:delText>
        </w:r>
      </w:del>
    </w:p>
    <w:p w14:paraId="1EB33FFC" w14:textId="56026F40" w:rsidR="00612494" w:rsidDel="00ED46F8" w:rsidRDefault="00612494" w:rsidP="007A4E8B">
      <w:pPr>
        <w:pStyle w:val="TOC1"/>
        <w:rPr>
          <w:del w:id="76" w:author="rick ales" w:date="2025-03-01T13:43:00Z" w16du:dateUtc="2025-03-01T18:43:00Z"/>
          <w:rFonts w:asciiTheme="minorHAnsi" w:eastAsiaTheme="minorEastAsia" w:hAnsiTheme="minorHAnsi" w:cstheme="minorBidi"/>
          <w:smallCaps w:val="0"/>
          <w:kern w:val="2"/>
          <w:sz w:val="24"/>
          <w:szCs w:val="24"/>
          <w14:ligatures w14:val="standardContextual"/>
        </w:rPr>
        <w:pPrChange w:id="77" w:author="rick ales" w:date="2025-03-01T13:53:00Z" w16du:dateUtc="2025-03-01T18:53:00Z">
          <w:pPr>
            <w:pStyle w:val="TOC1"/>
          </w:pPr>
        </w:pPrChange>
      </w:pPr>
      <w:del w:id="78" w:author="rick ales" w:date="2025-03-01T13:43:00Z" w16du:dateUtc="2025-03-01T18:43:00Z">
        <w:r w:rsidRPr="007A4E8B" w:rsidDel="00ED46F8">
          <w:rPr>
            <w:rStyle w:val="Hyperlink"/>
          </w:rPr>
          <w:delText>5.1.2</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OUTPUTS:</w:delText>
        </w:r>
        <w:r w:rsidDel="00ED46F8">
          <w:rPr>
            <w:webHidden/>
          </w:rPr>
          <w:tab/>
          <w:delText>3</w:delText>
        </w:r>
      </w:del>
    </w:p>
    <w:p w14:paraId="5DAA6855" w14:textId="140033B6" w:rsidR="00612494" w:rsidDel="00ED46F8" w:rsidRDefault="00612494" w:rsidP="007A4E8B">
      <w:pPr>
        <w:pStyle w:val="TOC1"/>
        <w:rPr>
          <w:del w:id="79" w:author="rick ales" w:date="2025-03-01T13:43:00Z" w16du:dateUtc="2025-03-01T18:43:00Z"/>
          <w:rFonts w:asciiTheme="minorHAnsi" w:eastAsiaTheme="minorEastAsia" w:hAnsiTheme="minorHAnsi" w:cstheme="minorBidi"/>
          <w:smallCaps w:val="0"/>
          <w:kern w:val="2"/>
          <w:sz w:val="24"/>
          <w:szCs w:val="24"/>
          <w14:ligatures w14:val="standardContextual"/>
        </w:rPr>
        <w:pPrChange w:id="80" w:author="rick ales" w:date="2025-03-01T13:53:00Z" w16du:dateUtc="2025-03-01T18:53:00Z">
          <w:pPr>
            <w:pStyle w:val="TOC1"/>
          </w:pPr>
        </w:pPrChange>
      </w:pPr>
      <w:del w:id="81" w:author="rick ales" w:date="2025-03-01T13:43:00Z" w16du:dateUtc="2025-03-01T18:43:00Z">
        <w:r w:rsidRPr="007A4E8B" w:rsidDel="00ED46F8">
          <w:rPr>
            <w:rStyle w:val="Hyperlink"/>
          </w:rPr>
          <w:delText>5.1.3</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HMI:</w:delText>
        </w:r>
        <w:r w:rsidDel="00ED46F8">
          <w:rPr>
            <w:webHidden/>
          </w:rPr>
          <w:tab/>
          <w:delText>4</w:delText>
        </w:r>
      </w:del>
    </w:p>
    <w:p w14:paraId="6D717126" w14:textId="5561BB4E" w:rsidR="00612494" w:rsidDel="00ED46F8" w:rsidRDefault="00612494" w:rsidP="007A4E8B">
      <w:pPr>
        <w:pStyle w:val="TOC1"/>
        <w:rPr>
          <w:del w:id="82" w:author="rick ales" w:date="2025-03-01T13:43:00Z" w16du:dateUtc="2025-03-01T18:43:00Z"/>
          <w:rFonts w:asciiTheme="minorHAnsi" w:eastAsiaTheme="minorEastAsia" w:hAnsiTheme="minorHAnsi" w:cstheme="minorBidi"/>
          <w:smallCaps w:val="0"/>
          <w:kern w:val="2"/>
          <w:sz w:val="24"/>
          <w:szCs w:val="24"/>
          <w14:ligatures w14:val="standardContextual"/>
        </w:rPr>
        <w:pPrChange w:id="83" w:author="rick ales" w:date="2025-03-01T13:53:00Z" w16du:dateUtc="2025-03-01T18:53:00Z">
          <w:pPr>
            <w:pStyle w:val="TOC1"/>
          </w:pPr>
        </w:pPrChange>
      </w:pPr>
      <w:del w:id="84" w:author="rick ales" w:date="2025-03-01T13:43:00Z" w16du:dateUtc="2025-03-01T18:43:00Z">
        <w:r w:rsidRPr="007A4E8B" w:rsidDel="00ED46F8">
          <w:rPr>
            <w:rStyle w:val="Hyperlink"/>
          </w:rPr>
          <w:delText>5.1.4</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Pump control</w:delText>
        </w:r>
        <w:r w:rsidDel="00ED46F8">
          <w:rPr>
            <w:webHidden/>
          </w:rPr>
          <w:tab/>
          <w:delText>4</w:delText>
        </w:r>
      </w:del>
    </w:p>
    <w:p w14:paraId="340EAAB4" w14:textId="5A2319BF" w:rsidR="00612494" w:rsidDel="00ED46F8" w:rsidRDefault="00612494" w:rsidP="007A4E8B">
      <w:pPr>
        <w:pStyle w:val="TOC1"/>
        <w:rPr>
          <w:del w:id="85" w:author="rick ales" w:date="2025-03-01T13:43:00Z" w16du:dateUtc="2025-03-01T18:43:00Z"/>
          <w:rFonts w:asciiTheme="minorHAnsi" w:eastAsiaTheme="minorEastAsia" w:hAnsiTheme="minorHAnsi" w:cstheme="minorBidi"/>
          <w:smallCaps w:val="0"/>
          <w:kern w:val="2"/>
          <w:sz w:val="24"/>
          <w:szCs w:val="24"/>
          <w14:ligatures w14:val="standardContextual"/>
        </w:rPr>
        <w:pPrChange w:id="86" w:author="rick ales" w:date="2025-03-01T13:53:00Z" w16du:dateUtc="2025-03-01T18:53:00Z">
          <w:pPr>
            <w:pStyle w:val="TOC1"/>
          </w:pPr>
        </w:pPrChange>
      </w:pPr>
      <w:del w:id="87" w:author="rick ales" w:date="2025-03-01T13:43:00Z" w16du:dateUtc="2025-03-01T18:43:00Z">
        <w:r w:rsidRPr="007A4E8B" w:rsidDel="00ED46F8">
          <w:rPr>
            <w:rStyle w:val="Hyperlink"/>
          </w:rPr>
          <w:delText>5.1.5</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Test Status/progress</w:delText>
        </w:r>
        <w:r w:rsidDel="00ED46F8">
          <w:rPr>
            <w:webHidden/>
          </w:rPr>
          <w:tab/>
          <w:delText>4</w:delText>
        </w:r>
      </w:del>
    </w:p>
    <w:p w14:paraId="31B78472" w14:textId="01631F37" w:rsidR="00612494" w:rsidDel="00ED46F8" w:rsidRDefault="00612494" w:rsidP="007A4E8B">
      <w:pPr>
        <w:pStyle w:val="TOC1"/>
        <w:rPr>
          <w:del w:id="88" w:author="rick ales" w:date="2025-03-01T13:43:00Z" w16du:dateUtc="2025-03-01T18:43:00Z"/>
          <w:rFonts w:asciiTheme="minorHAnsi" w:eastAsiaTheme="minorEastAsia" w:hAnsiTheme="minorHAnsi" w:cstheme="minorBidi"/>
          <w:smallCaps w:val="0"/>
          <w:kern w:val="2"/>
          <w:sz w:val="24"/>
          <w:szCs w:val="24"/>
          <w14:ligatures w14:val="standardContextual"/>
        </w:rPr>
        <w:pPrChange w:id="89" w:author="rick ales" w:date="2025-03-01T13:53:00Z" w16du:dateUtc="2025-03-01T18:53:00Z">
          <w:pPr>
            <w:pStyle w:val="TOC1"/>
          </w:pPr>
        </w:pPrChange>
      </w:pPr>
      <w:del w:id="90" w:author="rick ales" w:date="2025-03-01T13:43:00Z" w16du:dateUtc="2025-03-01T18:43:00Z">
        <w:r w:rsidRPr="007A4E8B" w:rsidDel="00ED46F8">
          <w:rPr>
            <w:rStyle w:val="Hyperlink"/>
          </w:rPr>
          <w:delText>5.1.6</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Test Report</w:delText>
        </w:r>
        <w:r w:rsidDel="00ED46F8">
          <w:rPr>
            <w:webHidden/>
          </w:rPr>
          <w:tab/>
          <w:delText>4</w:delText>
        </w:r>
      </w:del>
    </w:p>
    <w:p w14:paraId="6860E713" w14:textId="423F2CC4" w:rsidR="00612494" w:rsidDel="00ED46F8" w:rsidRDefault="00612494" w:rsidP="007A4E8B">
      <w:pPr>
        <w:pStyle w:val="TOC1"/>
        <w:rPr>
          <w:del w:id="91" w:author="rick ales" w:date="2025-03-01T13:43:00Z" w16du:dateUtc="2025-03-01T18:43:00Z"/>
          <w:rFonts w:asciiTheme="minorHAnsi" w:eastAsiaTheme="minorEastAsia" w:hAnsiTheme="minorHAnsi" w:cstheme="minorBidi"/>
          <w:smallCaps w:val="0"/>
          <w:kern w:val="2"/>
          <w:sz w:val="24"/>
          <w:szCs w:val="24"/>
          <w14:ligatures w14:val="standardContextual"/>
        </w:rPr>
        <w:pPrChange w:id="92" w:author="rick ales" w:date="2025-03-01T13:53:00Z" w16du:dateUtc="2025-03-01T18:53:00Z">
          <w:pPr>
            <w:pStyle w:val="TOC1"/>
          </w:pPr>
        </w:pPrChange>
      </w:pPr>
      <w:del w:id="93" w:author="rick ales" w:date="2025-03-01T13:43:00Z" w16du:dateUtc="2025-03-01T18:43:00Z">
        <w:r w:rsidRPr="007A4E8B" w:rsidDel="00ED46F8">
          <w:rPr>
            <w:rStyle w:val="Hyperlink"/>
          </w:rPr>
          <w:delText>5.2</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Engineering/ Maintenance User</w:delText>
        </w:r>
        <w:r w:rsidDel="00ED46F8">
          <w:rPr>
            <w:webHidden/>
          </w:rPr>
          <w:tab/>
          <w:delText>4</w:delText>
        </w:r>
      </w:del>
    </w:p>
    <w:p w14:paraId="688D9FB0" w14:textId="147E2148" w:rsidR="00612494" w:rsidDel="00ED46F8" w:rsidRDefault="00612494" w:rsidP="007A4E8B">
      <w:pPr>
        <w:pStyle w:val="TOC1"/>
        <w:rPr>
          <w:del w:id="94" w:author="rick ales" w:date="2025-03-01T13:43:00Z" w16du:dateUtc="2025-03-01T18:43:00Z"/>
          <w:rFonts w:asciiTheme="minorHAnsi" w:eastAsiaTheme="minorEastAsia" w:hAnsiTheme="minorHAnsi" w:cstheme="minorBidi"/>
          <w:smallCaps w:val="0"/>
          <w:kern w:val="2"/>
          <w:sz w:val="24"/>
          <w:szCs w:val="24"/>
          <w14:ligatures w14:val="standardContextual"/>
        </w:rPr>
        <w:pPrChange w:id="95" w:author="rick ales" w:date="2025-03-01T13:53:00Z" w16du:dateUtc="2025-03-01T18:53:00Z">
          <w:pPr>
            <w:pStyle w:val="TOC1"/>
          </w:pPr>
        </w:pPrChange>
      </w:pPr>
      <w:del w:id="96" w:author="rick ales" w:date="2025-03-01T13:43:00Z" w16du:dateUtc="2025-03-01T18:43:00Z">
        <w:r w:rsidRPr="007A4E8B" w:rsidDel="00ED46F8">
          <w:rPr>
            <w:rStyle w:val="Hyperlink"/>
          </w:rPr>
          <w:delText>5.3</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1: Load Test Plan -- Maintenance User</w:delText>
        </w:r>
        <w:r w:rsidDel="00ED46F8">
          <w:rPr>
            <w:webHidden/>
          </w:rPr>
          <w:tab/>
          <w:delText>5</w:delText>
        </w:r>
      </w:del>
    </w:p>
    <w:p w14:paraId="1C341056" w14:textId="6529BD13" w:rsidR="00612494" w:rsidDel="00ED46F8" w:rsidRDefault="00612494" w:rsidP="007A4E8B">
      <w:pPr>
        <w:pStyle w:val="TOC1"/>
        <w:rPr>
          <w:del w:id="97" w:author="rick ales" w:date="2025-03-01T13:43:00Z" w16du:dateUtc="2025-03-01T18:43:00Z"/>
          <w:rFonts w:asciiTheme="minorHAnsi" w:eastAsiaTheme="minorEastAsia" w:hAnsiTheme="minorHAnsi" w:cstheme="minorBidi"/>
          <w:smallCaps w:val="0"/>
          <w:kern w:val="2"/>
          <w:sz w:val="24"/>
          <w:szCs w:val="24"/>
          <w14:ligatures w14:val="standardContextual"/>
        </w:rPr>
        <w:pPrChange w:id="98" w:author="rick ales" w:date="2025-03-01T13:53:00Z" w16du:dateUtc="2025-03-01T18:53:00Z">
          <w:pPr>
            <w:pStyle w:val="TOC1"/>
          </w:pPr>
        </w:pPrChange>
      </w:pPr>
      <w:del w:id="99" w:author="rick ales" w:date="2025-03-01T13:43:00Z" w16du:dateUtc="2025-03-01T18:43:00Z">
        <w:r w:rsidRPr="007A4E8B" w:rsidDel="00ED46F8">
          <w:rPr>
            <w:rStyle w:val="Hyperlink"/>
          </w:rPr>
          <w:delText>5.4</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2: Validate Test System -- Maintenance User</w:delText>
        </w:r>
        <w:r w:rsidDel="00ED46F8">
          <w:rPr>
            <w:webHidden/>
          </w:rPr>
          <w:tab/>
          <w:delText>5</w:delText>
        </w:r>
      </w:del>
    </w:p>
    <w:p w14:paraId="14636E37" w14:textId="096C129F" w:rsidR="00612494" w:rsidDel="00ED46F8" w:rsidRDefault="00612494" w:rsidP="007A4E8B">
      <w:pPr>
        <w:pStyle w:val="TOC1"/>
        <w:rPr>
          <w:del w:id="100" w:author="rick ales" w:date="2025-03-01T13:43:00Z" w16du:dateUtc="2025-03-01T18:43:00Z"/>
          <w:rFonts w:asciiTheme="minorHAnsi" w:eastAsiaTheme="minorEastAsia" w:hAnsiTheme="minorHAnsi" w:cstheme="minorBidi"/>
          <w:smallCaps w:val="0"/>
          <w:kern w:val="2"/>
          <w:sz w:val="24"/>
          <w:szCs w:val="24"/>
          <w14:ligatures w14:val="standardContextual"/>
        </w:rPr>
        <w:pPrChange w:id="101" w:author="rick ales" w:date="2025-03-01T13:53:00Z" w16du:dateUtc="2025-03-01T18:53:00Z">
          <w:pPr>
            <w:pStyle w:val="TOC1"/>
          </w:pPr>
        </w:pPrChange>
      </w:pPr>
      <w:del w:id="102" w:author="rick ales" w:date="2025-03-01T13:43:00Z" w16du:dateUtc="2025-03-01T18:43:00Z">
        <w:r w:rsidRPr="007A4E8B" w:rsidDel="00ED46F8">
          <w:rPr>
            <w:rStyle w:val="Hyperlink"/>
          </w:rPr>
          <w:delText>5.5</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3: Read Test Configuration -- Production Test User</w:delText>
        </w:r>
        <w:r w:rsidDel="00ED46F8">
          <w:rPr>
            <w:webHidden/>
          </w:rPr>
          <w:tab/>
          <w:delText>6</w:delText>
        </w:r>
      </w:del>
    </w:p>
    <w:p w14:paraId="4587E595" w14:textId="50B9937C" w:rsidR="00612494" w:rsidDel="00ED46F8" w:rsidRDefault="00612494" w:rsidP="007A4E8B">
      <w:pPr>
        <w:pStyle w:val="TOC1"/>
        <w:rPr>
          <w:del w:id="103" w:author="rick ales" w:date="2025-03-01T13:43:00Z" w16du:dateUtc="2025-03-01T18:43:00Z"/>
          <w:rFonts w:asciiTheme="minorHAnsi" w:eastAsiaTheme="minorEastAsia" w:hAnsiTheme="minorHAnsi" w:cstheme="minorBidi"/>
          <w:smallCaps w:val="0"/>
          <w:kern w:val="2"/>
          <w:sz w:val="24"/>
          <w:szCs w:val="24"/>
          <w14:ligatures w14:val="standardContextual"/>
        </w:rPr>
        <w:pPrChange w:id="104" w:author="rick ales" w:date="2025-03-01T13:53:00Z" w16du:dateUtc="2025-03-01T18:53:00Z">
          <w:pPr>
            <w:pStyle w:val="TOC1"/>
          </w:pPr>
        </w:pPrChange>
      </w:pPr>
      <w:del w:id="105" w:author="rick ales" w:date="2025-03-01T13:43:00Z" w16du:dateUtc="2025-03-01T18:43:00Z">
        <w:r w:rsidRPr="007A4E8B" w:rsidDel="00ED46F8">
          <w:rPr>
            <w:rStyle w:val="Hyperlink"/>
          </w:rPr>
          <w:delText>5.6</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4: Initialize DUT test -- Production Test User</w:delText>
        </w:r>
        <w:r w:rsidDel="00ED46F8">
          <w:rPr>
            <w:webHidden/>
          </w:rPr>
          <w:tab/>
          <w:delText>6</w:delText>
        </w:r>
      </w:del>
    </w:p>
    <w:p w14:paraId="097F686A" w14:textId="1A8B0844" w:rsidR="00612494" w:rsidDel="00ED46F8" w:rsidRDefault="00612494" w:rsidP="007A4E8B">
      <w:pPr>
        <w:pStyle w:val="TOC1"/>
        <w:rPr>
          <w:del w:id="106" w:author="rick ales" w:date="2025-03-01T13:43:00Z" w16du:dateUtc="2025-03-01T18:43:00Z"/>
          <w:rFonts w:asciiTheme="minorHAnsi" w:eastAsiaTheme="minorEastAsia" w:hAnsiTheme="minorHAnsi" w:cstheme="minorBidi"/>
          <w:smallCaps w:val="0"/>
          <w:kern w:val="2"/>
          <w:sz w:val="24"/>
          <w:szCs w:val="24"/>
          <w14:ligatures w14:val="standardContextual"/>
        </w:rPr>
        <w:pPrChange w:id="107" w:author="rick ales" w:date="2025-03-01T13:53:00Z" w16du:dateUtc="2025-03-01T18:53:00Z">
          <w:pPr>
            <w:pStyle w:val="TOC1"/>
          </w:pPr>
        </w:pPrChange>
      </w:pPr>
      <w:del w:id="108" w:author="rick ales" w:date="2025-03-01T13:43:00Z" w16du:dateUtc="2025-03-01T18:43:00Z">
        <w:r w:rsidRPr="007A4E8B" w:rsidDel="00ED46F8">
          <w:rPr>
            <w:rStyle w:val="Hyperlink"/>
          </w:rPr>
          <w:delText>5.7</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5: Run DUT Test -- Production Test User</w:delText>
        </w:r>
        <w:r w:rsidDel="00ED46F8">
          <w:rPr>
            <w:webHidden/>
          </w:rPr>
          <w:tab/>
          <w:delText>7</w:delText>
        </w:r>
      </w:del>
    </w:p>
    <w:p w14:paraId="77D55178" w14:textId="35292705" w:rsidR="00612494" w:rsidDel="00ED46F8" w:rsidRDefault="00612494" w:rsidP="007A4E8B">
      <w:pPr>
        <w:pStyle w:val="TOC1"/>
        <w:rPr>
          <w:del w:id="109" w:author="rick ales" w:date="2025-03-01T13:43:00Z" w16du:dateUtc="2025-03-01T18:43:00Z"/>
          <w:rFonts w:asciiTheme="minorHAnsi" w:eastAsiaTheme="minorEastAsia" w:hAnsiTheme="minorHAnsi" w:cstheme="minorBidi"/>
          <w:smallCaps w:val="0"/>
          <w:kern w:val="2"/>
          <w:sz w:val="24"/>
          <w:szCs w:val="24"/>
          <w14:ligatures w14:val="standardContextual"/>
        </w:rPr>
        <w:pPrChange w:id="110" w:author="rick ales" w:date="2025-03-01T13:53:00Z" w16du:dateUtc="2025-03-01T18:53:00Z">
          <w:pPr>
            <w:pStyle w:val="TOC1"/>
          </w:pPr>
        </w:pPrChange>
      </w:pPr>
      <w:del w:id="111" w:author="rick ales" w:date="2025-03-01T13:43:00Z" w16du:dateUtc="2025-03-01T18:43:00Z">
        <w:r w:rsidRPr="007A4E8B" w:rsidDel="00ED46F8">
          <w:rPr>
            <w:rStyle w:val="Hyperlink"/>
          </w:rPr>
          <w:delText>5.8</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5: Generate DUT Test Report   -- Production Test User</w:delText>
        </w:r>
        <w:r w:rsidDel="00ED46F8">
          <w:rPr>
            <w:webHidden/>
          </w:rPr>
          <w:tab/>
          <w:delText>9</w:delText>
        </w:r>
      </w:del>
    </w:p>
    <w:p w14:paraId="4E718BD4" w14:textId="0D2788D9" w:rsidR="007B6B88" w:rsidRPr="003038C9" w:rsidRDefault="007B6B88" w:rsidP="007A4E8B">
      <w:pPr>
        <w:pStyle w:val="TOC1"/>
        <w:rPr>
          <w:rFonts w:cs="Arial"/>
          <w:smallCaps w:val="0"/>
          <w:szCs w:val="22"/>
          <w:u w:val="single"/>
        </w:rPr>
        <w:pPrChange w:id="112" w:author="rick ales" w:date="2025-03-01T13:53:00Z" w16du:dateUtc="2025-03-01T18:53:00Z">
          <w:pPr>
            <w:pStyle w:val="Report"/>
            <w:numPr>
              <w:numId w:val="0"/>
            </w:numPr>
            <w:tabs>
              <w:tab w:val="clear" w:pos="432"/>
              <w:tab w:val="clear" w:pos="720"/>
              <w:tab w:val="left" w:pos="1440"/>
              <w:tab w:val="left" w:pos="8730"/>
              <w:tab w:val="left" w:pos="8910"/>
            </w:tabs>
            <w:spacing w:before="120"/>
            <w:ind w:left="0" w:firstLine="0"/>
          </w:pPr>
        </w:pPrChange>
      </w:pPr>
      <w:del w:id="113" w:author="rick ales" w:date="2025-03-01T13:53:00Z" w16du:dateUtc="2025-03-01T18:53:00Z">
        <w:r w:rsidRPr="003038C9" w:rsidDel="007A4E8B">
          <w:rPr>
            <w:rFonts w:cs="Arial"/>
            <w:smallCaps w:val="0"/>
            <w:szCs w:val="22"/>
          </w:rPr>
          <w:fldChar w:fldCharType="end"/>
        </w:r>
      </w:del>
    </w:p>
    <w:customXmlInsRangeStart w:id="114" w:author="rick ales" w:date="2025-03-01T13:54:00Z"/>
    <w:bookmarkStart w:id="115" w:name="_Ref316544384" w:displacedByCustomXml="next"/>
    <w:sdt>
      <w:sdtPr>
        <w:id w:val="290022440"/>
        <w:docPartObj>
          <w:docPartGallery w:val="Table of Contents"/>
          <w:docPartUnique/>
        </w:docPartObj>
      </w:sdtPr>
      <w:sdtEndPr>
        <w:rPr>
          <w:rFonts w:ascii="Arial" w:eastAsia="Times New Roman" w:hAnsi="Arial" w:cs="Times New Roman"/>
          <w:b/>
          <w:bCs/>
          <w:noProof/>
          <w:color w:val="auto"/>
          <w:sz w:val="22"/>
          <w:szCs w:val="20"/>
        </w:rPr>
      </w:sdtEndPr>
      <w:sdtContent>
        <w:customXmlInsRangeEnd w:id="114"/>
        <w:p w14:paraId="3087E777" w14:textId="0C2B7792" w:rsidR="00F6745C" w:rsidRDefault="00F6745C">
          <w:pPr>
            <w:pStyle w:val="TOCHeading"/>
            <w:rPr>
              <w:ins w:id="116" w:author="rick ales" w:date="2025-03-01T13:54:00Z" w16du:dateUtc="2025-03-01T18:54:00Z"/>
            </w:rPr>
          </w:pPr>
        </w:p>
        <w:p w14:paraId="00AFE92B" w14:textId="47CD6CFA" w:rsidR="007132E5" w:rsidRDefault="00F6745C">
          <w:pPr>
            <w:pStyle w:val="TOC1"/>
            <w:rPr>
              <w:ins w:id="117" w:author="rick ales" w:date="2025-03-01T14:01:00Z" w16du:dateUtc="2025-03-01T19:01:00Z"/>
              <w:rFonts w:asciiTheme="minorHAnsi" w:eastAsiaTheme="minorEastAsia" w:hAnsiTheme="minorHAnsi" w:cstheme="minorBidi"/>
              <w:smallCaps w:val="0"/>
              <w:kern w:val="2"/>
              <w:sz w:val="24"/>
              <w:szCs w:val="24"/>
              <w14:ligatures w14:val="standardContextual"/>
            </w:rPr>
          </w:pPr>
          <w:ins w:id="118" w:author="rick ales" w:date="2025-03-01T13:54:00Z" w16du:dateUtc="2025-03-01T18:54:00Z">
            <w:r>
              <w:fldChar w:fldCharType="begin"/>
            </w:r>
            <w:r>
              <w:instrText xml:space="preserve"> TOC \o "1-3" \h \z \u </w:instrText>
            </w:r>
            <w:r>
              <w:fldChar w:fldCharType="separate"/>
            </w:r>
          </w:ins>
          <w:ins w:id="119" w:author="rick ales" w:date="2025-03-01T14:01:00Z" w16du:dateUtc="2025-03-01T19:01:00Z">
            <w:r w:rsidR="007132E5" w:rsidRPr="00FF2724">
              <w:rPr>
                <w:rStyle w:val="Hyperlink"/>
              </w:rPr>
              <w:fldChar w:fldCharType="begin"/>
            </w:r>
            <w:r w:rsidR="007132E5" w:rsidRPr="00FF2724">
              <w:rPr>
                <w:rStyle w:val="Hyperlink"/>
              </w:rPr>
              <w:instrText xml:space="preserve"> </w:instrText>
            </w:r>
            <w:r w:rsidR="007132E5">
              <w:instrText>HYPERLINK \l "_Toc191730080"</w:instrText>
            </w:r>
            <w:r w:rsidR="007132E5" w:rsidRPr="00FF2724">
              <w:rPr>
                <w:rStyle w:val="Hyperlink"/>
              </w:rPr>
              <w:instrText xml:space="preserve"> </w:instrText>
            </w:r>
            <w:r w:rsidR="007132E5" w:rsidRPr="00FF2724">
              <w:rPr>
                <w:rStyle w:val="Hyperlink"/>
              </w:rPr>
            </w:r>
            <w:r w:rsidR="007132E5" w:rsidRPr="00FF2724">
              <w:rPr>
                <w:rStyle w:val="Hyperlink"/>
              </w:rPr>
              <w:fldChar w:fldCharType="separate"/>
            </w:r>
            <w:r w:rsidR="007132E5" w:rsidRPr="00FF2724">
              <w:rPr>
                <w:rStyle w:val="Hyperlink"/>
              </w:rPr>
              <w:t>1.0</w:t>
            </w:r>
            <w:r w:rsidR="007132E5">
              <w:rPr>
                <w:rFonts w:asciiTheme="minorHAnsi" w:eastAsiaTheme="minorEastAsia" w:hAnsiTheme="minorHAnsi" w:cstheme="minorBidi"/>
                <w:smallCaps w:val="0"/>
                <w:kern w:val="2"/>
                <w:sz w:val="24"/>
                <w:szCs w:val="24"/>
                <w14:ligatures w14:val="standardContextual"/>
              </w:rPr>
              <w:tab/>
            </w:r>
            <w:r w:rsidR="007132E5" w:rsidRPr="00FF2724">
              <w:rPr>
                <w:rStyle w:val="Hyperlink"/>
              </w:rPr>
              <w:t>Introduction</w:t>
            </w:r>
            <w:r w:rsidR="007132E5">
              <w:rPr>
                <w:webHidden/>
              </w:rPr>
              <w:tab/>
            </w:r>
            <w:r w:rsidR="007132E5">
              <w:rPr>
                <w:webHidden/>
              </w:rPr>
              <w:fldChar w:fldCharType="begin"/>
            </w:r>
            <w:r w:rsidR="007132E5">
              <w:rPr>
                <w:webHidden/>
              </w:rPr>
              <w:instrText xml:space="preserve"> PAGEREF _Toc191730080 \h </w:instrText>
            </w:r>
            <w:r w:rsidR="007132E5">
              <w:rPr>
                <w:webHidden/>
              </w:rPr>
            </w:r>
          </w:ins>
          <w:r w:rsidR="007132E5">
            <w:rPr>
              <w:webHidden/>
            </w:rPr>
            <w:fldChar w:fldCharType="separate"/>
          </w:r>
          <w:ins w:id="120" w:author="rick ales" w:date="2025-03-01T14:01:00Z" w16du:dateUtc="2025-03-01T19:01:00Z">
            <w:r w:rsidR="007132E5">
              <w:rPr>
                <w:webHidden/>
              </w:rPr>
              <w:t>3</w:t>
            </w:r>
            <w:r w:rsidR="007132E5">
              <w:rPr>
                <w:webHidden/>
              </w:rPr>
              <w:fldChar w:fldCharType="end"/>
            </w:r>
            <w:r w:rsidR="007132E5" w:rsidRPr="00FF2724">
              <w:rPr>
                <w:rStyle w:val="Hyperlink"/>
              </w:rPr>
              <w:fldChar w:fldCharType="end"/>
            </w:r>
          </w:ins>
        </w:p>
        <w:p w14:paraId="7790BAA9" w14:textId="096120DC" w:rsidR="007132E5" w:rsidRDefault="007132E5">
          <w:pPr>
            <w:pStyle w:val="TOC1"/>
            <w:rPr>
              <w:ins w:id="121" w:author="rick ales" w:date="2025-03-01T14:01:00Z" w16du:dateUtc="2025-03-01T19:01:00Z"/>
              <w:rFonts w:asciiTheme="minorHAnsi" w:eastAsiaTheme="minorEastAsia" w:hAnsiTheme="minorHAnsi" w:cstheme="minorBidi"/>
              <w:smallCaps w:val="0"/>
              <w:kern w:val="2"/>
              <w:sz w:val="24"/>
              <w:szCs w:val="24"/>
              <w14:ligatures w14:val="standardContextual"/>
            </w:rPr>
          </w:pPr>
          <w:ins w:id="122"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"_Toc191730081"</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1.1</w:t>
            </w:r>
            <w:r>
              <w:rPr>
                <w:rFonts w:asciiTheme="minorHAnsi" w:eastAsiaTheme="minorEastAsia" w:hAnsiTheme="minorHAnsi" w:cstheme="minorBidi"/>
                <w:smallCaps w:val="0"/>
                <w:kern w:val="2"/>
                <w:sz w:val="24"/>
                <w:szCs w:val="24"/>
                <w14:ligatures w14:val="standardContextual"/>
              </w:rPr>
              <w:tab/>
            </w:r>
            <w:r w:rsidRPr="00FF2724">
              <w:rPr>
                <w:rStyle w:val="Hyperlink"/>
              </w:rPr>
              <w:t>Reference Documents:</w:t>
            </w:r>
            <w:r>
              <w:rPr>
                <w:webHidden/>
              </w:rPr>
              <w:tab/>
            </w:r>
            <w:r>
              <w:rPr>
                <w:webHidden/>
              </w:rPr>
              <w:fldChar w:fldCharType="begin"/>
            </w:r>
            <w:r>
              <w:rPr>
                <w:webHidden/>
              </w:rPr>
              <w:instrText xml:space="preserve"> PAGEREF _Toc191730081 \h </w:instrText>
            </w:r>
            <w:r>
              <w:rPr>
                <w:webHidden/>
              </w:rPr>
            </w:r>
          </w:ins>
          <w:r>
            <w:rPr>
              <w:webHidden/>
            </w:rPr>
            <w:fldChar w:fldCharType="separate"/>
          </w:r>
          <w:ins w:id="123" w:author="rick ales" w:date="2025-03-01T14:01:00Z" w16du:dateUtc="2025-03-01T19:01:00Z">
            <w:r>
              <w:rPr>
                <w:webHidden/>
              </w:rPr>
              <w:t>3</w:t>
            </w:r>
            <w:r>
              <w:rPr>
                <w:webHidden/>
              </w:rPr>
              <w:fldChar w:fldCharType="end"/>
            </w:r>
            <w:r w:rsidRPr="00FF2724">
              <w:rPr>
                <w:rStyle w:val="Hyperlink"/>
              </w:rPr>
              <w:fldChar w:fldCharType="end"/>
            </w:r>
          </w:ins>
        </w:p>
        <w:p w14:paraId="0655CD66" w14:textId="1D55588E" w:rsidR="007132E5" w:rsidRDefault="007132E5">
          <w:pPr>
            <w:pStyle w:val="TOC1"/>
            <w:rPr>
              <w:ins w:id="124" w:author="rick ales" w:date="2025-03-01T14:01:00Z" w16du:dateUtc="2025-03-01T19:01:00Z"/>
              <w:rFonts w:asciiTheme="minorHAnsi" w:eastAsiaTheme="minorEastAsia" w:hAnsiTheme="minorHAnsi" w:cstheme="minorBidi"/>
              <w:smallCaps w:val="0"/>
              <w:kern w:val="2"/>
              <w:sz w:val="24"/>
              <w:szCs w:val="24"/>
              <w14:ligatures w14:val="standardContextual"/>
            </w:rPr>
          </w:pPr>
          <w:ins w:id="125"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"_Toc191730082"</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1.2</w:t>
            </w:r>
            <w:r>
              <w:rPr>
                <w:rFonts w:asciiTheme="minorHAnsi" w:eastAsiaTheme="minorEastAsia" w:hAnsiTheme="minorHAnsi" w:cstheme="minorBidi"/>
                <w:smallCaps w:val="0"/>
                <w:kern w:val="2"/>
                <w:sz w:val="24"/>
                <w:szCs w:val="24"/>
                <w14:ligatures w14:val="standardContextual"/>
              </w:rPr>
              <w:tab/>
            </w:r>
            <w:r w:rsidRPr="00FF2724">
              <w:rPr>
                <w:rStyle w:val="Hyperlink"/>
              </w:rPr>
              <w:t>Notation</w:t>
            </w:r>
            <w:r>
              <w:rPr>
                <w:webHidden/>
              </w:rPr>
              <w:tab/>
            </w:r>
            <w:r>
              <w:rPr>
                <w:webHidden/>
              </w:rPr>
              <w:fldChar w:fldCharType="begin"/>
            </w:r>
            <w:r>
              <w:rPr>
                <w:webHidden/>
              </w:rPr>
              <w:instrText xml:space="preserve"> PAGEREF _Toc191730082 \h </w:instrText>
            </w:r>
            <w:r>
              <w:rPr>
                <w:webHidden/>
              </w:rPr>
            </w:r>
          </w:ins>
          <w:r>
            <w:rPr>
              <w:webHidden/>
            </w:rPr>
            <w:fldChar w:fldCharType="separate"/>
          </w:r>
          <w:ins w:id="126" w:author="rick ales" w:date="2025-03-01T14:01:00Z" w16du:dateUtc="2025-03-01T19:01:00Z">
            <w:r>
              <w:rPr>
                <w:webHidden/>
              </w:rPr>
              <w:t>3</w:t>
            </w:r>
            <w:r>
              <w:rPr>
                <w:webHidden/>
              </w:rPr>
              <w:fldChar w:fldCharType="end"/>
            </w:r>
            <w:r w:rsidRPr="00FF2724">
              <w:rPr>
                <w:rStyle w:val="Hyperlink"/>
              </w:rPr>
              <w:fldChar w:fldCharType="end"/>
            </w:r>
          </w:ins>
        </w:p>
        <w:p w14:paraId="24B58591" w14:textId="0273B351" w:rsidR="007132E5" w:rsidRDefault="007132E5">
          <w:pPr>
            <w:pStyle w:val="TOC1"/>
            <w:rPr>
              <w:ins w:id="127" w:author="rick ales" w:date="2025-03-01T14:01:00Z" w16du:dateUtc="2025-03-01T19:01:00Z"/>
              <w:rFonts w:asciiTheme="minorHAnsi" w:eastAsiaTheme="minorEastAsia" w:hAnsiTheme="minorHAnsi" w:cstheme="minorBidi"/>
              <w:smallCaps w:val="0"/>
              <w:kern w:val="2"/>
              <w:sz w:val="24"/>
              <w:szCs w:val="24"/>
              <w14:ligatures w14:val="standardContextual"/>
            </w:rPr>
          </w:pPr>
          <w:ins w:id="128"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"_Toc191730083"</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1.3</w:t>
            </w:r>
            <w:r>
              <w:rPr>
                <w:rFonts w:asciiTheme="minorHAnsi" w:eastAsiaTheme="minorEastAsia" w:hAnsiTheme="minorHAnsi" w:cstheme="minorBidi"/>
                <w:smallCaps w:val="0"/>
                <w:kern w:val="2"/>
                <w:sz w:val="24"/>
                <w:szCs w:val="24"/>
                <w14:ligatures w14:val="standardContextual"/>
              </w:rPr>
              <w:tab/>
            </w:r>
            <w:r w:rsidRPr="00FF2724">
              <w:rPr>
                <w:rStyle w:val="Hyperlink"/>
              </w:rPr>
              <w:t>Allen Aircraft Products Agile Project Management Glossary:</w:t>
            </w:r>
            <w:r>
              <w:rPr>
                <w:webHidden/>
              </w:rPr>
              <w:tab/>
            </w:r>
            <w:r>
              <w:rPr>
                <w:webHidden/>
              </w:rPr>
              <w:fldChar w:fldCharType="begin"/>
            </w:r>
            <w:r>
              <w:rPr>
                <w:webHidden/>
              </w:rPr>
              <w:instrText xml:space="preserve"> PAGEREF _Toc191730083 \h </w:instrText>
            </w:r>
            <w:r>
              <w:rPr>
                <w:webHidden/>
              </w:rPr>
            </w:r>
          </w:ins>
          <w:r>
            <w:rPr>
              <w:webHidden/>
            </w:rPr>
            <w:fldChar w:fldCharType="separate"/>
          </w:r>
          <w:ins w:id="129" w:author="rick ales" w:date="2025-03-01T14:01:00Z" w16du:dateUtc="2025-03-01T19:01:00Z">
            <w:r>
              <w:rPr>
                <w:webHidden/>
              </w:rPr>
              <w:t>3</w:t>
            </w:r>
            <w:r>
              <w:rPr>
                <w:webHidden/>
              </w:rPr>
              <w:fldChar w:fldCharType="end"/>
            </w:r>
            <w:r w:rsidRPr="00FF2724">
              <w:rPr>
                <w:rStyle w:val="Hyperlink"/>
              </w:rPr>
              <w:fldChar w:fldCharType="end"/>
            </w:r>
          </w:ins>
        </w:p>
        <w:p w14:paraId="62D1D867" w14:textId="64B97604" w:rsidR="007132E5" w:rsidRDefault="007132E5">
          <w:pPr>
            <w:pStyle w:val="TOC1"/>
            <w:rPr>
              <w:ins w:id="130" w:author="rick ales" w:date="2025-03-01T14:01:00Z" w16du:dateUtc="2025-03-01T19:01:00Z"/>
              <w:rFonts w:asciiTheme="minorHAnsi" w:eastAsiaTheme="minorEastAsia" w:hAnsiTheme="minorHAnsi" w:cstheme="minorBidi"/>
              <w:smallCaps w:val="0"/>
              <w:kern w:val="2"/>
              <w:sz w:val="24"/>
              <w:szCs w:val="24"/>
              <w14:ligatures w14:val="standardContextual"/>
            </w:rPr>
          </w:pPr>
          <w:ins w:id="131"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"_Toc191730084"</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2.0</w:t>
            </w:r>
            <w:r>
              <w:rPr>
                <w:rFonts w:asciiTheme="minorHAnsi" w:eastAsiaTheme="minorEastAsia" w:hAnsiTheme="minorHAnsi" w:cstheme="minorBidi"/>
                <w:smallCaps w:val="0"/>
                <w:kern w:val="2"/>
                <w:sz w:val="24"/>
                <w:szCs w:val="24"/>
                <w14:ligatures w14:val="standardContextual"/>
              </w:rPr>
              <w:tab/>
            </w:r>
            <w:r w:rsidRPr="00FF2724">
              <w:rPr>
                <w:rStyle w:val="Hyperlink"/>
              </w:rPr>
              <w:t>MOLI Project Overview:</w:t>
            </w:r>
            <w:r>
              <w:rPr>
                <w:webHidden/>
              </w:rPr>
              <w:tab/>
            </w:r>
            <w:r>
              <w:rPr>
                <w:webHidden/>
              </w:rPr>
              <w:fldChar w:fldCharType="begin"/>
            </w:r>
            <w:r>
              <w:rPr>
                <w:webHidden/>
              </w:rPr>
              <w:instrText xml:space="preserve"> PAGEREF _Toc191730084 \h </w:instrText>
            </w:r>
            <w:r>
              <w:rPr>
                <w:webHidden/>
              </w:rPr>
            </w:r>
          </w:ins>
          <w:r>
            <w:rPr>
              <w:webHidden/>
            </w:rPr>
            <w:fldChar w:fldCharType="separate"/>
          </w:r>
          <w:ins w:id="132" w:author="rick ales" w:date="2025-03-01T14:01:00Z" w16du:dateUtc="2025-03-01T19:01:00Z">
            <w:r>
              <w:rPr>
                <w:webHidden/>
              </w:rPr>
              <w:t>4</w:t>
            </w:r>
            <w:r>
              <w:rPr>
                <w:webHidden/>
              </w:rPr>
              <w:fldChar w:fldCharType="end"/>
            </w:r>
            <w:r w:rsidRPr="00FF2724">
              <w:rPr>
                <w:rStyle w:val="Hyperlink"/>
              </w:rPr>
              <w:fldChar w:fldCharType="end"/>
            </w:r>
          </w:ins>
        </w:p>
        <w:p w14:paraId="2767C142" w14:textId="53C4D5CA" w:rsidR="007132E5" w:rsidRDefault="007132E5">
          <w:pPr>
            <w:pStyle w:val="TOC1"/>
            <w:rPr>
              <w:ins w:id="133" w:author="rick ales" w:date="2025-03-01T14:01:00Z" w16du:dateUtc="2025-03-01T19:01:00Z"/>
              <w:rFonts w:asciiTheme="minorHAnsi" w:eastAsiaTheme="minorEastAsia" w:hAnsiTheme="minorHAnsi" w:cstheme="minorBidi"/>
              <w:smallCaps w:val="0"/>
              <w:kern w:val="2"/>
              <w:sz w:val="24"/>
              <w:szCs w:val="24"/>
              <w14:ligatures w14:val="standardContextual"/>
            </w:rPr>
          </w:pPr>
          <w:ins w:id="134"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"_Toc191730105"</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3.0</w:t>
            </w:r>
            <w:r>
              <w:rPr>
                <w:rFonts w:asciiTheme="minorHAnsi" w:eastAsiaTheme="minorEastAsia" w:hAnsiTheme="minorHAnsi" w:cstheme="minorBidi"/>
                <w:smallCaps w:val="0"/>
                <w:kern w:val="2"/>
                <w:sz w:val="24"/>
                <w:szCs w:val="24"/>
                <w14:ligatures w14:val="standardContextual"/>
              </w:rPr>
              <w:tab/>
            </w:r>
            <w:r w:rsidRPr="00FF2724">
              <w:rPr>
                <w:rStyle w:val="Hyperlink"/>
              </w:rPr>
              <w:t>EPIC 1</w:t>
            </w:r>
            <w:r>
              <w:rPr>
                <w:webHidden/>
              </w:rPr>
              <w:tab/>
            </w:r>
            <w:r>
              <w:rPr>
                <w:webHidden/>
              </w:rPr>
              <w:fldChar w:fldCharType="begin"/>
            </w:r>
            <w:r>
              <w:rPr>
                <w:webHidden/>
              </w:rPr>
              <w:instrText xml:space="preserve"> PAGEREF _Toc191730105 \h </w:instrText>
            </w:r>
            <w:r>
              <w:rPr>
                <w:webHidden/>
              </w:rPr>
            </w:r>
          </w:ins>
          <w:r>
            <w:rPr>
              <w:webHidden/>
            </w:rPr>
            <w:fldChar w:fldCharType="separate"/>
          </w:r>
          <w:ins w:id="135" w:author="rick ales" w:date="2025-03-01T14:01:00Z" w16du:dateUtc="2025-03-01T19:01:00Z">
            <w:r>
              <w:rPr>
                <w:webHidden/>
              </w:rPr>
              <w:t>4</w:t>
            </w:r>
            <w:r>
              <w:rPr>
                <w:webHidden/>
              </w:rPr>
              <w:fldChar w:fldCharType="end"/>
            </w:r>
            <w:r w:rsidRPr="00FF2724">
              <w:rPr>
                <w:rStyle w:val="Hyperlink"/>
              </w:rPr>
              <w:fldChar w:fldCharType="end"/>
            </w:r>
          </w:ins>
        </w:p>
        <w:p w14:paraId="526DD2A6" w14:textId="6D6A1B70" w:rsidR="007132E5" w:rsidRDefault="007132E5">
          <w:pPr>
            <w:pStyle w:val="TOC1"/>
            <w:rPr>
              <w:ins w:id="136" w:author="rick ales" w:date="2025-03-01T14:01:00Z" w16du:dateUtc="2025-03-01T19:01:00Z"/>
              <w:rFonts w:asciiTheme="minorHAnsi" w:eastAsiaTheme="minorEastAsia" w:hAnsiTheme="minorHAnsi" w:cstheme="minorBidi"/>
              <w:smallCaps w:val="0"/>
              <w:kern w:val="2"/>
              <w:sz w:val="24"/>
              <w:szCs w:val="24"/>
              <w14:ligatures w14:val="standardContextual"/>
            </w:rPr>
          </w:pPr>
          <w:ins w:id="137"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"_Toc191730106"</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3.1</w:t>
            </w:r>
            <w:r>
              <w:rPr>
                <w:rFonts w:asciiTheme="minorHAnsi" w:eastAsiaTheme="minorEastAsia" w:hAnsiTheme="minorHAnsi" w:cstheme="minorBidi"/>
                <w:smallCaps w:val="0"/>
                <w:kern w:val="2"/>
                <w:sz w:val="24"/>
                <w:szCs w:val="24"/>
                <w14:ligatures w14:val="standardContextual"/>
              </w:rPr>
              <w:tab/>
            </w:r>
            <w:r w:rsidRPr="00FF2724">
              <w:rPr>
                <w:rStyle w:val="Hyperlink"/>
              </w:rPr>
              <w:t>Production Tester User Story</w:t>
            </w:r>
            <w:r>
              <w:rPr>
                <w:webHidden/>
              </w:rPr>
              <w:tab/>
            </w:r>
            <w:r>
              <w:rPr>
                <w:webHidden/>
              </w:rPr>
              <w:fldChar w:fldCharType="begin"/>
            </w:r>
            <w:r>
              <w:rPr>
                <w:webHidden/>
              </w:rPr>
              <w:instrText xml:space="preserve"> PAGEREF _Toc191730106 \h </w:instrText>
            </w:r>
            <w:r>
              <w:rPr>
                <w:webHidden/>
              </w:rPr>
            </w:r>
          </w:ins>
          <w:r>
            <w:rPr>
              <w:webHidden/>
            </w:rPr>
            <w:fldChar w:fldCharType="separate"/>
          </w:r>
          <w:ins w:id="138" w:author="rick ales" w:date="2025-03-01T14:01:00Z" w16du:dateUtc="2025-03-01T19:01:00Z">
            <w:r>
              <w:rPr>
                <w:webHidden/>
              </w:rPr>
              <w:t>5</w:t>
            </w:r>
            <w:r>
              <w:rPr>
                <w:webHidden/>
              </w:rPr>
              <w:fldChar w:fldCharType="end"/>
            </w:r>
            <w:r w:rsidRPr="00FF2724">
              <w:rPr>
                <w:rStyle w:val="Hyperlink"/>
              </w:rPr>
              <w:fldChar w:fldCharType="end"/>
            </w:r>
          </w:ins>
        </w:p>
        <w:p w14:paraId="5A3703B1" w14:textId="33A905E4" w:rsidR="007132E5" w:rsidRDefault="007132E5">
          <w:pPr>
            <w:pStyle w:val="TOC1"/>
            <w:rPr>
              <w:ins w:id="139" w:author="rick ales" w:date="2025-03-01T14:01:00Z" w16du:dateUtc="2025-03-01T19:01:00Z"/>
              <w:rFonts w:asciiTheme="minorHAnsi" w:eastAsiaTheme="minorEastAsia" w:hAnsiTheme="minorHAnsi" w:cstheme="minorBidi"/>
              <w:smallCaps w:val="0"/>
              <w:kern w:val="2"/>
              <w:sz w:val="24"/>
              <w:szCs w:val="24"/>
              <w14:ligatures w14:val="standardContextual"/>
            </w:rPr>
          </w:pPr>
          <w:ins w:id="140"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"_Toc191730107"</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3.2</w:t>
            </w:r>
            <w:r>
              <w:rPr>
                <w:rFonts w:asciiTheme="minorHAnsi" w:eastAsiaTheme="minorEastAsia" w:hAnsiTheme="minorHAnsi" w:cstheme="minorBidi"/>
                <w:smallCaps w:val="0"/>
                <w:kern w:val="2"/>
                <w:sz w:val="24"/>
                <w:szCs w:val="24"/>
                <w14:ligatures w14:val="standardContextual"/>
              </w:rPr>
              <w:tab/>
            </w:r>
            <w:r w:rsidRPr="00FF2724">
              <w:rPr>
                <w:rStyle w:val="Hyperlink"/>
              </w:rPr>
              <w:t>Maintenance User Story</w:t>
            </w:r>
            <w:r>
              <w:rPr>
                <w:webHidden/>
              </w:rPr>
              <w:tab/>
            </w:r>
            <w:r>
              <w:rPr>
                <w:webHidden/>
              </w:rPr>
              <w:fldChar w:fldCharType="begin"/>
            </w:r>
            <w:r>
              <w:rPr>
                <w:webHidden/>
              </w:rPr>
              <w:instrText xml:space="preserve"> PAGEREF _Toc191730107 \h </w:instrText>
            </w:r>
            <w:r>
              <w:rPr>
                <w:webHidden/>
              </w:rPr>
            </w:r>
          </w:ins>
          <w:r>
            <w:rPr>
              <w:webHidden/>
            </w:rPr>
            <w:fldChar w:fldCharType="separate"/>
          </w:r>
          <w:ins w:id="141" w:author="rick ales" w:date="2025-03-01T14:01:00Z" w16du:dateUtc="2025-03-01T19:01:00Z">
            <w:r>
              <w:rPr>
                <w:webHidden/>
              </w:rPr>
              <w:t>5</w:t>
            </w:r>
            <w:r>
              <w:rPr>
                <w:webHidden/>
              </w:rPr>
              <w:fldChar w:fldCharType="end"/>
            </w:r>
            <w:r w:rsidRPr="00FF2724">
              <w:rPr>
                <w:rStyle w:val="Hyperlink"/>
              </w:rPr>
              <w:fldChar w:fldCharType="end"/>
            </w:r>
          </w:ins>
        </w:p>
        <w:p w14:paraId="0B9591E5" w14:textId="24EF012B" w:rsidR="007132E5" w:rsidRDefault="007132E5">
          <w:pPr>
            <w:pStyle w:val="TOC1"/>
            <w:rPr>
              <w:ins w:id="142" w:author="rick ales" w:date="2025-03-01T14:01:00Z" w16du:dateUtc="2025-03-01T19:01:00Z"/>
              <w:rFonts w:asciiTheme="minorHAnsi" w:eastAsiaTheme="minorEastAsia" w:hAnsiTheme="minorHAnsi" w:cstheme="minorBidi"/>
              <w:smallCaps w:val="0"/>
              <w:kern w:val="2"/>
              <w:sz w:val="24"/>
              <w:szCs w:val="24"/>
              <w14:ligatures w14:val="standardContextual"/>
            </w:rPr>
          </w:pPr>
          <w:ins w:id="143"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"_Toc191730108"</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3.3</w:t>
            </w:r>
            <w:r>
              <w:rPr>
                <w:rFonts w:asciiTheme="minorHAnsi" w:eastAsiaTheme="minorEastAsia" w:hAnsiTheme="minorHAnsi" w:cstheme="minorBidi"/>
                <w:smallCaps w:val="0"/>
                <w:kern w:val="2"/>
                <w:sz w:val="24"/>
                <w:szCs w:val="24"/>
                <w14:ligatures w14:val="standardContextual"/>
              </w:rPr>
              <w:tab/>
            </w:r>
            <w:r w:rsidRPr="00FF2724">
              <w:rPr>
                <w:rStyle w:val="Hyperlink"/>
              </w:rPr>
              <w:t>Hardware Inputs:</w:t>
            </w:r>
            <w:r>
              <w:rPr>
                <w:webHidden/>
              </w:rPr>
              <w:tab/>
            </w:r>
            <w:r>
              <w:rPr>
                <w:webHidden/>
              </w:rPr>
              <w:fldChar w:fldCharType="begin"/>
            </w:r>
            <w:r>
              <w:rPr>
                <w:webHidden/>
              </w:rPr>
              <w:instrText xml:space="preserve"> PAGEREF _Toc191730108 \h </w:instrText>
            </w:r>
            <w:r>
              <w:rPr>
                <w:webHidden/>
              </w:rPr>
            </w:r>
          </w:ins>
          <w:r>
            <w:rPr>
              <w:webHidden/>
            </w:rPr>
            <w:fldChar w:fldCharType="separate"/>
          </w:r>
          <w:ins w:id="144" w:author="rick ales" w:date="2025-03-01T14:01:00Z" w16du:dateUtc="2025-03-01T19:01:00Z">
            <w:r>
              <w:rPr>
                <w:webHidden/>
              </w:rPr>
              <w:t>5</w:t>
            </w:r>
            <w:r>
              <w:rPr>
                <w:webHidden/>
              </w:rPr>
              <w:fldChar w:fldCharType="end"/>
            </w:r>
            <w:r w:rsidRPr="00FF2724">
              <w:rPr>
                <w:rStyle w:val="Hyperlink"/>
              </w:rPr>
              <w:fldChar w:fldCharType="end"/>
            </w:r>
          </w:ins>
        </w:p>
        <w:p w14:paraId="040AA396" w14:textId="364D0CA2" w:rsidR="007132E5" w:rsidRDefault="007132E5">
          <w:pPr>
            <w:pStyle w:val="TOC1"/>
            <w:rPr>
              <w:ins w:id="145" w:author="rick ales" w:date="2025-03-01T14:01:00Z" w16du:dateUtc="2025-03-01T19:01:00Z"/>
              <w:rFonts w:asciiTheme="minorHAnsi" w:eastAsiaTheme="minorEastAsia" w:hAnsiTheme="minorHAnsi" w:cstheme="minorBidi"/>
              <w:smallCaps w:val="0"/>
              <w:kern w:val="2"/>
              <w:sz w:val="24"/>
              <w:szCs w:val="24"/>
              <w14:ligatures w14:val="standardContextual"/>
            </w:rPr>
          </w:pPr>
          <w:ins w:id="146"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"_Toc191730109"</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3.4</w:t>
            </w:r>
            <w:r>
              <w:rPr>
                <w:rFonts w:asciiTheme="minorHAnsi" w:eastAsiaTheme="minorEastAsia" w:hAnsiTheme="minorHAnsi" w:cstheme="minorBidi"/>
                <w:smallCaps w:val="0"/>
                <w:kern w:val="2"/>
                <w:sz w:val="24"/>
                <w:szCs w:val="24"/>
                <w14:ligatures w14:val="standardContextual"/>
              </w:rPr>
              <w:tab/>
            </w:r>
            <w:r w:rsidRPr="00FF2724">
              <w:rPr>
                <w:rStyle w:val="Hyperlink"/>
                <w:rFonts w:cs="Arial"/>
              </w:rPr>
              <w:t>Hardware Outputs</w:t>
            </w:r>
            <w:r w:rsidRPr="00FF2724">
              <w:rPr>
                <w:rStyle w:val="Hyperlink"/>
              </w:rPr>
              <w:t>:</w:t>
            </w:r>
            <w:r>
              <w:rPr>
                <w:webHidden/>
              </w:rPr>
              <w:tab/>
            </w:r>
            <w:r>
              <w:rPr>
                <w:webHidden/>
              </w:rPr>
              <w:fldChar w:fldCharType="begin"/>
            </w:r>
            <w:r>
              <w:rPr>
                <w:webHidden/>
              </w:rPr>
              <w:instrText xml:space="preserve"> PAGEREF _Toc191730109 \h </w:instrText>
            </w:r>
            <w:r>
              <w:rPr>
                <w:webHidden/>
              </w:rPr>
            </w:r>
          </w:ins>
          <w:r>
            <w:rPr>
              <w:webHidden/>
            </w:rPr>
            <w:fldChar w:fldCharType="separate"/>
          </w:r>
          <w:ins w:id="147" w:author="rick ales" w:date="2025-03-01T14:01:00Z" w16du:dateUtc="2025-03-01T19:01:00Z">
            <w:r>
              <w:rPr>
                <w:webHidden/>
              </w:rPr>
              <w:t>5</w:t>
            </w:r>
            <w:r>
              <w:rPr>
                <w:webHidden/>
              </w:rPr>
              <w:fldChar w:fldCharType="end"/>
            </w:r>
            <w:r w:rsidRPr="00FF2724">
              <w:rPr>
                <w:rStyle w:val="Hyperlink"/>
              </w:rPr>
              <w:fldChar w:fldCharType="end"/>
            </w:r>
          </w:ins>
        </w:p>
        <w:p w14:paraId="2732571C" w14:textId="0BA3B137" w:rsidR="007132E5" w:rsidRDefault="007132E5">
          <w:pPr>
            <w:pStyle w:val="TOC1"/>
            <w:rPr>
              <w:ins w:id="148" w:author="rick ales" w:date="2025-03-01T14:01:00Z" w16du:dateUtc="2025-03-01T19:01:00Z"/>
              <w:rFonts w:asciiTheme="minorHAnsi" w:eastAsiaTheme="minorEastAsia" w:hAnsiTheme="minorHAnsi" w:cstheme="minorBidi"/>
              <w:smallCaps w:val="0"/>
              <w:kern w:val="2"/>
              <w:sz w:val="24"/>
              <w:szCs w:val="24"/>
              <w14:ligatures w14:val="standardContextual"/>
            </w:rPr>
          </w:pPr>
          <w:ins w:id="149"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"_Toc191730111"</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3.5</w:t>
            </w:r>
            <w:r>
              <w:rPr>
                <w:rFonts w:asciiTheme="minorHAnsi" w:eastAsiaTheme="minorEastAsia" w:hAnsiTheme="minorHAnsi" w:cstheme="minorBidi"/>
                <w:smallCaps w:val="0"/>
                <w:kern w:val="2"/>
                <w:sz w:val="24"/>
                <w:szCs w:val="24"/>
                <w14:ligatures w14:val="standardContextual"/>
              </w:rPr>
              <w:tab/>
            </w:r>
            <w:r w:rsidRPr="00FF2724">
              <w:rPr>
                <w:rStyle w:val="Hyperlink"/>
              </w:rPr>
              <w:t>HMI:</w:t>
            </w:r>
            <w:r>
              <w:rPr>
                <w:webHidden/>
              </w:rPr>
              <w:tab/>
            </w:r>
            <w:r>
              <w:rPr>
                <w:webHidden/>
              </w:rPr>
              <w:fldChar w:fldCharType="begin"/>
            </w:r>
            <w:r>
              <w:rPr>
                <w:webHidden/>
              </w:rPr>
              <w:instrText xml:space="preserve"> PAGEREF _Toc191730111 \h </w:instrText>
            </w:r>
            <w:r>
              <w:rPr>
                <w:webHidden/>
              </w:rPr>
            </w:r>
          </w:ins>
          <w:r>
            <w:rPr>
              <w:webHidden/>
            </w:rPr>
            <w:fldChar w:fldCharType="separate"/>
          </w:r>
          <w:ins w:id="150" w:author="rick ales" w:date="2025-03-01T14:01:00Z" w16du:dateUtc="2025-03-01T19:01:00Z">
            <w:r>
              <w:rPr>
                <w:webHidden/>
              </w:rPr>
              <w:t>5</w:t>
            </w:r>
            <w:r>
              <w:rPr>
                <w:webHidden/>
              </w:rPr>
              <w:fldChar w:fldCharType="end"/>
            </w:r>
            <w:r w:rsidRPr="00FF2724">
              <w:rPr>
                <w:rStyle w:val="Hyperlink"/>
              </w:rPr>
              <w:fldChar w:fldCharType="end"/>
            </w:r>
          </w:ins>
        </w:p>
        <w:p w14:paraId="514487B1" w14:textId="475A6E74" w:rsidR="007132E5" w:rsidRDefault="007132E5">
          <w:pPr>
            <w:pStyle w:val="TOC1"/>
            <w:rPr>
              <w:ins w:id="151" w:author="rick ales" w:date="2025-03-01T14:01:00Z" w16du:dateUtc="2025-03-01T19:01:00Z"/>
              <w:rFonts w:asciiTheme="minorHAnsi" w:eastAsiaTheme="minorEastAsia" w:hAnsiTheme="minorHAnsi" w:cstheme="minorBidi"/>
              <w:smallCaps w:val="0"/>
              <w:kern w:val="2"/>
              <w:sz w:val="24"/>
              <w:szCs w:val="24"/>
              <w14:ligatures w14:val="standardContextual"/>
            </w:rPr>
          </w:pPr>
          <w:ins w:id="152"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"_Toc191730131"</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3.6</w:t>
            </w:r>
            <w:r>
              <w:rPr>
                <w:rFonts w:asciiTheme="minorHAnsi" w:eastAsiaTheme="minorEastAsia" w:hAnsiTheme="minorHAnsi" w:cstheme="minorBidi"/>
                <w:smallCaps w:val="0"/>
                <w:kern w:val="2"/>
                <w:sz w:val="24"/>
                <w:szCs w:val="24"/>
                <w14:ligatures w14:val="standardContextual"/>
              </w:rPr>
              <w:tab/>
            </w:r>
            <w:r w:rsidRPr="00FF2724">
              <w:rPr>
                <w:rStyle w:val="Hyperlink"/>
              </w:rPr>
              <w:t>Use Case 1: Load Test Plan -- Maintenance User</w:t>
            </w:r>
            <w:r>
              <w:rPr>
                <w:webHidden/>
              </w:rPr>
              <w:tab/>
            </w:r>
            <w:r>
              <w:rPr>
                <w:webHidden/>
              </w:rPr>
              <w:fldChar w:fldCharType="begin"/>
            </w:r>
            <w:r>
              <w:rPr>
                <w:webHidden/>
              </w:rPr>
              <w:instrText xml:space="preserve"> PAGEREF _Toc191730131 \h </w:instrText>
            </w:r>
            <w:r>
              <w:rPr>
                <w:webHidden/>
              </w:rPr>
            </w:r>
          </w:ins>
          <w:r>
            <w:rPr>
              <w:webHidden/>
            </w:rPr>
            <w:fldChar w:fldCharType="separate"/>
          </w:r>
          <w:ins w:id="153" w:author="rick ales" w:date="2025-03-01T14:01:00Z" w16du:dateUtc="2025-03-01T19:01:00Z">
            <w:r>
              <w:rPr>
                <w:webHidden/>
              </w:rPr>
              <w:t>6</w:t>
            </w:r>
            <w:r>
              <w:rPr>
                <w:webHidden/>
              </w:rPr>
              <w:fldChar w:fldCharType="end"/>
            </w:r>
            <w:r w:rsidRPr="00FF2724">
              <w:rPr>
                <w:rStyle w:val="Hyperlink"/>
              </w:rPr>
              <w:fldChar w:fldCharType="end"/>
            </w:r>
          </w:ins>
        </w:p>
        <w:p w14:paraId="4D1665D2" w14:textId="043E1692" w:rsidR="007132E5" w:rsidRDefault="007132E5">
          <w:pPr>
            <w:pStyle w:val="TOC1"/>
            <w:rPr>
              <w:ins w:id="154" w:author="rick ales" w:date="2025-03-01T14:01:00Z" w16du:dateUtc="2025-03-01T19:01:00Z"/>
              <w:rFonts w:asciiTheme="minorHAnsi" w:eastAsiaTheme="minorEastAsia" w:hAnsiTheme="minorHAnsi" w:cstheme="minorBidi"/>
              <w:smallCaps w:val="0"/>
              <w:kern w:val="2"/>
              <w:sz w:val="24"/>
              <w:szCs w:val="24"/>
              <w14:ligatures w14:val="standardContextual"/>
            </w:rPr>
          </w:pPr>
          <w:ins w:id="155"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"_Toc191730132"</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3.7</w:t>
            </w:r>
            <w:r>
              <w:rPr>
                <w:rFonts w:asciiTheme="minorHAnsi" w:eastAsiaTheme="minorEastAsia" w:hAnsiTheme="minorHAnsi" w:cstheme="minorBidi"/>
                <w:smallCaps w:val="0"/>
                <w:kern w:val="2"/>
                <w:sz w:val="24"/>
                <w:szCs w:val="24"/>
                <w14:ligatures w14:val="standardContextual"/>
              </w:rPr>
              <w:tab/>
            </w:r>
            <w:r w:rsidRPr="00FF2724">
              <w:rPr>
                <w:rStyle w:val="Hyperlink"/>
              </w:rPr>
              <w:t>Use Case 2: Validate Test System -- Maintenance User</w:t>
            </w:r>
            <w:r>
              <w:rPr>
                <w:webHidden/>
              </w:rPr>
              <w:tab/>
            </w:r>
            <w:r>
              <w:rPr>
                <w:webHidden/>
              </w:rPr>
              <w:fldChar w:fldCharType="begin"/>
            </w:r>
            <w:r>
              <w:rPr>
                <w:webHidden/>
              </w:rPr>
              <w:instrText xml:space="preserve"> PAGEREF _Toc191730132 \h </w:instrText>
            </w:r>
            <w:r>
              <w:rPr>
                <w:webHidden/>
              </w:rPr>
            </w:r>
          </w:ins>
          <w:r>
            <w:rPr>
              <w:webHidden/>
            </w:rPr>
            <w:fldChar w:fldCharType="separate"/>
          </w:r>
          <w:ins w:id="156" w:author="rick ales" w:date="2025-03-01T14:01:00Z" w16du:dateUtc="2025-03-01T19:01:00Z">
            <w:r>
              <w:rPr>
                <w:webHidden/>
              </w:rPr>
              <w:t>6</w:t>
            </w:r>
            <w:r>
              <w:rPr>
                <w:webHidden/>
              </w:rPr>
              <w:fldChar w:fldCharType="end"/>
            </w:r>
            <w:r w:rsidRPr="00FF2724">
              <w:rPr>
                <w:rStyle w:val="Hyperlink"/>
              </w:rPr>
              <w:fldChar w:fldCharType="end"/>
            </w:r>
          </w:ins>
        </w:p>
        <w:p w14:paraId="6F4CFEEE" w14:textId="29601C06" w:rsidR="007132E5" w:rsidRDefault="007132E5">
          <w:pPr>
            <w:pStyle w:val="TOC1"/>
            <w:rPr>
              <w:ins w:id="157" w:author="rick ales" w:date="2025-03-01T14:01:00Z" w16du:dateUtc="2025-03-01T19:01:00Z"/>
              <w:rFonts w:asciiTheme="minorHAnsi" w:eastAsiaTheme="minorEastAsia" w:hAnsiTheme="minorHAnsi" w:cstheme="minorBidi"/>
              <w:smallCaps w:val="0"/>
              <w:kern w:val="2"/>
              <w:sz w:val="24"/>
              <w:szCs w:val="24"/>
              <w14:ligatures w14:val="standardContextual"/>
            </w:rPr>
          </w:pPr>
          <w:ins w:id="158"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"_Toc191730133"</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3.8</w:t>
            </w:r>
            <w:r>
              <w:rPr>
                <w:rFonts w:asciiTheme="minorHAnsi" w:eastAsiaTheme="minorEastAsia" w:hAnsiTheme="minorHAnsi" w:cstheme="minorBidi"/>
                <w:smallCaps w:val="0"/>
                <w:kern w:val="2"/>
                <w:sz w:val="24"/>
                <w:szCs w:val="24"/>
                <w14:ligatures w14:val="standardContextual"/>
              </w:rPr>
              <w:tab/>
            </w:r>
            <w:r w:rsidRPr="00FF2724">
              <w:rPr>
                <w:rStyle w:val="Hyperlink"/>
              </w:rPr>
              <w:t>Use Case 3: Read Test Configuration -- Production Test User</w:t>
            </w:r>
            <w:r>
              <w:rPr>
                <w:webHidden/>
              </w:rPr>
              <w:tab/>
            </w:r>
            <w:r>
              <w:rPr>
                <w:webHidden/>
              </w:rPr>
              <w:fldChar w:fldCharType="begin"/>
            </w:r>
            <w:r>
              <w:rPr>
                <w:webHidden/>
              </w:rPr>
              <w:instrText xml:space="preserve"> PAGEREF _Toc191730133 \h </w:instrText>
            </w:r>
            <w:r>
              <w:rPr>
                <w:webHidden/>
              </w:rPr>
            </w:r>
          </w:ins>
          <w:r>
            <w:rPr>
              <w:webHidden/>
            </w:rPr>
            <w:fldChar w:fldCharType="separate"/>
          </w:r>
          <w:ins w:id="159" w:author="rick ales" w:date="2025-03-01T14:01:00Z" w16du:dateUtc="2025-03-01T19:01:00Z">
            <w:r>
              <w:rPr>
                <w:webHidden/>
              </w:rPr>
              <w:t>7</w:t>
            </w:r>
            <w:r>
              <w:rPr>
                <w:webHidden/>
              </w:rPr>
              <w:fldChar w:fldCharType="end"/>
            </w:r>
            <w:r w:rsidRPr="00FF2724">
              <w:rPr>
                <w:rStyle w:val="Hyperlink"/>
              </w:rPr>
              <w:fldChar w:fldCharType="end"/>
            </w:r>
          </w:ins>
        </w:p>
        <w:p w14:paraId="77DCE1E6" w14:textId="53365852" w:rsidR="007132E5" w:rsidRDefault="007132E5">
          <w:pPr>
            <w:pStyle w:val="TOC1"/>
            <w:rPr>
              <w:ins w:id="160" w:author="rick ales" w:date="2025-03-01T14:01:00Z" w16du:dateUtc="2025-03-01T19:01:00Z"/>
              <w:rFonts w:asciiTheme="minorHAnsi" w:eastAsiaTheme="minorEastAsia" w:hAnsiTheme="minorHAnsi" w:cstheme="minorBidi"/>
              <w:smallCaps w:val="0"/>
              <w:kern w:val="2"/>
              <w:sz w:val="24"/>
              <w:szCs w:val="24"/>
              <w14:ligatures w14:val="standardContextual"/>
            </w:rPr>
          </w:pPr>
          <w:ins w:id="161"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"_Toc191730134"</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3.9</w:t>
            </w:r>
            <w:r>
              <w:rPr>
                <w:rFonts w:asciiTheme="minorHAnsi" w:eastAsiaTheme="minorEastAsia" w:hAnsiTheme="minorHAnsi" w:cstheme="minorBidi"/>
                <w:smallCaps w:val="0"/>
                <w:kern w:val="2"/>
                <w:sz w:val="24"/>
                <w:szCs w:val="24"/>
                <w14:ligatures w14:val="standardContextual"/>
              </w:rPr>
              <w:tab/>
            </w:r>
            <w:r w:rsidRPr="00FF2724">
              <w:rPr>
                <w:rStyle w:val="Hyperlink"/>
              </w:rPr>
              <w:t>Use Case 4: Initialize DUT test -- Production Test User</w:t>
            </w:r>
            <w:r>
              <w:rPr>
                <w:webHidden/>
              </w:rPr>
              <w:tab/>
            </w:r>
            <w:r>
              <w:rPr>
                <w:webHidden/>
              </w:rPr>
              <w:fldChar w:fldCharType="begin"/>
            </w:r>
            <w:r>
              <w:rPr>
                <w:webHidden/>
              </w:rPr>
              <w:instrText xml:space="preserve"> PAGEREF _Toc191730134 \h </w:instrText>
            </w:r>
            <w:r>
              <w:rPr>
                <w:webHidden/>
              </w:rPr>
            </w:r>
          </w:ins>
          <w:r>
            <w:rPr>
              <w:webHidden/>
            </w:rPr>
            <w:fldChar w:fldCharType="separate"/>
          </w:r>
          <w:ins w:id="162" w:author="rick ales" w:date="2025-03-01T14:01:00Z" w16du:dateUtc="2025-03-01T19:01:00Z">
            <w:r>
              <w:rPr>
                <w:webHidden/>
              </w:rPr>
              <w:t>7</w:t>
            </w:r>
            <w:r>
              <w:rPr>
                <w:webHidden/>
              </w:rPr>
              <w:fldChar w:fldCharType="end"/>
            </w:r>
            <w:r w:rsidRPr="00FF2724">
              <w:rPr>
                <w:rStyle w:val="Hyperlink"/>
              </w:rPr>
              <w:fldChar w:fldCharType="end"/>
            </w:r>
          </w:ins>
        </w:p>
        <w:p w14:paraId="6FD3350E" w14:textId="35594AE8" w:rsidR="007132E5" w:rsidRDefault="007132E5">
          <w:pPr>
            <w:pStyle w:val="TOC1"/>
            <w:rPr>
              <w:ins w:id="163" w:author="rick ales" w:date="2025-03-01T14:01:00Z" w16du:dateUtc="2025-03-01T19:01:00Z"/>
              <w:rFonts w:asciiTheme="minorHAnsi" w:eastAsiaTheme="minorEastAsia" w:hAnsiTheme="minorHAnsi" w:cstheme="minorBidi"/>
              <w:smallCaps w:val="0"/>
              <w:kern w:val="2"/>
              <w:sz w:val="24"/>
              <w:szCs w:val="24"/>
              <w14:ligatures w14:val="standardContextual"/>
            </w:rPr>
          </w:pPr>
          <w:ins w:id="164"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"_Toc191730135"</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3.10</w:t>
            </w:r>
            <w:r>
              <w:rPr>
                <w:rFonts w:asciiTheme="minorHAnsi" w:eastAsiaTheme="minorEastAsia" w:hAnsiTheme="minorHAnsi" w:cstheme="minorBidi"/>
                <w:smallCaps w:val="0"/>
                <w:kern w:val="2"/>
                <w:sz w:val="24"/>
                <w:szCs w:val="24"/>
                <w14:ligatures w14:val="standardContextual"/>
              </w:rPr>
              <w:tab/>
            </w:r>
            <w:r w:rsidRPr="00FF2724">
              <w:rPr>
                <w:rStyle w:val="Hyperlink"/>
              </w:rPr>
              <w:t>Use Case 5: Run DUT Test -- Production Test User</w:t>
            </w:r>
            <w:r>
              <w:rPr>
                <w:webHidden/>
              </w:rPr>
              <w:tab/>
            </w:r>
            <w:r>
              <w:rPr>
                <w:webHidden/>
              </w:rPr>
              <w:fldChar w:fldCharType="begin"/>
            </w:r>
            <w:r>
              <w:rPr>
                <w:webHidden/>
              </w:rPr>
              <w:instrText xml:space="preserve"> PAGEREF _Toc191730135 \h </w:instrText>
            </w:r>
            <w:r>
              <w:rPr>
                <w:webHidden/>
              </w:rPr>
            </w:r>
          </w:ins>
          <w:r>
            <w:rPr>
              <w:webHidden/>
            </w:rPr>
            <w:fldChar w:fldCharType="separate"/>
          </w:r>
          <w:ins w:id="165" w:author="rick ales" w:date="2025-03-01T14:01:00Z" w16du:dateUtc="2025-03-01T19:01:00Z">
            <w:r>
              <w:rPr>
                <w:webHidden/>
              </w:rPr>
              <w:t>7</w:t>
            </w:r>
            <w:r>
              <w:rPr>
                <w:webHidden/>
              </w:rPr>
              <w:fldChar w:fldCharType="end"/>
            </w:r>
            <w:r w:rsidRPr="00FF2724">
              <w:rPr>
                <w:rStyle w:val="Hyperlink"/>
              </w:rPr>
              <w:fldChar w:fldCharType="end"/>
            </w:r>
          </w:ins>
        </w:p>
        <w:p w14:paraId="14A747B6" w14:textId="463E8137" w:rsidR="007132E5" w:rsidRDefault="007132E5">
          <w:pPr>
            <w:pStyle w:val="TOC1"/>
            <w:rPr>
              <w:ins w:id="166" w:author="rick ales" w:date="2025-03-01T14:01:00Z" w16du:dateUtc="2025-03-01T19:01:00Z"/>
              <w:rFonts w:asciiTheme="minorHAnsi" w:eastAsiaTheme="minorEastAsia" w:hAnsiTheme="minorHAnsi" w:cstheme="minorBidi"/>
              <w:smallCaps w:val="0"/>
              <w:kern w:val="2"/>
              <w:sz w:val="24"/>
              <w:szCs w:val="24"/>
              <w14:ligatures w14:val="standardContextual"/>
            </w:rPr>
          </w:pPr>
          <w:ins w:id="167"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"_Toc191730136"</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3.11</w:t>
            </w:r>
            <w:r>
              <w:rPr>
                <w:rFonts w:asciiTheme="minorHAnsi" w:eastAsiaTheme="minorEastAsia" w:hAnsiTheme="minorHAnsi" w:cstheme="minorBidi"/>
                <w:smallCaps w:val="0"/>
                <w:kern w:val="2"/>
                <w:sz w:val="24"/>
                <w:szCs w:val="24"/>
                <w14:ligatures w14:val="standardContextual"/>
              </w:rPr>
              <w:tab/>
            </w:r>
            <w:r w:rsidRPr="00FF2724">
              <w:rPr>
                <w:rStyle w:val="Hyperlink"/>
              </w:rPr>
              <w:t>Use Case 5: Generate DUT Test Report   -- Production Test User</w:t>
            </w:r>
            <w:r>
              <w:rPr>
                <w:webHidden/>
              </w:rPr>
              <w:tab/>
            </w:r>
            <w:r>
              <w:rPr>
                <w:webHidden/>
              </w:rPr>
              <w:fldChar w:fldCharType="begin"/>
            </w:r>
            <w:r>
              <w:rPr>
                <w:webHidden/>
              </w:rPr>
              <w:instrText xml:space="preserve"> PAGEREF _Toc191730136 \h </w:instrText>
            </w:r>
            <w:r>
              <w:rPr>
                <w:webHidden/>
              </w:rPr>
            </w:r>
          </w:ins>
          <w:r>
            <w:rPr>
              <w:webHidden/>
            </w:rPr>
            <w:fldChar w:fldCharType="separate"/>
          </w:r>
          <w:ins w:id="168" w:author="rick ales" w:date="2025-03-01T14:01:00Z" w16du:dateUtc="2025-03-01T19:01:00Z">
            <w:r>
              <w:rPr>
                <w:webHidden/>
              </w:rPr>
              <w:t>9</w:t>
            </w:r>
            <w:r>
              <w:rPr>
                <w:webHidden/>
              </w:rPr>
              <w:fldChar w:fldCharType="end"/>
            </w:r>
            <w:r w:rsidRPr="00FF2724">
              <w:rPr>
                <w:rStyle w:val="Hyperlink"/>
              </w:rPr>
              <w:fldChar w:fldCharType="end"/>
            </w:r>
          </w:ins>
        </w:p>
        <w:p w14:paraId="7076BAB3" w14:textId="260B0FB8" w:rsidR="007132E5" w:rsidRDefault="007132E5">
          <w:pPr>
            <w:pStyle w:val="TOC1"/>
            <w:rPr>
              <w:ins w:id="169" w:author="rick ales" w:date="2025-03-01T14:01:00Z" w16du:dateUtc="2025-03-01T19:01:00Z"/>
              <w:rFonts w:asciiTheme="minorHAnsi" w:eastAsiaTheme="minorEastAsia" w:hAnsiTheme="minorHAnsi" w:cstheme="minorBidi"/>
              <w:smallCaps w:val="0"/>
              <w:kern w:val="2"/>
              <w:sz w:val="24"/>
              <w:szCs w:val="24"/>
              <w14:ligatures w14:val="standardContextual"/>
            </w:rPr>
          </w:pPr>
          <w:ins w:id="170"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"_Toc191730137"</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4.0</w:t>
            </w:r>
            <w:r>
              <w:rPr>
                <w:rFonts w:asciiTheme="minorHAnsi" w:eastAsiaTheme="minorEastAsia" w:hAnsiTheme="minorHAnsi" w:cstheme="minorBidi"/>
                <w:smallCaps w:val="0"/>
                <w:kern w:val="2"/>
                <w:sz w:val="24"/>
                <w:szCs w:val="24"/>
                <w14:ligatures w14:val="standardContextual"/>
              </w:rPr>
              <w:tab/>
            </w:r>
            <w:r w:rsidRPr="00FF2724">
              <w:rPr>
                <w:rStyle w:val="Hyperlink"/>
              </w:rPr>
              <w:t>EPIC 2</w:t>
            </w:r>
            <w:r>
              <w:rPr>
                <w:webHidden/>
              </w:rPr>
              <w:tab/>
            </w:r>
            <w:r>
              <w:rPr>
                <w:webHidden/>
              </w:rPr>
              <w:fldChar w:fldCharType="begin"/>
            </w:r>
            <w:r>
              <w:rPr>
                <w:webHidden/>
              </w:rPr>
              <w:instrText xml:space="preserve"> PAGEREF _Toc191730137 \h </w:instrText>
            </w:r>
            <w:r>
              <w:rPr>
                <w:webHidden/>
              </w:rPr>
            </w:r>
          </w:ins>
          <w:r>
            <w:rPr>
              <w:webHidden/>
            </w:rPr>
            <w:fldChar w:fldCharType="separate"/>
          </w:r>
          <w:ins w:id="171" w:author="rick ales" w:date="2025-03-01T14:01:00Z" w16du:dateUtc="2025-03-01T19:01:00Z">
            <w:r>
              <w:rPr>
                <w:webHidden/>
              </w:rPr>
              <w:t>10</w:t>
            </w:r>
            <w:r>
              <w:rPr>
                <w:webHidden/>
              </w:rPr>
              <w:fldChar w:fldCharType="end"/>
            </w:r>
            <w:r w:rsidRPr="00FF2724">
              <w:rPr>
                <w:rStyle w:val="Hyperlink"/>
              </w:rPr>
              <w:fldChar w:fldCharType="end"/>
            </w:r>
          </w:ins>
        </w:p>
        <w:p w14:paraId="15E55DF7" w14:textId="43F0F2FB" w:rsidR="007132E5" w:rsidRDefault="007132E5">
          <w:pPr>
            <w:pStyle w:val="TOC1"/>
            <w:rPr>
              <w:ins w:id="172" w:author="rick ales" w:date="2025-03-01T14:01:00Z" w16du:dateUtc="2025-03-01T19:01:00Z"/>
              <w:rFonts w:asciiTheme="minorHAnsi" w:eastAsiaTheme="minorEastAsia" w:hAnsiTheme="minorHAnsi" w:cstheme="minorBidi"/>
              <w:smallCaps w:val="0"/>
              <w:kern w:val="2"/>
              <w:sz w:val="24"/>
              <w:szCs w:val="24"/>
              <w14:ligatures w14:val="standardContextual"/>
            </w:rPr>
          </w:pPr>
          <w:ins w:id="173" w:author="rick ales" w:date="2025-03-01T14:01:00Z" w16du:dateUtc="2025-03-01T19:01:00Z">
            <w:r w:rsidRPr="00FF2724">
              <w:rPr>
                <w:rStyle w:val="Hyperlink"/>
              </w:rPr>
              <w:fldChar w:fldCharType="begin"/>
            </w:r>
            <w:r w:rsidRPr="00FF2724">
              <w:rPr>
                <w:rStyle w:val="Hyperlink"/>
              </w:rPr>
              <w:instrText xml:space="preserve"> </w:instrText>
            </w:r>
            <w:r>
              <w:instrText>HYPERLINK \l "_Toc191730138"</w:instrText>
            </w:r>
            <w:r w:rsidRPr="00FF2724">
              <w:rPr>
                <w:rStyle w:val="Hyperlink"/>
              </w:rPr>
              <w:instrText xml:space="preserve"> </w:instrText>
            </w:r>
            <w:r w:rsidRPr="00FF2724">
              <w:rPr>
                <w:rStyle w:val="Hyperlink"/>
              </w:rPr>
            </w:r>
            <w:r w:rsidRPr="00FF2724">
              <w:rPr>
                <w:rStyle w:val="Hyperlink"/>
              </w:rPr>
              <w:fldChar w:fldCharType="separate"/>
            </w:r>
            <w:r w:rsidRPr="00FF2724">
              <w:rPr>
                <w:rStyle w:val="Hyperlink"/>
              </w:rPr>
              <w:t>5.0</w:t>
            </w:r>
            <w:r>
              <w:rPr>
                <w:rFonts w:asciiTheme="minorHAnsi" w:eastAsiaTheme="minorEastAsia" w:hAnsiTheme="minorHAnsi" w:cstheme="minorBidi"/>
                <w:smallCaps w:val="0"/>
                <w:kern w:val="2"/>
                <w:sz w:val="24"/>
                <w:szCs w:val="24"/>
                <w14:ligatures w14:val="standardContextual"/>
              </w:rPr>
              <w:tab/>
            </w:r>
            <w:r w:rsidRPr="00FF2724">
              <w:rPr>
                <w:rStyle w:val="Hyperlink"/>
              </w:rPr>
              <w:t>APPENDIX A  NOT PART OF THIS SPECIFICATION</w:t>
            </w:r>
            <w:r>
              <w:rPr>
                <w:webHidden/>
              </w:rPr>
              <w:tab/>
            </w:r>
            <w:r>
              <w:rPr>
                <w:webHidden/>
              </w:rPr>
              <w:fldChar w:fldCharType="begin"/>
            </w:r>
            <w:r>
              <w:rPr>
                <w:webHidden/>
              </w:rPr>
              <w:instrText xml:space="preserve"> PAGEREF _Toc191730138 \h </w:instrText>
            </w:r>
            <w:r>
              <w:rPr>
                <w:webHidden/>
              </w:rPr>
            </w:r>
          </w:ins>
          <w:r>
            <w:rPr>
              <w:webHidden/>
            </w:rPr>
            <w:fldChar w:fldCharType="separate"/>
          </w:r>
          <w:ins w:id="174" w:author="rick ales" w:date="2025-03-01T14:01:00Z" w16du:dateUtc="2025-03-01T19:01:00Z">
            <w:r>
              <w:rPr>
                <w:webHidden/>
              </w:rPr>
              <w:t>10</w:t>
            </w:r>
            <w:r>
              <w:rPr>
                <w:webHidden/>
              </w:rPr>
              <w:fldChar w:fldCharType="end"/>
            </w:r>
            <w:r w:rsidRPr="00FF2724">
              <w:rPr>
                <w:rStyle w:val="Hyperlink"/>
              </w:rPr>
              <w:fldChar w:fldCharType="end"/>
            </w:r>
          </w:ins>
        </w:p>
        <w:p w14:paraId="79056129" w14:textId="1B5286CD" w:rsidR="00F6745C" w:rsidDel="007132E5" w:rsidRDefault="00F6745C">
          <w:pPr>
            <w:pStyle w:val="TOC1"/>
            <w:rPr>
              <w:del w:id="175" w:author="rick ales" w:date="2025-03-01T14:01:00Z" w16du:dateUtc="2025-03-01T19:01:00Z"/>
              <w:rFonts w:asciiTheme="minorHAnsi" w:eastAsiaTheme="minorEastAsia" w:hAnsiTheme="minorHAnsi" w:cstheme="minorBidi"/>
              <w:smallCaps w:val="0"/>
              <w:kern w:val="2"/>
              <w:sz w:val="24"/>
              <w:szCs w:val="24"/>
              <w14:ligatures w14:val="standardContextual"/>
            </w:rPr>
          </w:pPr>
          <w:del w:id="176" w:author="rick ales" w:date="2025-03-01T14:01:00Z" w16du:dateUtc="2025-03-01T19:01:00Z">
            <w:r w:rsidRPr="007132E5" w:rsidDel="007132E5">
              <w:rPr>
                <w:rStyle w:val="Hyperlink"/>
              </w:rPr>
              <w:delText>1.0</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Introduction</w:delText>
            </w:r>
            <w:r w:rsidDel="007132E5">
              <w:rPr>
                <w:webHidden/>
              </w:rPr>
              <w:tab/>
              <w:delText>3</w:delText>
            </w:r>
          </w:del>
        </w:p>
        <w:p w14:paraId="5E6D48B2" w14:textId="7AA2A937" w:rsidR="00F6745C" w:rsidDel="007132E5" w:rsidRDefault="00F6745C">
          <w:pPr>
            <w:pStyle w:val="TOC1"/>
            <w:rPr>
              <w:del w:id="177" w:author="rick ales" w:date="2025-03-01T14:01:00Z" w16du:dateUtc="2025-03-01T19:01:00Z"/>
              <w:rFonts w:asciiTheme="minorHAnsi" w:eastAsiaTheme="minorEastAsia" w:hAnsiTheme="minorHAnsi" w:cstheme="minorBidi"/>
              <w:smallCaps w:val="0"/>
              <w:kern w:val="2"/>
              <w:sz w:val="24"/>
              <w:szCs w:val="24"/>
              <w14:ligatures w14:val="standardContextual"/>
            </w:rPr>
          </w:pPr>
          <w:del w:id="178" w:author="rick ales" w:date="2025-03-01T14:01:00Z" w16du:dateUtc="2025-03-01T19:01:00Z">
            <w:r w:rsidRPr="007132E5" w:rsidDel="007132E5">
              <w:rPr>
                <w:rStyle w:val="Hyperlink"/>
              </w:rPr>
              <w:delText>1.1</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Reference Documents:</w:delText>
            </w:r>
            <w:r w:rsidDel="007132E5">
              <w:rPr>
                <w:webHidden/>
              </w:rPr>
              <w:tab/>
              <w:delText>3</w:delText>
            </w:r>
          </w:del>
        </w:p>
        <w:p w14:paraId="218AB699" w14:textId="09AFE02B" w:rsidR="00F6745C" w:rsidDel="007132E5" w:rsidRDefault="00F6745C">
          <w:pPr>
            <w:pStyle w:val="TOC1"/>
            <w:rPr>
              <w:del w:id="179" w:author="rick ales" w:date="2025-03-01T14:01:00Z" w16du:dateUtc="2025-03-01T19:01:00Z"/>
              <w:rFonts w:asciiTheme="minorHAnsi" w:eastAsiaTheme="minorEastAsia" w:hAnsiTheme="minorHAnsi" w:cstheme="minorBidi"/>
              <w:smallCaps w:val="0"/>
              <w:kern w:val="2"/>
              <w:sz w:val="24"/>
              <w:szCs w:val="24"/>
              <w14:ligatures w14:val="standardContextual"/>
            </w:rPr>
          </w:pPr>
          <w:del w:id="180" w:author="rick ales" w:date="2025-03-01T14:01:00Z" w16du:dateUtc="2025-03-01T19:01:00Z">
            <w:r w:rsidRPr="007132E5" w:rsidDel="007132E5">
              <w:rPr>
                <w:rStyle w:val="Hyperlink"/>
              </w:rPr>
              <w:delText>1.2</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Notation</w:delText>
            </w:r>
            <w:r w:rsidDel="007132E5">
              <w:rPr>
                <w:webHidden/>
              </w:rPr>
              <w:tab/>
              <w:delText>3</w:delText>
            </w:r>
          </w:del>
        </w:p>
        <w:p w14:paraId="618BCE91" w14:textId="731110AD" w:rsidR="00F6745C" w:rsidDel="007132E5" w:rsidRDefault="00F6745C">
          <w:pPr>
            <w:pStyle w:val="TOC1"/>
            <w:rPr>
              <w:del w:id="181" w:author="rick ales" w:date="2025-03-01T14:01:00Z" w16du:dateUtc="2025-03-01T19:01:00Z"/>
              <w:rFonts w:asciiTheme="minorHAnsi" w:eastAsiaTheme="minorEastAsia" w:hAnsiTheme="minorHAnsi" w:cstheme="minorBidi"/>
              <w:smallCaps w:val="0"/>
              <w:kern w:val="2"/>
              <w:sz w:val="24"/>
              <w:szCs w:val="24"/>
              <w14:ligatures w14:val="standardContextual"/>
            </w:rPr>
          </w:pPr>
          <w:del w:id="182" w:author="rick ales" w:date="2025-03-01T14:01:00Z" w16du:dateUtc="2025-03-01T19:01:00Z">
            <w:r w:rsidRPr="007132E5" w:rsidDel="007132E5">
              <w:rPr>
                <w:rStyle w:val="Hyperlink"/>
              </w:rPr>
              <w:delText>1.3</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Allen Aircraft Products Agile Project Man agement Glossary:</w:delText>
            </w:r>
            <w:r w:rsidDel="007132E5">
              <w:rPr>
                <w:webHidden/>
              </w:rPr>
              <w:tab/>
              <w:delText>3</w:delText>
            </w:r>
          </w:del>
        </w:p>
        <w:p w14:paraId="4B80795A" w14:textId="2EB4400A" w:rsidR="00F6745C" w:rsidDel="007132E5" w:rsidRDefault="00F6745C">
          <w:pPr>
            <w:pStyle w:val="TOC1"/>
            <w:rPr>
              <w:del w:id="183" w:author="rick ales" w:date="2025-03-01T14:01:00Z" w16du:dateUtc="2025-03-01T19:01:00Z"/>
              <w:rFonts w:asciiTheme="minorHAnsi" w:eastAsiaTheme="minorEastAsia" w:hAnsiTheme="minorHAnsi" w:cstheme="minorBidi"/>
              <w:smallCaps w:val="0"/>
              <w:kern w:val="2"/>
              <w:sz w:val="24"/>
              <w:szCs w:val="24"/>
              <w14:ligatures w14:val="standardContextual"/>
            </w:rPr>
          </w:pPr>
          <w:del w:id="184" w:author="rick ales" w:date="2025-03-01T14:01:00Z" w16du:dateUtc="2025-03-01T19:01:00Z">
            <w:r w:rsidRPr="007132E5" w:rsidDel="007132E5">
              <w:rPr>
                <w:rStyle w:val="Hyperlink"/>
              </w:rPr>
              <w:delText>2.0</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MOLI Project Overview:</w:delText>
            </w:r>
            <w:r w:rsidDel="007132E5">
              <w:rPr>
                <w:webHidden/>
              </w:rPr>
              <w:tab/>
              <w:delText>4</w:delText>
            </w:r>
          </w:del>
        </w:p>
        <w:p w14:paraId="1ABC4205" w14:textId="131ED02A" w:rsidR="00F6745C" w:rsidDel="007132E5" w:rsidRDefault="00F6745C">
          <w:pPr>
            <w:pStyle w:val="TOC1"/>
            <w:rPr>
              <w:del w:id="185" w:author="rick ales" w:date="2025-03-01T14:01:00Z" w16du:dateUtc="2025-03-01T19:01:00Z"/>
              <w:rFonts w:asciiTheme="minorHAnsi" w:eastAsiaTheme="minorEastAsia" w:hAnsiTheme="minorHAnsi" w:cstheme="minorBidi"/>
              <w:smallCaps w:val="0"/>
              <w:kern w:val="2"/>
              <w:sz w:val="24"/>
              <w:szCs w:val="24"/>
              <w14:ligatures w14:val="standardContextual"/>
            </w:rPr>
          </w:pPr>
          <w:del w:id="186" w:author="rick ales" w:date="2025-03-01T14:01:00Z" w16du:dateUtc="2025-03-01T19:01:00Z">
            <w:r w:rsidRPr="007132E5" w:rsidDel="007132E5">
              <w:rPr>
                <w:rStyle w:val="Hyperlink"/>
              </w:rPr>
              <w:delText>3.0</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EPIC 1</w:delText>
            </w:r>
            <w:r w:rsidDel="007132E5">
              <w:rPr>
                <w:webHidden/>
              </w:rPr>
              <w:tab/>
              <w:delText>4</w:delText>
            </w:r>
          </w:del>
        </w:p>
        <w:p w14:paraId="433D88DE" w14:textId="2E95FDEE" w:rsidR="00F6745C" w:rsidDel="007132E5" w:rsidRDefault="00F6745C">
          <w:pPr>
            <w:pStyle w:val="TOC1"/>
            <w:rPr>
              <w:del w:id="187" w:author="rick ales" w:date="2025-03-01T14:01:00Z" w16du:dateUtc="2025-03-01T19:01:00Z"/>
              <w:rFonts w:asciiTheme="minorHAnsi" w:eastAsiaTheme="minorEastAsia" w:hAnsiTheme="minorHAnsi" w:cstheme="minorBidi"/>
              <w:smallCaps w:val="0"/>
              <w:kern w:val="2"/>
              <w:sz w:val="24"/>
              <w:szCs w:val="24"/>
              <w14:ligatures w14:val="standardContextual"/>
            </w:rPr>
          </w:pPr>
          <w:del w:id="188" w:author="rick ales" w:date="2025-03-01T14:01:00Z" w16du:dateUtc="2025-03-01T19:01:00Z">
            <w:r w:rsidRPr="007132E5" w:rsidDel="007132E5">
              <w:rPr>
                <w:rStyle w:val="Hyperlink"/>
              </w:rPr>
              <w:delText>3.1</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Production Tester User Story</w:delText>
            </w:r>
            <w:r w:rsidDel="007132E5">
              <w:rPr>
                <w:webHidden/>
              </w:rPr>
              <w:tab/>
              <w:delText>5</w:delText>
            </w:r>
          </w:del>
        </w:p>
        <w:p w14:paraId="2AB87854" w14:textId="640E5933" w:rsidR="00F6745C" w:rsidDel="007132E5" w:rsidRDefault="00F6745C">
          <w:pPr>
            <w:pStyle w:val="TOC1"/>
            <w:rPr>
              <w:del w:id="189" w:author="rick ales" w:date="2025-03-01T14:01:00Z" w16du:dateUtc="2025-03-01T19:01:00Z"/>
              <w:rFonts w:asciiTheme="minorHAnsi" w:eastAsiaTheme="minorEastAsia" w:hAnsiTheme="minorHAnsi" w:cstheme="minorBidi"/>
              <w:smallCaps w:val="0"/>
              <w:kern w:val="2"/>
              <w:sz w:val="24"/>
              <w:szCs w:val="24"/>
              <w14:ligatures w14:val="standardContextual"/>
            </w:rPr>
          </w:pPr>
          <w:del w:id="190" w:author="rick ales" w:date="2025-03-01T14:01:00Z" w16du:dateUtc="2025-03-01T19:01:00Z">
            <w:r w:rsidRPr="007132E5" w:rsidDel="007132E5">
              <w:rPr>
                <w:rStyle w:val="Hyperlink"/>
              </w:rPr>
              <w:delText>3.2</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Maintenance User Story</w:delText>
            </w:r>
            <w:r w:rsidDel="007132E5">
              <w:rPr>
                <w:webHidden/>
              </w:rPr>
              <w:tab/>
              <w:delText>5</w:delText>
            </w:r>
          </w:del>
        </w:p>
        <w:p w14:paraId="01ECF387" w14:textId="030D2845" w:rsidR="00F6745C" w:rsidDel="007132E5" w:rsidRDefault="00F6745C">
          <w:pPr>
            <w:pStyle w:val="TOC1"/>
            <w:rPr>
              <w:del w:id="191" w:author="rick ales" w:date="2025-03-01T14:01:00Z" w16du:dateUtc="2025-03-01T19:01:00Z"/>
              <w:rFonts w:asciiTheme="minorHAnsi" w:eastAsiaTheme="minorEastAsia" w:hAnsiTheme="minorHAnsi" w:cstheme="minorBidi"/>
              <w:smallCaps w:val="0"/>
              <w:kern w:val="2"/>
              <w:sz w:val="24"/>
              <w:szCs w:val="24"/>
              <w14:ligatures w14:val="standardContextual"/>
            </w:rPr>
          </w:pPr>
          <w:del w:id="192" w:author="rick ales" w:date="2025-03-01T14:01:00Z" w16du:dateUtc="2025-03-01T19:01:00Z">
            <w:r w:rsidRPr="007132E5" w:rsidDel="007132E5">
              <w:rPr>
                <w:rStyle w:val="Hyperlink"/>
              </w:rPr>
              <w:delText>3.3</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Hardware Inputs:</w:delText>
            </w:r>
            <w:r w:rsidDel="007132E5">
              <w:rPr>
                <w:webHidden/>
              </w:rPr>
              <w:tab/>
              <w:delText>5</w:delText>
            </w:r>
          </w:del>
        </w:p>
        <w:p w14:paraId="7A4740AE" w14:textId="32A2BA8A" w:rsidR="00F6745C" w:rsidDel="007132E5" w:rsidRDefault="00F6745C">
          <w:pPr>
            <w:pStyle w:val="TOC1"/>
            <w:rPr>
              <w:del w:id="193" w:author="rick ales" w:date="2025-03-01T14:01:00Z" w16du:dateUtc="2025-03-01T19:01:00Z"/>
              <w:rFonts w:asciiTheme="minorHAnsi" w:eastAsiaTheme="minorEastAsia" w:hAnsiTheme="minorHAnsi" w:cstheme="minorBidi"/>
              <w:smallCaps w:val="0"/>
              <w:kern w:val="2"/>
              <w:sz w:val="24"/>
              <w:szCs w:val="24"/>
              <w14:ligatures w14:val="standardContextual"/>
            </w:rPr>
          </w:pPr>
          <w:del w:id="194" w:author="rick ales" w:date="2025-03-01T14:01:00Z" w16du:dateUtc="2025-03-01T19:01:00Z">
            <w:r w:rsidRPr="007132E5" w:rsidDel="007132E5">
              <w:rPr>
                <w:rStyle w:val="Hyperlink"/>
              </w:rPr>
              <w:delText>3.4</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Fonts w:cs="Arial"/>
              </w:rPr>
              <w:delText>Hardware Outputs</w:delText>
            </w:r>
            <w:r w:rsidRPr="007132E5" w:rsidDel="007132E5">
              <w:rPr>
                <w:rStyle w:val="Hyperlink"/>
              </w:rPr>
              <w:delText>:</w:delText>
            </w:r>
            <w:r w:rsidDel="007132E5">
              <w:rPr>
                <w:webHidden/>
              </w:rPr>
              <w:tab/>
              <w:delText>5</w:delText>
            </w:r>
          </w:del>
        </w:p>
        <w:p w14:paraId="1A894DB9" w14:textId="20EF8091" w:rsidR="00F6745C" w:rsidDel="007132E5" w:rsidRDefault="00F6745C">
          <w:pPr>
            <w:pStyle w:val="TOC1"/>
            <w:rPr>
              <w:del w:id="195" w:author="rick ales" w:date="2025-03-01T14:01:00Z" w16du:dateUtc="2025-03-01T19:01:00Z"/>
              <w:rFonts w:asciiTheme="minorHAnsi" w:eastAsiaTheme="minorEastAsia" w:hAnsiTheme="minorHAnsi" w:cstheme="minorBidi"/>
              <w:smallCaps w:val="0"/>
              <w:kern w:val="2"/>
              <w:sz w:val="24"/>
              <w:szCs w:val="24"/>
              <w14:ligatures w14:val="standardContextual"/>
            </w:rPr>
          </w:pPr>
          <w:del w:id="196" w:author="rick ales" w:date="2025-03-01T14:01:00Z" w16du:dateUtc="2025-03-01T19:01:00Z">
            <w:r w:rsidRPr="007132E5" w:rsidDel="007132E5">
              <w:rPr>
                <w:rStyle w:val="Hyperlink"/>
              </w:rPr>
              <w:delText>3.5</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HMI:</w:delText>
            </w:r>
            <w:r w:rsidDel="007132E5">
              <w:rPr>
                <w:webHidden/>
              </w:rPr>
              <w:tab/>
              <w:delText>5</w:delText>
            </w:r>
          </w:del>
        </w:p>
        <w:p w14:paraId="20777C03" w14:textId="1F415822" w:rsidR="00F6745C" w:rsidDel="007132E5" w:rsidRDefault="00F6745C">
          <w:pPr>
            <w:pStyle w:val="TOC1"/>
            <w:rPr>
              <w:del w:id="197" w:author="rick ales" w:date="2025-03-01T14:01:00Z" w16du:dateUtc="2025-03-01T19:01:00Z"/>
              <w:rFonts w:asciiTheme="minorHAnsi" w:eastAsiaTheme="minorEastAsia" w:hAnsiTheme="minorHAnsi" w:cstheme="minorBidi"/>
              <w:smallCaps w:val="0"/>
              <w:kern w:val="2"/>
              <w:sz w:val="24"/>
              <w:szCs w:val="24"/>
              <w14:ligatures w14:val="standardContextual"/>
            </w:rPr>
          </w:pPr>
          <w:del w:id="198" w:author="rick ales" w:date="2025-03-01T14:01:00Z" w16du:dateUtc="2025-03-01T19:01:00Z">
            <w:r w:rsidRPr="007132E5" w:rsidDel="007132E5">
              <w:rPr>
                <w:rStyle w:val="Hyperlink"/>
              </w:rPr>
              <w:delText>3.6</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Use Case 1: Load Test Plan -- Maintenance User</w:delText>
            </w:r>
            <w:r w:rsidDel="007132E5">
              <w:rPr>
                <w:webHidden/>
              </w:rPr>
              <w:tab/>
              <w:delText>6</w:delText>
            </w:r>
          </w:del>
        </w:p>
        <w:p w14:paraId="22DD55B6" w14:textId="6BDCECE2" w:rsidR="00F6745C" w:rsidDel="007132E5" w:rsidRDefault="00F6745C">
          <w:pPr>
            <w:pStyle w:val="TOC1"/>
            <w:rPr>
              <w:del w:id="199" w:author="rick ales" w:date="2025-03-01T14:01:00Z" w16du:dateUtc="2025-03-01T19:01:00Z"/>
              <w:rFonts w:asciiTheme="minorHAnsi" w:eastAsiaTheme="minorEastAsia" w:hAnsiTheme="minorHAnsi" w:cstheme="minorBidi"/>
              <w:smallCaps w:val="0"/>
              <w:kern w:val="2"/>
              <w:sz w:val="24"/>
              <w:szCs w:val="24"/>
              <w14:ligatures w14:val="standardContextual"/>
            </w:rPr>
          </w:pPr>
          <w:del w:id="200" w:author="rick ales" w:date="2025-03-01T14:01:00Z" w16du:dateUtc="2025-03-01T19:01:00Z">
            <w:r w:rsidRPr="007132E5" w:rsidDel="007132E5">
              <w:rPr>
                <w:rStyle w:val="Hyperlink"/>
              </w:rPr>
              <w:delText>3.7</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Use Case 2: Validate Test System -- Maintenance User</w:delText>
            </w:r>
            <w:r w:rsidDel="007132E5">
              <w:rPr>
                <w:webHidden/>
              </w:rPr>
              <w:tab/>
              <w:delText>6</w:delText>
            </w:r>
          </w:del>
        </w:p>
        <w:p w14:paraId="202DD9B2" w14:textId="7254A4AF" w:rsidR="00F6745C" w:rsidDel="007132E5" w:rsidRDefault="00F6745C">
          <w:pPr>
            <w:pStyle w:val="TOC1"/>
            <w:rPr>
              <w:del w:id="201" w:author="rick ales" w:date="2025-03-01T14:01:00Z" w16du:dateUtc="2025-03-01T19:01:00Z"/>
              <w:rFonts w:asciiTheme="minorHAnsi" w:eastAsiaTheme="minorEastAsia" w:hAnsiTheme="minorHAnsi" w:cstheme="minorBidi"/>
              <w:smallCaps w:val="0"/>
              <w:kern w:val="2"/>
              <w:sz w:val="24"/>
              <w:szCs w:val="24"/>
              <w14:ligatures w14:val="standardContextual"/>
            </w:rPr>
          </w:pPr>
          <w:del w:id="202" w:author="rick ales" w:date="2025-03-01T14:01:00Z" w16du:dateUtc="2025-03-01T19:01:00Z">
            <w:r w:rsidRPr="007132E5" w:rsidDel="007132E5">
              <w:rPr>
                <w:rStyle w:val="Hyperlink"/>
              </w:rPr>
              <w:delText>3.8</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Use Case 3: Read Test Configuration -- Production Test User</w:delText>
            </w:r>
            <w:r w:rsidDel="007132E5">
              <w:rPr>
                <w:webHidden/>
              </w:rPr>
              <w:tab/>
              <w:delText>7</w:delText>
            </w:r>
          </w:del>
        </w:p>
        <w:p w14:paraId="1A054C72" w14:textId="47E48574" w:rsidR="00F6745C" w:rsidDel="007132E5" w:rsidRDefault="00F6745C">
          <w:pPr>
            <w:pStyle w:val="TOC1"/>
            <w:rPr>
              <w:del w:id="203" w:author="rick ales" w:date="2025-03-01T14:01:00Z" w16du:dateUtc="2025-03-01T19:01:00Z"/>
              <w:rFonts w:asciiTheme="minorHAnsi" w:eastAsiaTheme="minorEastAsia" w:hAnsiTheme="minorHAnsi" w:cstheme="minorBidi"/>
              <w:smallCaps w:val="0"/>
              <w:kern w:val="2"/>
              <w:sz w:val="24"/>
              <w:szCs w:val="24"/>
              <w14:ligatures w14:val="standardContextual"/>
            </w:rPr>
          </w:pPr>
          <w:del w:id="204" w:author="rick ales" w:date="2025-03-01T14:01:00Z" w16du:dateUtc="2025-03-01T19:01:00Z">
            <w:r w:rsidRPr="007132E5" w:rsidDel="007132E5">
              <w:rPr>
                <w:rStyle w:val="Hyperlink"/>
              </w:rPr>
              <w:delText>3.9</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Use Case 4: Initialize DUT test -- Production Test User</w:delText>
            </w:r>
            <w:r w:rsidDel="007132E5">
              <w:rPr>
                <w:webHidden/>
              </w:rPr>
              <w:tab/>
              <w:delText>7</w:delText>
            </w:r>
          </w:del>
        </w:p>
        <w:p w14:paraId="58526F87" w14:textId="5A832FF2" w:rsidR="00F6745C" w:rsidDel="007132E5" w:rsidRDefault="00F6745C">
          <w:pPr>
            <w:pStyle w:val="TOC1"/>
            <w:rPr>
              <w:del w:id="205" w:author="rick ales" w:date="2025-03-01T14:01:00Z" w16du:dateUtc="2025-03-01T19:01:00Z"/>
              <w:rFonts w:asciiTheme="minorHAnsi" w:eastAsiaTheme="minorEastAsia" w:hAnsiTheme="minorHAnsi" w:cstheme="minorBidi"/>
              <w:smallCaps w:val="0"/>
              <w:kern w:val="2"/>
              <w:sz w:val="24"/>
              <w:szCs w:val="24"/>
              <w14:ligatures w14:val="standardContextual"/>
            </w:rPr>
          </w:pPr>
          <w:del w:id="206" w:author="rick ales" w:date="2025-03-01T14:01:00Z" w16du:dateUtc="2025-03-01T19:01:00Z">
            <w:r w:rsidRPr="007132E5" w:rsidDel="007132E5">
              <w:rPr>
                <w:rStyle w:val="Hyperlink"/>
              </w:rPr>
              <w:delText>3.10</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Use Case 5: Run DUT Test -- Production Test User</w:delText>
            </w:r>
            <w:r w:rsidDel="007132E5">
              <w:rPr>
                <w:webHidden/>
              </w:rPr>
              <w:tab/>
              <w:delText>7</w:delText>
            </w:r>
          </w:del>
        </w:p>
        <w:p w14:paraId="6D8D7E22" w14:textId="6AA43605" w:rsidR="00F6745C" w:rsidDel="007132E5" w:rsidRDefault="00F6745C">
          <w:pPr>
            <w:pStyle w:val="TOC1"/>
            <w:rPr>
              <w:del w:id="207" w:author="rick ales" w:date="2025-03-01T14:01:00Z" w16du:dateUtc="2025-03-01T19:01:00Z"/>
              <w:rFonts w:asciiTheme="minorHAnsi" w:eastAsiaTheme="minorEastAsia" w:hAnsiTheme="minorHAnsi" w:cstheme="minorBidi"/>
              <w:smallCaps w:val="0"/>
              <w:kern w:val="2"/>
              <w:sz w:val="24"/>
              <w:szCs w:val="24"/>
              <w14:ligatures w14:val="standardContextual"/>
            </w:rPr>
          </w:pPr>
          <w:del w:id="208" w:author="rick ales" w:date="2025-03-01T14:01:00Z" w16du:dateUtc="2025-03-01T19:01:00Z">
            <w:r w:rsidRPr="007132E5" w:rsidDel="007132E5">
              <w:rPr>
                <w:rStyle w:val="Hyperlink"/>
              </w:rPr>
              <w:delText>3.11</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Use Case 5: Generate DUT Test Report   -- Production Test User</w:delText>
            </w:r>
            <w:r w:rsidDel="007132E5">
              <w:rPr>
                <w:webHidden/>
              </w:rPr>
              <w:tab/>
              <w:delText>9</w:delText>
            </w:r>
          </w:del>
        </w:p>
        <w:p w14:paraId="682CD45D" w14:textId="1F92EA16" w:rsidR="00F6745C" w:rsidDel="007132E5" w:rsidRDefault="00F6745C">
          <w:pPr>
            <w:pStyle w:val="TOC1"/>
            <w:rPr>
              <w:del w:id="209" w:author="rick ales" w:date="2025-03-01T14:01:00Z" w16du:dateUtc="2025-03-01T19:01:00Z"/>
              <w:rFonts w:asciiTheme="minorHAnsi" w:eastAsiaTheme="minorEastAsia" w:hAnsiTheme="minorHAnsi" w:cstheme="minorBidi"/>
              <w:smallCaps w:val="0"/>
              <w:kern w:val="2"/>
              <w:sz w:val="24"/>
              <w:szCs w:val="24"/>
              <w14:ligatures w14:val="standardContextual"/>
            </w:rPr>
          </w:pPr>
          <w:del w:id="210" w:author="rick ales" w:date="2025-03-01T14:01:00Z" w16du:dateUtc="2025-03-01T19:01:00Z">
            <w:r w:rsidRPr="007132E5" w:rsidDel="007132E5">
              <w:rPr>
                <w:rStyle w:val="Hyperlink"/>
              </w:rPr>
              <w:delText>4.0</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EPIC 2</w:delText>
            </w:r>
            <w:r w:rsidDel="007132E5">
              <w:rPr>
                <w:webHidden/>
              </w:rPr>
              <w:tab/>
              <w:delText>10</w:delText>
            </w:r>
          </w:del>
        </w:p>
        <w:p w14:paraId="1ADBD0EC" w14:textId="1A011188" w:rsidR="00F6745C" w:rsidDel="007132E5" w:rsidRDefault="00F6745C">
          <w:pPr>
            <w:pStyle w:val="TOC1"/>
            <w:rPr>
              <w:del w:id="211" w:author="rick ales" w:date="2025-03-01T14:01:00Z" w16du:dateUtc="2025-03-01T19:01:00Z"/>
              <w:rFonts w:asciiTheme="minorHAnsi" w:eastAsiaTheme="minorEastAsia" w:hAnsiTheme="minorHAnsi" w:cstheme="minorBidi"/>
              <w:smallCaps w:val="0"/>
              <w:kern w:val="2"/>
              <w:sz w:val="24"/>
              <w:szCs w:val="24"/>
              <w14:ligatures w14:val="standardContextual"/>
            </w:rPr>
          </w:pPr>
          <w:del w:id="212" w:author="rick ales" w:date="2025-03-01T14:01:00Z" w16du:dateUtc="2025-03-01T19:01:00Z">
            <w:r w:rsidRPr="007132E5" w:rsidDel="007132E5">
              <w:rPr>
                <w:rStyle w:val="Hyperlink"/>
              </w:rPr>
              <w:delText>5.0</w:delText>
            </w:r>
            <w:r w:rsidDel="007132E5">
              <w:rPr>
                <w:rFonts w:asciiTheme="minorHAnsi" w:eastAsiaTheme="minorEastAsia" w:hAnsiTheme="minorHAnsi" w:cstheme="minorBidi"/>
                <w:smallCaps w:val="0"/>
                <w:kern w:val="2"/>
                <w:sz w:val="24"/>
                <w:szCs w:val="24"/>
                <w14:ligatures w14:val="standardContextual"/>
              </w:rPr>
              <w:tab/>
            </w:r>
            <w:r w:rsidRPr="007132E5" w:rsidDel="007132E5">
              <w:rPr>
                <w:rStyle w:val="Hyperlink"/>
              </w:rPr>
              <w:delText>APPENDIX A  Miscellaneous Information NOT PART OF THIS SPECIFICATION</w:delText>
            </w:r>
            <w:r w:rsidDel="007132E5">
              <w:rPr>
                <w:webHidden/>
              </w:rPr>
              <w:tab/>
              <w:delText>10</w:delText>
            </w:r>
          </w:del>
        </w:p>
        <w:p w14:paraId="68C79113" w14:textId="5FA37EAF" w:rsidR="00F6745C" w:rsidRDefault="00F6745C">
          <w:pPr>
            <w:rPr>
              <w:ins w:id="213" w:author="rick ales" w:date="2025-03-01T13:54:00Z" w16du:dateUtc="2025-03-01T18:54:00Z"/>
            </w:rPr>
          </w:pPr>
          <w:ins w:id="214" w:author="rick ales" w:date="2025-03-01T13:54:00Z" w16du:dateUtc="2025-03-01T18:54:00Z">
            <w:r>
              <w:rPr>
                <w:b/>
                <w:bCs/>
                <w:noProof/>
              </w:rPr>
              <w:fldChar w:fldCharType="end"/>
            </w:r>
          </w:ins>
        </w:p>
        <w:customXmlInsRangeStart w:id="215" w:author="rick ales" w:date="2025-03-01T13:54:00Z"/>
      </w:sdtContent>
    </w:sdt>
    <w:customXmlInsRangeEnd w:id="215"/>
    <w:p w14:paraId="0D9DA7CA" w14:textId="77777777" w:rsidR="004702FF" w:rsidRDefault="004702FF">
      <w:pPr>
        <w:rPr>
          <w:rFonts w:cs="Arial"/>
          <w:szCs w:val="22"/>
          <w:u w:val="single"/>
        </w:rPr>
      </w:pPr>
      <w:r>
        <w:br w:type="page"/>
      </w:r>
    </w:p>
    <w:p w14:paraId="1EF410ED" w14:textId="77777777" w:rsidR="00ED46F8" w:rsidRPr="00ED46F8" w:rsidRDefault="00ED46F8" w:rsidP="00ED46F8">
      <w:pPr>
        <w:rPr>
          <w:ins w:id="216" w:author="rick ales" w:date="2025-03-01T13:50:00Z" w16du:dateUtc="2025-03-01T18:50:00Z"/>
        </w:rPr>
        <w:pPrChange w:id="217" w:author="rick ales" w:date="2025-03-01T13:50:00Z" w16du:dateUtc="2025-03-01T18:50:00Z">
          <w:pPr>
            <w:pStyle w:val="Style1"/>
            <w:spacing w:after="120"/>
          </w:pPr>
        </w:pPrChange>
      </w:pPr>
      <w:bookmarkStart w:id="218" w:name="_Toc172621994"/>
      <w:bookmarkStart w:id="219" w:name="_Toc172621995"/>
      <w:bookmarkStart w:id="220" w:name="_Toc172621996"/>
      <w:bookmarkStart w:id="221" w:name="_Toc172621997"/>
      <w:bookmarkStart w:id="222" w:name="_Toc172621998"/>
      <w:bookmarkStart w:id="223" w:name="_Toc172621999"/>
      <w:bookmarkStart w:id="224" w:name="_Toc172622000"/>
      <w:bookmarkStart w:id="225" w:name="_Toc172622001"/>
      <w:bookmarkStart w:id="226" w:name="_Toc172622002"/>
      <w:bookmarkStart w:id="227" w:name="_Toc172622003"/>
      <w:bookmarkStart w:id="228" w:name="_Toc172622004"/>
      <w:bookmarkStart w:id="229" w:name="_Toc172622005"/>
      <w:bookmarkEnd w:id="115"/>
      <w:bookmarkEnd w:id="218"/>
      <w:bookmarkEnd w:id="219"/>
      <w:bookmarkEnd w:id="220"/>
      <w:bookmarkEnd w:id="221"/>
      <w:bookmarkEnd w:id="222"/>
      <w:bookmarkEnd w:id="223"/>
      <w:bookmarkEnd w:id="224"/>
      <w:bookmarkEnd w:id="225"/>
      <w:bookmarkEnd w:id="226"/>
      <w:bookmarkEnd w:id="227"/>
      <w:bookmarkEnd w:id="228"/>
      <w:bookmarkEnd w:id="229"/>
    </w:p>
    <w:p w14:paraId="7D71159F" w14:textId="75CB9A87" w:rsidR="00ED46F8" w:rsidRDefault="00ED46F8" w:rsidP="007A4E8B">
      <w:pPr>
        <w:pStyle w:val="ZL1Section"/>
        <w:rPr>
          <w:ins w:id="230" w:author="rick ales" w:date="2025-03-01T13:49:00Z" w16du:dateUtc="2025-03-01T18:49:00Z"/>
          <w:rFonts w:cs="Times New Roman"/>
        </w:rPr>
        <w:pPrChange w:id="231" w:author="rick ales" w:date="2025-03-01T13:52:00Z" w16du:dateUtc="2025-03-01T18:52:00Z">
          <w:pPr>
            <w:pStyle w:val="Style1"/>
            <w:spacing w:after="120"/>
          </w:pPr>
        </w:pPrChange>
      </w:pPr>
      <w:bookmarkStart w:id="232" w:name="_Toc191729613"/>
      <w:bookmarkStart w:id="233" w:name="_Toc191730080"/>
      <w:ins w:id="234" w:author="rick ales" w:date="2025-03-01T13:49:00Z" w16du:dateUtc="2025-03-01T18:49:00Z">
        <w:r w:rsidRPr="007A4E8B">
          <w:t>Introduction</w:t>
        </w:r>
        <w:bookmarkEnd w:id="232"/>
        <w:bookmarkEnd w:id="233"/>
      </w:ins>
    </w:p>
    <w:p w14:paraId="37D75B73" w14:textId="05D1D6AC" w:rsidR="00612494" w:rsidDel="00ED46F8" w:rsidRDefault="00612494" w:rsidP="00612494">
      <w:pPr>
        <w:pStyle w:val="ZL1Section"/>
        <w:keepNext w:val="0"/>
        <w:widowControl w:val="0"/>
        <w:numPr>
          <w:ilvl w:val="0"/>
          <w:numId w:val="5"/>
        </w:numPr>
        <w:tabs>
          <w:tab w:val="clear" w:pos="576"/>
          <w:tab w:val="num" w:pos="756"/>
        </w:tabs>
        <w:ind w:left="756" w:hanging="756"/>
        <w:rPr>
          <w:del w:id="235" w:author="rick ales" w:date="2025-03-01T13:46:00Z" w16du:dateUtc="2025-03-01T18:46:00Z"/>
        </w:rPr>
      </w:pPr>
    </w:p>
    <w:p w14:paraId="352CC51D" w14:textId="1F45E1B0" w:rsidR="00ED46F8" w:rsidRPr="00ED46F8" w:rsidDel="00ED46F8" w:rsidRDefault="0064065C" w:rsidP="00ED46F8">
      <w:pPr>
        <w:rPr>
          <w:del w:id="236" w:author="rick ales" w:date="2025-03-01T13:47:00Z" w16du:dateUtc="2025-03-01T18:47:00Z"/>
        </w:rPr>
        <w:pPrChange w:id="237" w:author="rick ales" w:date="2025-03-01T13:47:00Z" w16du:dateUtc="2025-03-01T18:47:00Z">
          <w:pPr>
            <w:pStyle w:val="ZL1Section"/>
            <w:keepNext w:val="0"/>
            <w:widowControl w:val="0"/>
            <w:numPr>
              <w:numId w:val="5"/>
            </w:numPr>
          </w:pPr>
        </w:pPrChange>
      </w:pPr>
      <w:del w:id="238" w:author="rick ales" w:date="2025-03-01T13:49:00Z" w16du:dateUtc="2025-03-01T18:49:00Z">
        <w:r w:rsidDel="00ED46F8">
          <w:delText>Introductio</w:delText>
        </w:r>
        <w:r w:rsidR="00612494" w:rsidDel="00ED46F8">
          <w:delText>n</w:delText>
        </w:r>
      </w:del>
      <w:ins w:id="239" w:author="rick ales" w:date="2025-03-01T13:47:00Z" w16du:dateUtc="2025-03-01T18:47:00Z">
        <w:r w:rsidR="00ED46F8">
          <w:tab/>
        </w:r>
      </w:ins>
    </w:p>
    <w:p w14:paraId="2C365544" w14:textId="3AC4A413" w:rsidR="000E571D" w:rsidRDefault="0064065C" w:rsidP="00ED46F8">
      <w:pPr>
        <w:rPr>
          <w:szCs w:val="22"/>
        </w:rPr>
        <w:pPrChange w:id="240" w:author="rick ales" w:date="2025-03-01T13:47:00Z" w16du:dateUtc="2025-03-01T18:47:00Z">
          <w:pPr>
            <w:pStyle w:val="ZFirstParagraph"/>
          </w:pPr>
        </w:pPrChange>
      </w:pPr>
      <w:r>
        <w:rPr>
          <w:szCs w:val="22"/>
        </w:rPr>
        <w:t xml:space="preserve">The following document sets forth the </w:t>
      </w:r>
      <w:del w:id="241" w:author="rick ales" w:date="2025-03-01T14:07:00Z" w16du:dateUtc="2025-03-01T19:07:00Z">
        <w:r w:rsidDel="000E571D">
          <w:rPr>
            <w:szCs w:val="22"/>
          </w:rPr>
          <w:delText>requirement</w:delText>
        </w:r>
      </w:del>
      <w:ins w:id="242" w:author="rick ales" w:date="2025-03-01T14:07:00Z" w16du:dateUtc="2025-03-01T19:07:00Z">
        <w:r w:rsidR="000E571D">
          <w:rPr>
            <w:szCs w:val="22"/>
          </w:rPr>
          <w:t>requirements</w:t>
        </w:r>
      </w:ins>
      <w:ins w:id="243" w:author="rick ales" w:date="2025-03-01T08:34:00Z" w16du:dateUtc="2025-03-01T13:34:00Z">
        <w:r w:rsidR="00F145E3">
          <w:rPr>
            <w:szCs w:val="22"/>
          </w:rPr>
          <w:t xml:space="preserve"> </w:t>
        </w:r>
      </w:ins>
      <w:ins w:id="244" w:author="rick ales" w:date="2025-03-01T08:35:00Z" w16du:dateUtc="2025-03-01T13:35:00Z">
        <w:r w:rsidR="00F145E3">
          <w:rPr>
            <w:szCs w:val="22"/>
          </w:rPr>
          <w:t>of</w:t>
        </w:r>
      </w:ins>
      <w:ins w:id="245" w:author="rick ales" w:date="2025-03-01T08:34:00Z" w16du:dateUtc="2025-03-01T13:34:00Z">
        <w:r w:rsidR="00F145E3">
          <w:rPr>
            <w:szCs w:val="22"/>
          </w:rPr>
          <w:t xml:space="preserve"> the Multi-Level Oil Indicator </w:t>
        </w:r>
      </w:ins>
      <w:ins w:id="246" w:author="rick ales" w:date="2025-03-01T08:35:00Z" w16du:dateUtc="2025-03-01T13:35:00Z">
        <w:r w:rsidR="00F145E3">
          <w:rPr>
            <w:szCs w:val="22"/>
          </w:rPr>
          <w:t xml:space="preserve">(MLOI) </w:t>
        </w:r>
      </w:ins>
      <w:ins w:id="247" w:author="rick ales" w:date="2025-03-01T14:06:00Z" w16du:dateUtc="2025-03-01T19:06:00Z">
        <w:r w:rsidR="000E571D">
          <w:rPr>
            <w:szCs w:val="22"/>
          </w:rPr>
          <w:t xml:space="preserve">program for automating the acceptance testing of oil level sensors.  </w:t>
        </w:r>
      </w:ins>
      <w:ins w:id="248" w:author="rick ales" w:date="2025-03-01T14:07:00Z" w16du:dateUtc="2025-03-01T19:07:00Z">
        <w:r w:rsidR="000E571D">
          <w:rPr>
            <w:szCs w:val="22"/>
          </w:rPr>
          <w:t xml:space="preserve">The MLOI program is divided into phases or </w:t>
        </w:r>
      </w:ins>
      <w:ins w:id="249" w:author="rick ales" w:date="2025-03-01T14:08:00Z" w16du:dateUtc="2025-03-01T19:08:00Z">
        <w:r w:rsidR="000E571D">
          <w:rPr>
            <w:szCs w:val="22"/>
          </w:rPr>
          <w:t>epics</w:t>
        </w:r>
      </w:ins>
      <w:ins w:id="250" w:author="rick ales" w:date="2025-03-01T14:07:00Z" w16du:dateUtc="2025-03-01T19:07:00Z">
        <w:r w:rsidR="000E571D">
          <w:rPr>
            <w:szCs w:val="22"/>
          </w:rPr>
          <w:t xml:space="preserve">.  The first </w:t>
        </w:r>
      </w:ins>
      <w:ins w:id="251" w:author="rick ales" w:date="2025-03-01T14:08:00Z" w16du:dateUtc="2025-03-01T19:08:00Z">
        <w:r w:rsidR="000E571D">
          <w:rPr>
            <w:szCs w:val="22"/>
          </w:rPr>
          <w:t>epic</w:t>
        </w:r>
      </w:ins>
      <w:ins w:id="252" w:author="rick ales" w:date="2025-03-01T14:07:00Z" w16du:dateUtc="2025-03-01T19:07:00Z">
        <w:r w:rsidR="000E571D">
          <w:rPr>
            <w:szCs w:val="22"/>
          </w:rPr>
          <w:t xml:space="preserve"> is </w:t>
        </w:r>
      </w:ins>
      <w:ins w:id="253" w:author="rick ales" w:date="2025-03-01T08:35:00Z" w16du:dateUtc="2025-03-01T13:35:00Z">
        <w:r w:rsidR="00F145E3">
          <w:rPr>
            <w:szCs w:val="22"/>
          </w:rPr>
          <w:t xml:space="preserve">for </w:t>
        </w:r>
      </w:ins>
      <w:del w:id="254" w:author="rick ales" w:date="2025-03-01T08:34:00Z" w16du:dateUtc="2025-03-01T13:34:00Z">
        <w:r w:rsidDel="00F145E3">
          <w:rPr>
            <w:szCs w:val="22"/>
          </w:rPr>
          <w:delText>s</w:delText>
        </w:r>
      </w:del>
      <w:r>
        <w:rPr>
          <w:szCs w:val="22"/>
        </w:rPr>
        <w:t xml:space="preserve"> automating </w:t>
      </w:r>
      <w:ins w:id="255" w:author="rick ales" w:date="2025-03-01T14:08:00Z" w16du:dateUtc="2025-03-01T19:08:00Z">
        <w:r w:rsidR="000E571D">
          <w:rPr>
            <w:szCs w:val="22"/>
          </w:rPr>
          <w:t xml:space="preserve">production </w:t>
        </w:r>
      </w:ins>
      <w:r>
        <w:rPr>
          <w:szCs w:val="22"/>
        </w:rPr>
        <w:t xml:space="preserve">tests </w:t>
      </w:r>
      <w:ins w:id="256" w:author="rick ales" w:date="2025-03-01T14:08:00Z" w16du:dateUtc="2025-03-01T19:08:00Z">
        <w:r w:rsidR="000E571D">
          <w:rPr>
            <w:szCs w:val="22"/>
          </w:rPr>
          <w:t xml:space="preserve">of </w:t>
        </w:r>
      </w:ins>
      <w:del w:id="257" w:author="rick ales" w:date="2025-03-01T14:08:00Z" w16du:dateUtc="2025-03-01T19:08:00Z">
        <w:r w:rsidDel="000E571D">
          <w:rPr>
            <w:szCs w:val="22"/>
          </w:rPr>
          <w:delText xml:space="preserve">on production units of the </w:delText>
        </w:r>
      </w:del>
      <w:r>
        <w:rPr>
          <w:szCs w:val="22"/>
        </w:rPr>
        <w:t xml:space="preserve">Allen 8005571.05 (P&amp;WC </w:t>
      </w:r>
      <w:r>
        <w:rPr>
          <w:color w:val="000000" w:themeColor="text1"/>
          <w:szCs w:val="22"/>
        </w:rPr>
        <w:t>30Y0241-01</w:t>
      </w:r>
      <w:r>
        <w:rPr>
          <w:szCs w:val="22"/>
        </w:rPr>
        <w:t xml:space="preserve">) Oil Level Sensor In particular the Oil Level Test Bench </w:t>
      </w:r>
      <w:del w:id="258" w:author="rick ales" w:date="2025-03-01T14:09:00Z" w16du:dateUtc="2025-03-01T19:09:00Z">
        <w:r w:rsidDel="000E571D">
          <w:rPr>
            <w:szCs w:val="22"/>
          </w:rPr>
          <w:delText xml:space="preserve">according to the </w:delText>
        </w:r>
      </w:del>
      <w:r>
        <w:rPr>
          <w:szCs w:val="22"/>
        </w:rPr>
        <w:t xml:space="preserve">protocol defined in ACCEPTANCE TEST PROCEDURE FOR ALLEN 8005571.05 (aka Elevation OLS ATP).  </w:t>
      </w:r>
    </w:p>
    <w:p w14:paraId="7AFC4599" w14:textId="77777777" w:rsidR="0064065C" w:rsidRDefault="0064065C" w:rsidP="006F6E8F">
      <w:pPr>
        <w:pStyle w:val="ZL2Section"/>
        <w:numPr>
          <w:ilvl w:val="1"/>
          <w:numId w:val="5"/>
        </w:numPr>
        <w:pPrChange w:id="259" w:author="rick ales" w:date="2025-03-01T10:08:00Z" w16du:dateUtc="2025-03-01T15:08:00Z">
          <w:pPr>
            <w:pStyle w:val="ZL2Section"/>
            <w:numPr>
              <w:numId w:val="5"/>
            </w:numPr>
            <w:ind w:left="720" w:hanging="720"/>
          </w:pPr>
        </w:pPrChange>
      </w:pPr>
      <w:bookmarkStart w:id="260" w:name="_Toc191729614"/>
      <w:bookmarkStart w:id="261" w:name="_Toc191730081"/>
      <w:r>
        <w:t>Reference Documents:</w:t>
      </w:r>
      <w:bookmarkEnd w:id="260"/>
      <w:bookmarkEnd w:id="261"/>
    </w:p>
    <w:p w14:paraId="3B070B39" w14:textId="77777777" w:rsidR="0064065C" w:rsidRDefault="0064065C" w:rsidP="0064065C">
      <w:pPr>
        <w:pStyle w:val="ZPara"/>
        <w:rPr>
          <w:sz w:val="22"/>
          <w:szCs w:val="22"/>
        </w:rPr>
      </w:pPr>
      <w:r>
        <w:rPr>
          <w:sz w:val="22"/>
          <w:szCs w:val="22"/>
        </w:rPr>
        <w:t>ACCEPTANCE TEST PROCEDURE FOR ALLEN 8005571.05, Report# 200333</w:t>
      </w:r>
    </w:p>
    <w:p w14:paraId="1846614D" w14:textId="77777777" w:rsidR="0064065C" w:rsidRDefault="0064065C" w:rsidP="006F6E8F">
      <w:pPr>
        <w:pStyle w:val="ZL2Section"/>
        <w:numPr>
          <w:ilvl w:val="1"/>
          <w:numId w:val="5"/>
        </w:numPr>
        <w:pPrChange w:id="262" w:author="rick ales" w:date="2025-03-01T10:08:00Z" w16du:dateUtc="2025-03-01T15:08:00Z">
          <w:pPr>
            <w:pStyle w:val="ZL2Section"/>
            <w:numPr>
              <w:numId w:val="5"/>
            </w:numPr>
            <w:ind w:left="720" w:hanging="720"/>
          </w:pPr>
        </w:pPrChange>
      </w:pPr>
      <w:bookmarkStart w:id="263" w:name="_Toc191729615"/>
      <w:bookmarkStart w:id="264" w:name="_Toc191730082"/>
      <w:r>
        <w:t>Notation</w:t>
      </w:r>
      <w:bookmarkEnd w:id="263"/>
      <w:bookmarkEnd w:id="264"/>
    </w:p>
    <w:p w14:paraId="5F0F8769" w14:textId="77777777" w:rsidR="0064065C" w:rsidRDefault="0064065C" w:rsidP="00F145E3">
      <w:pPr>
        <w:pStyle w:val="ListParagraph"/>
        <w:numPr>
          <w:ilvl w:val="0"/>
          <w:numId w:val="6"/>
        </w:numPr>
        <w:autoSpaceDN w:val="0"/>
        <w:spacing w:before="120" w:after="160" w:line="276" w:lineRule="auto"/>
        <w:ind w:left="1440" w:hanging="720"/>
        <w:contextualSpacing/>
        <w:rPr>
          <w:rFonts w:cs="Arial"/>
          <w:szCs w:val="22"/>
        </w:rPr>
        <w:pPrChange w:id="265" w:author="rick ales" w:date="2025-03-01T08:38:00Z" w16du:dateUtc="2025-03-01T13:38:00Z">
          <w:pPr>
            <w:pStyle w:val="ListParagraph"/>
            <w:numPr>
              <w:numId w:val="6"/>
            </w:numPr>
            <w:autoSpaceDN w:val="0"/>
            <w:spacing w:before="120" w:after="160" w:line="276" w:lineRule="auto"/>
            <w:ind w:left="1080" w:hanging="360"/>
            <w:contextualSpacing/>
          </w:pPr>
        </w:pPrChange>
      </w:pPr>
      <w:del w:id="266" w:author="rick ales" w:date="2025-03-01T08:37:00Z" w16du:dateUtc="2025-03-01T13:37:00Z">
        <w:r w:rsidDel="00F145E3">
          <w:rPr>
            <w:rFonts w:cs="Arial"/>
            <w:szCs w:val="22"/>
          </w:rPr>
          <w:delText xml:space="preserve"> </w:delText>
        </w:r>
        <w:r w:rsidDel="00F145E3">
          <w:rPr>
            <w:rFonts w:cs="Arial"/>
            <w:szCs w:val="22"/>
          </w:rPr>
          <w:tab/>
        </w:r>
      </w:del>
      <w:r>
        <w:rPr>
          <w:rFonts w:cs="Arial"/>
          <w:szCs w:val="22"/>
        </w:rPr>
        <w:t xml:space="preserve">Means Informative </w:t>
      </w:r>
    </w:p>
    <w:p w14:paraId="71CAA913" w14:textId="77777777" w:rsidR="0064065C" w:rsidRDefault="0064065C" w:rsidP="00F145E3">
      <w:pPr>
        <w:pStyle w:val="ListParagraph"/>
        <w:numPr>
          <w:ilvl w:val="0"/>
          <w:numId w:val="7"/>
        </w:numPr>
        <w:autoSpaceDN w:val="0"/>
        <w:spacing w:line="276" w:lineRule="auto"/>
        <w:ind w:left="1440" w:hanging="720"/>
        <w:contextualSpacing/>
        <w:rPr>
          <w:rFonts w:cs="Arial"/>
          <w:szCs w:val="22"/>
        </w:rPr>
        <w:pPrChange w:id="267" w:author="rick ales" w:date="2025-03-01T08:38:00Z" w16du:dateUtc="2025-03-01T13:38:00Z">
          <w:pPr>
            <w:pStyle w:val="ListParagraph"/>
            <w:numPr>
              <w:numId w:val="7"/>
            </w:numPr>
            <w:autoSpaceDN w:val="0"/>
            <w:spacing w:line="276" w:lineRule="auto"/>
            <w:ind w:left="1080" w:hanging="360"/>
            <w:contextualSpacing/>
          </w:pPr>
        </w:pPrChange>
      </w:pPr>
      <w:del w:id="268" w:author="rick ales" w:date="2025-03-01T08:37:00Z" w16du:dateUtc="2025-03-01T13:37:00Z">
        <w:r w:rsidDel="00F145E3">
          <w:rPr>
            <w:rFonts w:cs="Arial"/>
            <w:szCs w:val="22"/>
          </w:rPr>
          <w:delText xml:space="preserve"> </w:delText>
        </w:r>
        <w:r w:rsidDel="00F145E3">
          <w:rPr>
            <w:rFonts w:cs="Arial"/>
            <w:szCs w:val="22"/>
          </w:rPr>
          <w:tab/>
        </w:r>
      </w:del>
      <w:r>
        <w:rPr>
          <w:rFonts w:cs="Arial"/>
          <w:szCs w:val="22"/>
        </w:rPr>
        <w:t>Means Requirement</w:t>
      </w:r>
    </w:p>
    <w:p w14:paraId="06C52741" w14:textId="4323B799" w:rsidR="0064065C" w:rsidRDefault="0064065C" w:rsidP="00F145E3">
      <w:pPr>
        <w:spacing w:line="276" w:lineRule="auto"/>
        <w:ind w:left="1440" w:hanging="720"/>
        <w:rPr>
          <w:rFonts w:cs="Arial"/>
          <w:szCs w:val="22"/>
        </w:rPr>
        <w:pPrChange w:id="269" w:author="rick ales" w:date="2025-03-01T08:38:00Z" w16du:dateUtc="2025-03-01T13:38:00Z">
          <w:pPr>
            <w:spacing w:line="276" w:lineRule="auto"/>
            <w:ind w:left="720"/>
          </w:pPr>
        </w:pPrChange>
      </w:pPr>
      <w:r>
        <w:rPr>
          <w:rFonts w:cs="Arial"/>
          <w:szCs w:val="22"/>
        </w:rPr>
        <w:t>LV</w:t>
      </w:r>
      <w:del w:id="270" w:author="rick ales" w:date="2025-03-01T09:19:00Z" w16du:dateUtc="2025-03-01T14:19:00Z">
        <w:r w:rsidDel="00CB1BE8">
          <w:rPr>
            <w:rFonts w:cs="Arial"/>
            <w:szCs w:val="22"/>
          </w:rPr>
          <w:delText xml:space="preserve"> </w:delText>
        </w:r>
      </w:del>
      <w:r>
        <w:rPr>
          <w:rFonts w:cs="Arial"/>
          <w:szCs w:val="22"/>
        </w:rPr>
        <w:t xml:space="preserve"> </w:t>
      </w:r>
      <w:ins w:id="271" w:author="rick ales" w:date="2025-03-01T09:19:00Z" w16du:dateUtc="2025-03-01T14:19:00Z">
        <w:r w:rsidR="00CB1BE8">
          <w:rPr>
            <w:rFonts w:cs="Arial"/>
            <w:szCs w:val="22"/>
          </w:rPr>
          <w:tab/>
        </w:r>
      </w:ins>
      <w:del w:id="272" w:author="rick ales" w:date="2025-03-01T09:19:00Z" w16du:dateUtc="2025-03-01T14:19:00Z">
        <w:r w:rsidDel="00CB1BE8">
          <w:rPr>
            <w:rFonts w:cs="Arial"/>
            <w:szCs w:val="22"/>
          </w:rPr>
          <w:tab/>
        </w:r>
      </w:del>
      <w:del w:id="273" w:author="rick ales" w:date="2025-03-01T08:44:00Z" w16du:dateUtc="2025-03-01T13:44:00Z">
        <w:r w:rsidDel="0002162E">
          <w:rPr>
            <w:rFonts w:cs="Arial"/>
            <w:szCs w:val="22"/>
          </w:rPr>
          <w:delText xml:space="preserve">Means </w:delText>
        </w:r>
      </w:del>
      <w:r>
        <w:rPr>
          <w:rFonts w:cs="Arial"/>
          <w:szCs w:val="22"/>
        </w:rPr>
        <w:t>LabVIEW</w:t>
      </w:r>
    </w:p>
    <w:p w14:paraId="547FAB13" w14:textId="77777777" w:rsidR="0064065C" w:rsidRDefault="0064065C" w:rsidP="00F145E3">
      <w:pPr>
        <w:spacing w:line="276" w:lineRule="auto"/>
        <w:ind w:left="1440" w:hanging="720"/>
        <w:rPr>
          <w:rFonts w:cs="Arial"/>
          <w:szCs w:val="22"/>
        </w:rPr>
        <w:pPrChange w:id="274" w:author="rick ales" w:date="2025-03-01T08:38:00Z" w16du:dateUtc="2025-03-01T13:38:00Z">
          <w:pPr>
            <w:spacing w:line="276" w:lineRule="auto"/>
            <w:ind w:left="720"/>
          </w:pPr>
        </w:pPrChange>
      </w:pPr>
      <w:r>
        <w:rPr>
          <w:rFonts w:cs="Arial"/>
          <w:szCs w:val="22"/>
        </w:rPr>
        <w:t xml:space="preserve">AAP </w:t>
      </w:r>
      <w:r>
        <w:rPr>
          <w:rFonts w:cs="Arial"/>
          <w:szCs w:val="22"/>
        </w:rPr>
        <w:tab/>
      </w:r>
      <w:del w:id="275" w:author="rick ales" w:date="2025-03-01T08:44:00Z" w16du:dateUtc="2025-03-01T13:44:00Z">
        <w:r w:rsidDel="0002162E">
          <w:rPr>
            <w:rFonts w:cs="Arial"/>
            <w:szCs w:val="22"/>
          </w:rPr>
          <w:delText xml:space="preserve">Means </w:delText>
        </w:r>
      </w:del>
      <w:r>
        <w:rPr>
          <w:rFonts w:cs="Arial"/>
          <w:szCs w:val="22"/>
        </w:rPr>
        <w:t>Allen Aircraft Products</w:t>
      </w:r>
    </w:p>
    <w:p w14:paraId="40D2D62A" w14:textId="77777777" w:rsidR="0064065C" w:rsidRDefault="0064065C" w:rsidP="00F145E3">
      <w:pPr>
        <w:spacing w:line="276" w:lineRule="auto"/>
        <w:ind w:left="1440" w:hanging="720"/>
        <w:rPr>
          <w:rFonts w:cs="Arial"/>
          <w:szCs w:val="22"/>
        </w:rPr>
        <w:pPrChange w:id="276" w:author="rick ales" w:date="2025-03-01T08:38:00Z" w16du:dateUtc="2025-03-01T13:38:00Z">
          <w:pPr>
            <w:spacing w:line="276" w:lineRule="auto"/>
            <w:ind w:left="720"/>
          </w:pPr>
        </w:pPrChange>
      </w:pPr>
      <w:r>
        <w:rPr>
          <w:rFonts w:cs="Arial"/>
          <w:szCs w:val="22"/>
        </w:rPr>
        <w:t xml:space="preserve">ATP </w:t>
      </w:r>
      <w:r>
        <w:rPr>
          <w:rFonts w:cs="Arial"/>
          <w:szCs w:val="22"/>
        </w:rPr>
        <w:tab/>
      </w:r>
      <w:del w:id="277" w:author="rick ales" w:date="2025-03-01T08:44:00Z" w16du:dateUtc="2025-03-01T13:44:00Z">
        <w:r w:rsidDel="0002162E">
          <w:rPr>
            <w:rFonts w:cs="Arial"/>
            <w:szCs w:val="22"/>
          </w:rPr>
          <w:delText xml:space="preserve">Means </w:delText>
        </w:r>
      </w:del>
      <w:r>
        <w:rPr>
          <w:rFonts w:cs="Arial"/>
          <w:szCs w:val="22"/>
        </w:rPr>
        <w:t>Acceptance Test Procedure</w:t>
      </w:r>
    </w:p>
    <w:p w14:paraId="736ED010" w14:textId="38A5B0EA" w:rsidR="0064065C" w:rsidRDefault="0064065C" w:rsidP="00F145E3">
      <w:pPr>
        <w:spacing w:line="276" w:lineRule="auto"/>
        <w:ind w:left="1440" w:hanging="720"/>
        <w:rPr>
          <w:ins w:id="278" w:author="rick ales" w:date="2025-03-01T08:43:00Z" w16du:dateUtc="2025-03-01T13:43:00Z"/>
          <w:rFonts w:cs="Arial"/>
          <w:szCs w:val="22"/>
        </w:rPr>
      </w:pPr>
      <w:r>
        <w:rPr>
          <w:rFonts w:cs="Arial"/>
          <w:szCs w:val="22"/>
        </w:rPr>
        <w:t>OLS</w:t>
      </w:r>
      <w:r>
        <w:rPr>
          <w:rFonts w:cs="Arial"/>
          <w:szCs w:val="22"/>
        </w:rPr>
        <w:tab/>
      </w:r>
      <w:del w:id="279" w:author="rick ales" w:date="2025-03-01T08:44:00Z" w16du:dateUtc="2025-03-01T13:44:00Z">
        <w:r w:rsidDel="0002162E">
          <w:rPr>
            <w:rFonts w:cs="Arial"/>
            <w:szCs w:val="22"/>
          </w:rPr>
          <w:delText xml:space="preserve">Means </w:delText>
        </w:r>
      </w:del>
      <w:r>
        <w:rPr>
          <w:rFonts w:cs="Arial"/>
          <w:szCs w:val="22"/>
        </w:rPr>
        <w:t>Oil Level Sensor</w:t>
      </w:r>
    </w:p>
    <w:p w14:paraId="1E8FBFA3" w14:textId="5D58069A" w:rsidR="0002162E" w:rsidRDefault="0002162E" w:rsidP="00F145E3">
      <w:pPr>
        <w:spacing w:line="276" w:lineRule="auto"/>
        <w:ind w:left="1440" w:hanging="720"/>
        <w:rPr>
          <w:ins w:id="280" w:author="rick ales" w:date="2025-03-01T10:39:00Z" w16du:dateUtc="2025-03-01T15:39:00Z"/>
          <w:rFonts w:cs="Arial"/>
          <w:szCs w:val="22"/>
        </w:rPr>
      </w:pPr>
      <w:ins w:id="281" w:author="rick ales" w:date="2025-03-01T08:43:00Z" w16du:dateUtc="2025-03-01T13:43:00Z">
        <w:r>
          <w:rPr>
            <w:rFonts w:cs="Arial"/>
            <w:szCs w:val="22"/>
          </w:rPr>
          <w:t>DUT</w:t>
        </w:r>
        <w:r>
          <w:rPr>
            <w:rFonts w:cs="Arial"/>
            <w:szCs w:val="22"/>
          </w:rPr>
          <w:tab/>
        </w:r>
      </w:ins>
      <w:ins w:id="282" w:author="rick ales" w:date="2025-03-01T08:44:00Z" w16du:dateUtc="2025-03-01T13:44:00Z">
        <w:r>
          <w:rPr>
            <w:rFonts w:cs="Arial"/>
            <w:szCs w:val="22"/>
          </w:rPr>
          <w:t>Device Under Test</w:t>
        </w:r>
      </w:ins>
    </w:p>
    <w:p w14:paraId="3FAAD36A" w14:textId="29ACED8C" w:rsidR="00A45234" w:rsidRDefault="00A45234" w:rsidP="00F145E3">
      <w:pPr>
        <w:spacing w:line="276" w:lineRule="auto"/>
        <w:ind w:left="1440" w:hanging="720"/>
        <w:rPr>
          <w:ins w:id="283" w:author="rick ales" w:date="2025-03-01T10:39:00Z" w16du:dateUtc="2025-03-01T15:39:00Z"/>
          <w:rFonts w:cs="Arial"/>
          <w:szCs w:val="22"/>
        </w:rPr>
      </w:pPr>
      <w:ins w:id="284" w:author="rick ales" w:date="2025-03-01T10:39:00Z" w16du:dateUtc="2025-03-01T15:39:00Z">
        <w:r>
          <w:rPr>
            <w:rFonts w:cs="Arial"/>
            <w:szCs w:val="22"/>
          </w:rPr>
          <w:t xml:space="preserve">AI </w:t>
        </w:r>
        <w:r>
          <w:rPr>
            <w:rFonts w:cs="Arial"/>
            <w:szCs w:val="22"/>
          </w:rPr>
          <w:tab/>
          <w:t>Analog Input</w:t>
        </w:r>
      </w:ins>
    </w:p>
    <w:p w14:paraId="0A53B805" w14:textId="7648F18D" w:rsidR="00A45234" w:rsidRDefault="00A45234" w:rsidP="00F145E3">
      <w:pPr>
        <w:spacing w:line="276" w:lineRule="auto"/>
        <w:ind w:left="1440" w:hanging="720"/>
        <w:rPr>
          <w:ins w:id="285" w:author="rick ales" w:date="2025-03-01T08:35:00Z" w16du:dateUtc="2025-03-01T13:35:00Z"/>
          <w:rFonts w:cs="Arial"/>
          <w:szCs w:val="22"/>
        </w:rPr>
        <w:pPrChange w:id="286" w:author="rick ales" w:date="2025-03-01T08:38:00Z" w16du:dateUtc="2025-03-01T13:38:00Z">
          <w:pPr>
            <w:spacing w:line="276" w:lineRule="auto"/>
            <w:ind w:left="720"/>
          </w:pPr>
        </w:pPrChange>
      </w:pPr>
      <w:ins w:id="287" w:author="rick ales" w:date="2025-03-01T10:39:00Z" w16du:dateUtc="2025-03-01T15:39:00Z">
        <w:r>
          <w:rPr>
            <w:rFonts w:cs="Arial"/>
            <w:szCs w:val="22"/>
          </w:rPr>
          <w:t>XL</w:t>
        </w:r>
        <w:r>
          <w:rPr>
            <w:rFonts w:cs="Arial"/>
            <w:szCs w:val="22"/>
          </w:rPr>
          <w:tab/>
          <w:t>MS Excel</w:t>
        </w:r>
      </w:ins>
    </w:p>
    <w:p w14:paraId="062648BD" w14:textId="567A65D5" w:rsidR="00F145E3" w:rsidRDefault="00F145E3" w:rsidP="00F145E3">
      <w:pPr>
        <w:spacing w:line="276" w:lineRule="auto"/>
        <w:ind w:left="1440" w:hanging="720"/>
        <w:rPr>
          <w:ins w:id="288" w:author="rick ales" w:date="2025-03-01T09:18:00Z" w16du:dateUtc="2025-03-01T14:18:00Z"/>
          <w:rFonts w:cs="Arial"/>
          <w:szCs w:val="22"/>
        </w:rPr>
      </w:pPr>
      <w:ins w:id="289" w:author="rick ales" w:date="2025-03-01T08:35:00Z" w16du:dateUtc="2025-03-01T13:35:00Z">
        <w:r>
          <w:rPr>
            <w:rFonts w:cs="Arial"/>
            <w:szCs w:val="22"/>
          </w:rPr>
          <w:t>ML</w:t>
        </w:r>
      </w:ins>
      <w:ins w:id="290" w:author="rick ales" w:date="2025-03-01T08:36:00Z" w16du:dateUtc="2025-03-01T13:36:00Z">
        <w:r>
          <w:rPr>
            <w:rFonts w:cs="Arial"/>
            <w:szCs w:val="22"/>
          </w:rPr>
          <w:t>OI</w:t>
        </w:r>
        <w:r>
          <w:rPr>
            <w:rFonts w:cs="Arial"/>
            <w:szCs w:val="22"/>
          </w:rPr>
          <w:tab/>
          <w:t>Multi-Level Oil Indicator, designation of the automated test</w:t>
        </w:r>
      </w:ins>
      <w:ins w:id="291" w:author="rick ales" w:date="2025-03-01T14:04:00Z" w16du:dateUtc="2025-03-01T19:04:00Z">
        <w:r w:rsidR="000E571D">
          <w:rPr>
            <w:rFonts w:cs="Arial"/>
            <w:szCs w:val="22"/>
          </w:rPr>
          <w:t xml:space="preserve">er </w:t>
        </w:r>
      </w:ins>
      <w:ins w:id="292" w:author="rick ales" w:date="2025-03-01T08:36:00Z" w16du:dateUtc="2025-03-01T13:36:00Z">
        <w:r>
          <w:rPr>
            <w:rFonts w:cs="Arial"/>
            <w:szCs w:val="22"/>
          </w:rPr>
          <w:t xml:space="preserve">described herein. </w:t>
        </w:r>
      </w:ins>
    </w:p>
    <w:p w14:paraId="68A3D286" w14:textId="2BC5AD01" w:rsidR="00CB1BE8" w:rsidRDefault="00CB1BE8" w:rsidP="00F145E3">
      <w:pPr>
        <w:spacing w:line="276" w:lineRule="auto"/>
        <w:ind w:left="1440" w:hanging="720"/>
        <w:rPr>
          <w:ins w:id="293" w:author="rick ales" w:date="2025-03-01T09:18:00Z" w16du:dateUtc="2025-03-01T14:18:00Z"/>
          <w:rFonts w:cs="Arial"/>
          <w:szCs w:val="22"/>
        </w:rPr>
      </w:pPr>
      <w:ins w:id="294" w:author="rick ales" w:date="2025-03-01T09:18:00Z" w16du:dateUtc="2025-03-01T14:18:00Z">
        <w:r>
          <w:rPr>
            <w:rFonts w:cs="Arial"/>
            <w:szCs w:val="22"/>
          </w:rPr>
          <w:t xml:space="preserve">SHALL </w:t>
        </w:r>
      </w:ins>
      <w:ins w:id="295" w:author="rick ales" w:date="2025-03-01T09:19:00Z" w16du:dateUtc="2025-03-01T14:19:00Z">
        <w:r>
          <w:rPr>
            <w:rFonts w:cs="Arial"/>
            <w:szCs w:val="22"/>
          </w:rPr>
          <w:t xml:space="preserve">Absolute </w:t>
        </w:r>
      </w:ins>
      <w:ins w:id="296" w:author="rick ales" w:date="2025-03-01T09:18:00Z" w16du:dateUtc="2025-03-01T14:18:00Z">
        <w:r>
          <w:rPr>
            <w:rFonts w:cs="Arial"/>
            <w:szCs w:val="22"/>
          </w:rPr>
          <w:t>Requi</w:t>
        </w:r>
      </w:ins>
      <w:ins w:id="297" w:author="rick ales" w:date="2025-03-01T09:19:00Z" w16du:dateUtc="2025-03-01T14:19:00Z">
        <w:r>
          <w:rPr>
            <w:rFonts w:cs="Arial"/>
            <w:szCs w:val="22"/>
          </w:rPr>
          <w:t>rement</w:t>
        </w:r>
      </w:ins>
      <w:ins w:id="298" w:author="rick ales" w:date="2025-03-01T09:18:00Z" w16du:dateUtc="2025-03-01T14:18:00Z">
        <w:r>
          <w:rPr>
            <w:rFonts w:cs="Arial"/>
            <w:szCs w:val="22"/>
          </w:rPr>
          <w:t xml:space="preserve"> </w:t>
        </w:r>
      </w:ins>
    </w:p>
    <w:p w14:paraId="78126B68" w14:textId="6DFAC8A4" w:rsidR="00CB1BE8" w:rsidRDefault="00CB1BE8" w:rsidP="00F145E3">
      <w:pPr>
        <w:spacing w:line="276" w:lineRule="auto"/>
        <w:ind w:left="1440" w:hanging="720"/>
        <w:rPr>
          <w:ins w:id="299" w:author="rick ales" w:date="2025-03-01T09:04:00Z" w16du:dateUtc="2025-03-01T14:04:00Z"/>
          <w:rFonts w:cs="Arial"/>
          <w:szCs w:val="22"/>
        </w:rPr>
      </w:pPr>
      <w:ins w:id="300" w:author="rick ales" w:date="2025-03-01T09:18:00Z" w16du:dateUtc="2025-03-01T14:18:00Z">
        <w:r>
          <w:rPr>
            <w:rFonts w:cs="Arial"/>
            <w:szCs w:val="22"/>
          </w:rPr>
          <w:t>MAY</w:t>
        </w:r>
        <w:r>
          <w:rPr>
            <w:rFonts w:cs="Arial"/>
            <w:szCs w:val="22"/>
          </w:rPr>
          <w:tab/>
          <w:t>Permissive</w:t>
        </w:r>
      </w:ins>
      <w:ins w:id="301" w:author="rick ales" w:date="2025-03-01T09:19:00Z" w16du:dateUtc="2025-03-01T14:19:00Z">
        <w:r>
          <w:rPr>
            <w:rFonts w:cs="Arial"/>
            <w:szCs w:val="22"/>
          </w:rPr>
          <w:t xml:space="preserve"> Requirement</w:t>
        </w:r>
      </w:ins>
    </w:p>
    <w:p w14:paraId="628611FE" w14:textId="05EC6FA1" w:rsidR="009034F6" w:rsidRDefault="009034F6" w:rsidP="006F6E8F">
      <w:pPr>
        <w:pStyle w:val="ZL2Section"/>
        <w:numPr>
          <w:ilvl w:val="1"/>
          <w:numId w:val="5"/>
        </w:numPr>
        <w:rPr>
          <w:ins w:id="302" w:author="rick ales" w:date="2025-03-01T09:05:00Z" w16du:dateUtc="2025-03-01T14:05:00Z"/>
        </w:rPr>
        <w:pPrChange w:id="303" w:author="rick ales" w:date="2025-03-01T10:08:00Z" w16du:dateUtc="2025-03-01T15:08:00Z">
          <w:pPr>
            <w:pStyle w:val="ZL2Section"/>
            <w:numPr>
              <w:numId w:val="5"/>
            </w:numPr>
            <w:ind w:left="720" w:hanging="720"/>
          </w:pPr>
        </w:pPrChange>
      </w:pPr>
      <w:bookmarkStart w:id="304" w:name="_Toc191729616"/>
      <w:bookmarkStart w:id="305" w:name="_Toc191730083"/>
      <w:ins w:id="306" w:author="rick ales" w:date="2025-03-01T09:05:00Z" w16du:dateUtc="2025-03-01T14:05:00Z">
        <w:r>
          <w:t>Allen Aircraft Products Agile Project Management Glossary:</w:t>
        </w:r>
        <w:bookmarkEnd w:id="304"/>
        <w:bookmarkEnd w:id="305"/>
      </w:ins>
    </w:p>
    <w:p w14:paraId="4C6D31F0" w14:textId="77777777" w:rsidR="009034F6" w:rsidRDefault="009034F6" w:rsidP="009034F6">
      <w:pPr>
        <w:spacing w:before="120"/>
        <w:ind w:left="720"/>
        <w:rPr>
          <w:ins w:id="307" w:author="rick ales" w:date="2025-03-01T09:05:00Z" w16du:dateUtc="2025-03-01T14:05:00Z"/>
          <w:rFonts w:cs="Arial"/>
          <w:szCs w:val="22"/>
        </w:rPr>
      </w:pPr>
      <w:ins w:id="308" w:author="rick ales" w:date="2025-03-01T09:05:00Z" w16du:dateUtc="2025-03-01T14:05:00Z">
        <w:r w:rsidRPr="000E571D">
          <w:fldChar w:fldCharType="begin"/>
        </w:r>
        <w:r w:rsidRPr="000E571D">
          <w:instrText>HYPERLINK "https://www.atlassian.com/work-management/project-management"</w:instrText>
        </w:r>
        <w:r w:rsidRPr="000E571D">
          <w:fldChar w:fldCharType="separate"/>
        </w:r>
        <w:r w:rsidRPr="000E571D">
          <w:rPr>
            <w:rStyle w:val="Hyperlink"/>
            <w:rFonts w:cs="Arial"/>
            <w:b/>
            <w:bCs/>
            <w:color w:val="000000"/>
            <w:szCs w:val="22"/>
            <w:u w:val="none"/>
            <w:bdr w:val="none" w:sz="0" w:space="0" w:color="auto" w:frame="1"/>
            <w:shd w:val="clear" w:color="auto" w:fill="FFFFFF"/>
            <w:rPrChange w:id="309" w:author="rick ales" w:date="2025-03-01T14:05:00Z" w16du:dateUtc="2025-03-01T19:05:00Z">
              <w:rPr>
                <w:rStyle w:val="Hyperlink"/>
                <w:rFonts w:cs="Arial"/>
                <w:b/>
                <w:bCs/>
                <w:color w:val="000000"/>
                <w:szCs w:val="22"/>
                <w:bdr w:val="none" w:sz="0" w:space="0" w:color="auto" w:frame="1"/>
                <w:shd w:val="clear" w:color="auto" w:fill="FFFFFF"/>
              </w:rPr>
            </w:rPrChange>
          </w:rPr>
          <w:t>Agile:</w:t>
        </w:r>
        <w:r w:rsidRPr="000E571D">
          <w:rPr>
            <w:rStyle w:val="Hyperlink"/>
            <w:rFonts w:cs="Arial"/>
            <w:color w:val="000000"/>
            <w:szCs w:val="22"/>
            <w:u w:val="none"/>
            <w:bdr w:val="none" w:sz="0" w:space="0" w:color="auto" w:frame="1"/>
            <w:shd w:val="clear" w:color="auto" w:fill="FFFFFF"/>
            <w:rPrChange w:id="310" w:author="rick ales" w:date="2025-03-01T14:05:00Z" w16du:dateUtc="2025-03-01T19:05:00Z">
              <w:rPr>
                <w:rStyle w:val="Hyperlink"/>
                <w:rFonts w:cs="Arial"/>
                <w:color w:val="000000"/>
                <w:szCs w:val="22"/>
                <w:bdr w:val="none" w:sz="0" w:space="0" w:color="auto" w:frame="1"/>
                <w:shd w:val="clear" w:color="auto" w:fill="FFFFFF"/>
              </w:rPr>
            </w:rPrChange>
          </w:rPr>
          <w:t>   Project management</w:t>
        </w:r>
        <w:r w:rsidRPr="000E571D">
          <w:fldChar w:fldCharType="end"/>
        </w:r>
        <w:r>
          <w:rPr>
            <w:rFonts w:cs="Arial"/>
            <w:color w:val="000000"/>
            <w:szCs w:val="22"/>
            <w:shd w:val="clear" w:color="auto" w:fill="FFFFFF"/>
          </w:rPr>
          <w:t> as an iterative approach to delivering a project, which focuses on continuous releases that incorporate customer feedback.</w:t>
        </w:r>
      </w:ins>
    </w:p>
    <w:p w14:paraId="142196E9" w14:textId="77777777" w:rsidR="009034F6" w:rsidRDefault="009034F6" w:rsidP="009034F6">
      <w:pPr>
        <w:spacing w:before="60"/>
        <w:ind w:left="720"/>
        <w:rPr>
          <w:ins w:id="311" w:author="rick ales" w:date="2025-03-01T09:05:00Z" w16du:dateUtc="2025-03-01T14:05:00Z"/>
          <w:rFonts w:cs="Arial"/>
          <w:szCs w:val="22"/>
        </w:rPr>
      </w:pPr>
      <w:ins w:id="312" w:author="rick ales" w:date="2025-03-01T09:05:00Z" w16du:dateUtc="2025-03-01T14:05:00Z">
        <w:r>
          <w:rPr>
            <w:rFonts w:cs="Arial"/>
            <w:b/>
            <w:bCs/>
            <w:szCs w:val="22"/>
          </w:rPr>
          <w:t>Epic:</w:t>
        </w:r>
        <w:r>
          <w:rPr>
            <w:rFonts w:cs="Arial"/>
            <w:szCs w:val="22"/>
          </w:rPr>
          <w:t xml:space="preserve"> Project as part of a program defined by one or more User Stories.</w:t>
        </w:r>
      </w:ins>
    </w:p>
    <w:p w14:paraId="67A73080" w14:textId="77777777" w:rsidR="009034F6" w:rsidRDefault="009034F6" w:rsidP="009034F6">
      <w:pPr>
        <w:spacing w:before="60"/>
        <w:ind w:left="720"/>
        <w:rPr>
          <w:ins w:id="313" w:author="rick ales" w:date="2025-03-01T09:05:00Z" w16du:dateUtc="2025-03-01T14:05:00Z"/>
          <w:rFonts w:cs="Arial"/>
          <w:szCs w:val="22"/>
        </w:rPr>
      </w:pPr>
      <w:ins w:id="314" w:author="rick ales" w:date="2025-03-01T09:05:00Z" w16du:dateUtc="2025-03-01T14:05:00Z">
        <w:r>
          <w:rPr>
            <w:rFonts w:cs="Arial"/>
            <w:b/>
            <w:bCs/>
            <w:szCs w:val="22"/>
          </w:rPr>
          <w:t>User Story</w:t>
        </w:r>
        <w:proofErr w:type="gramStart"/>
        <w:r>
          <w:rPr>
            <w:rFonts w:cs="Arial"/>
            <w:b/>
            <w:bCs/>
            <w:szCs w:val="22"/>
          </w:rPr>
          <w:t>:</w:t>
        </w:r>
        <w:r>
          <w:rPr>
            <w:rFonts w:cs="Arial"/>
            <w:szCs w:val="22"/>
          </w:rPr>
          <w:t xml:space="preserve">  Description</w:t>
        </w:r>
        <w:proofErr w:type="gramEnd"/>
        <w:r>
          <w:rPr>
            <w:rFonts w:cs="Arial"/>
            <w:szCs w:val="22"/>
          </w:rPr>
          <w:t xml:space="preserve"> of the end goal of an Epic from the user’s perspective.</w:t>
        </w:r>
      </w:ins>
    </w:p>
    <w:p w14:paraId="13FC7FC3" w14:textId="77777777" w:rsidR="009034F6" w:rsidRDefault="009034F6" w:rsidP="009034F6">
      <w:pPr>
        <w:spacing w:before="60"/>
        <w:ind w:left="720"/>
        <w:rPr>
          <w:ins w:id="315" w:author="rick ales" w:date="2025-03-01T09:05:00Z" w16du:dateUtc="2025-03-01T14:05:00Z"/>
          <w:rFonts w:cs="Arial"/>
          <w:szCs w:val="22"/>
        </w:rPr>
      </w:pPr>
      <w:ins w:id="316" w:author="rick ales" w:date="2025-03-01T09:05:00Z" w16du:dateUtc="2025-03-01T14:05:00Z">
        <w:r>
          <w:rPr>
            <w:rFonts w:cs="Arial"/>
            <w:b/>
            <w:bCs/>
            <w:szCs w:val="22"/>
          </w:rPr>
          <w:t>Use Case</w:t>
        </w:r>
        <w:proofErr w:type="gramStart"/>
        <w:r>
          <w:rPr>
            <w:rFonts w:cs="Arial"/>
            <w:b/>
            <w:bCs/>
            <w:szCs w:val="22"/>
          </w:rPr>
          <w:t>:</w:t>
        </w:r>
        <w:r>
          <w:rPr>
            <w:rFonts w:cs="Arial"/>
            <w:szCs w:val="22"/>
          </w:rPr>
          <w:t xml:space="preserve">  Describe</w:t>
        </w:r>
        <w:proofErr w:type="gramEnd"/>
        <w:r>
          <w:rPr>
            <w:rFonts w:cs="Arial"/>
            <w:szCs w:val="22"/>
          </w:rPr>
          <w:t xml:space="preserve"> the system or user steps of a process to generate testable requirements that can be turned into executable tasks.</w:t>
        </w:r>
      </w:ins>
    </w:p>
    <w:p w14:paraId="58BE0679" w14:textId="77777777" w:rsidR="009034F6" w:rsidRDefault="009034F6" w:rsidP="009034F6">
      <w:pPr>
        <w:spacing w:before="60"/>
        <w:ind w:left="720"/>
        <w:rPr>
          <w:ins w:id="317" w:author="rick ales" w:date="2025-03-01T09:05:00Z" w16du:dateUtc="2025-03-01T14:05:00Z"/>
          <w:rFonts w:cs="Arial"/>
          <w:szCs w:val="22"/>
        </w:rPr>
      </w:pPr>
      <w:ins w:id="318" w:author="rick ales" w:date="2025-03-01T09:05:00Z" w16du:dateUtc="2025-03-01T14:05:00Z">
        <w:r>
          <w:rPr>
            <w:rFonts w:cs="Arial"/>
            <w:b/>
            <w:bCs/>
            <w:szCs w:val="22"/>
          </w:rPr>
          <w:t>Backlog:</w:t>
        </w:r>
        <w:r>
          <w:rPr>
            <w:rFonts w:cs="Arial"/>
            <w:szCs w:val="22"/>
          </w:rPr>
          <w:t xml:space="preserve"> List of tasks derived from Use Cases </w:t>
        </w:r>
      </w:ins>
    </w:p>
    <w:p w14:paraId="0D0B375D" w14:textId="77777777" w:rsidR="009034F6" w:rsidRDefault="009034F6" w:rsidP="009034F6">
      <w:pPr>
        <w:spacing w:before="60"/>
        <w:ind w:left="720"/>
        <w:rPr>
          <w:ins w:id="319" w:author="rick ales" w:date="2025-03-01T09:05:00Z" w16du:dateUtc="2025-03-01T14:05:00Z"/>
          <w:rFonts w:cs="Arial"/>
          <w:szCs w:val="22"/>
        </w:rPr>
      </w:pPr>
      <w:ins w:id="320" w:author="rick ales" w:date="2025-03-01T09:05:00Z" w16du:dateUtc="2025-03-01T14:05:00Z">
        <w:r>
          <w:rPr>
            <w:rFonts w:cs="Arial"/>
            <w:b/>
            <w:bCs/>
            <w:szCs w:val="22"/>
          </w:rPr>
          <w:t>Scrum</w:t>
        </w:r>
        <w:proofErr w:type="gramStart"/>
        <w:r>
          <w:rPr>
            <w:rFonts w:cs="Arial"/>
            <w:b/>
            <w:bCs/>
            <w:szCs w:val="22"/>
          </w:rPr>
          <w:t>:</w:t>
        </w:r>
        <w:r>
          <w:rPr>
            <w:rFonts w:cs="Arial"/>
            <w:szCs w:val="22"/>
          </w:rPr>
          <w:t>  Sprint</w:t>
        </w:r>
        <w:proofErr w:type="gramEnd"/>
        <w:r>
          <w:rPr>
            <w:rFonts w:cs="Arial"/>
            <w:szCs w:val="22"/>
          </w:rPr>
          <w:t xml:space="preserve"> meeting to prioritize task execution from the backlog and plan deliverables.</w:t>
        </w:r>
      </w:ins>
    </w:p>
    <w:p w14:paraId="02579161" w14:textId="77777777" w:rsidR="009034F6" w:rsidRDefault="009034F6" w:rsidP="009034F6">
      <w:pPr>
        <w:spacing w:before="60"/>
        <w:ind w:left="720"/>
        <w:rPr>
          <w:ins w:id="321" w:author="rick ales" w:date="2025-03-01T09:05:00Z" w16du:dateUtc="2025-03-01T14:05:00Z"/>
          <w:rFonts w:cs="Arial"/>
          <w:szCs w:val="22"/>
        </w:rPr>
      </w:pPr>
      <w:ins w:id="322" w:author="rick ales" w:date="2025-03-01T09:05:00Z" w16du:dateUtc="2025-03-01T14:05:00Z">
        <w:r>
          <w:rPr>
            <w:rFonts w:cs="Arial"/>
            <w:b/>
            <w:bCs/>
            <w:szCs w:val="22"/>
          </w:rPr>
          <w:t>Sprint</w:t>
        </w:r>
        <w:proofErr w:type="gramStart"/>
        <w:r>
          <w:rPr>
            <w:rFonts w:cs="Arial"/>
            <w:b/>
            <w:bCs/>
            <w:szCs w:val="22"/>
          </w:rPr>
          <w:t>:</w:t>
        </w:r>
        <w:r>
          <w:rPr>
            <w:rFonts w:cs="Arial"/>
            <w:szCs w:val="22"/>
          </w:rPr>
          <w:t xml:space="preserve">  Small</w:t>
        </w:r>
        <w:proofErr w:type="gramEnd"/>
        <w:r>
          <w:rPr>
            <w:rFonts w:cs="Arial"/>
            <w:szCs w:val="22"/>
          </w:rPr>
          <w:t xml:space="preserve"> work cycle or iteration intended to execute Scrum tasks and deliver content. </w:t>
        </w:r>
      </w:ins>
    </w:p>
    <w:p w14:paraId="7470D841" w14:textId="77777777" w:rsidR="009034F6" w:rsidRDefault="009034F6" w:rsidP="009034F6">
      <w:pPr>
        <w:spacing w:before="60"/>
        <w:ind w:left="720"/>
        <w:rPr>
          <w:ins w:id="323" w:author="rick ales" w:date="2025-03-01T09:05:00Z" w16du:dateUtc="2025-03-01T14:05:00Z"/>
          <w:rFonts w:ascii="Courier" w:hAnsi="Courier"/>
          <w:szCs w:val="22"/>
        </w:rPr>
      </w:pPr>
      <w:ins w:id="324" w:author="rick ales" w:date="2025-03-01T09:05:00Z" w16du:dateUtc="2025-03-01T14:05:00Z">
        <w:r>
          <w:rPr>
            <w:rFonts w:cs="Arial"/>
            <w:b/>
            <w:bCs/>
            <w:szCs w:val="22"/>
          </w:rPr>
          <w:t>Kanban board</w:t>
        </w:r>
        <w:proofErr w:type="gramStart"/>
        <w:r>
          <w:rPr>
            <w:rFonts w:cs="Arial"/>
            <w:b/>
            <w:bCs/>
            <w:szCs w:val="22"/>
          </w:rPr>
          <w:t>:</w:t>
        </w:r>
        <w:r>
          <w:rPr>
            <w:rFonts w:cs="Arial"/>
            <w:szCs w:val="22"/>
          </w:rPr>
          <w:t>  Planning</w:t>
        </w:r>
        <w:proofErr w:type="gramEnd"/>
        <w:r>
          <w:rPr>
            <w:rFonts w:cs="Arial"/>
            <w:szCs w:val="22"/>
          </w:rPr>
          <w:t xml:space="preserve"> tool to visualize the work in progress divided into stages, typically Requirements Definition; Design, Develop. Test, Release.</w:t>
        </w:r>
      </w:ins>
    </w:p>
    <w:p w14:paraId="2825214A" w14:textId="77777777" w:rsidR="009034F6" w:rsidRDefault="009034F6" w:rsidP="009034F6">
      <w:pPr>
        <w:spacing w:before="60"/>
        <w:ind w:left="720"/>
        <w:rPr>
          <w:ins w:id="325" w:author="rick ales" w:date="2025-03-01T09:05:00Z" w16du:dateUtc="2025-03-01T14:05:00Z"/>
          <w:rFonts w:cs="Arial"/>
          <w:szCs w:val="22"/>
        </w:rPr>
      </w:pPr>
      <w:ins w:id="326" w:author="rick ales" w:date="2025-03-01T09:05:00Z" w16du:dateUtc="2025-03-01T14:05:00Z">
        <w:r>
          <w:rPr>
            <w:rFonts w:cs="Arial"/>
            <w:b/>
            <w:bCs/>
            <w:szCs w:val="22"/>
          </w:rPr>
          <w:t>Standup</w:t>
        </w:r>
        <w:proofErr w:type="gramStart"/>
        <w:r>
          <w:rPr>
            <w:rFonts w:cs="Arial"/>
            <w:b/>
            <w:bCs/>
            <w:szCs w:val="22"/>
          </w:rPr>
          <w:t xml:space="preserve">:  </w:t>
        </w:r>
        <w:r>
          <w:rPr>
            <w:rFonts w:cs="Arial"/>
            <w:szCs w:val="22"/>
          </w:rPr>
          <w:t>Frequent</w:t>
        </w:r>
        <w:proofErr w:type="gramEnd"/>
        <w:r>
          <w:rPr>
            <w:rFonts w:cs="Arial"/>
            <w:szCs w:val="22"/>
          </w:rPr>
          <w:t xml:space="preserve">, brief meeting to address immediate needs to execute the Sprint. </w:t>
        </w:r>
      </w:ins>
    </w:p>
    <w:p w14:paraId="337ADF09" w14:textId="77777777" w:rsidR="009034F6" w:rsidRDefault="009034F6" w:rsidP="009034F6">
      <w:pPr>
        <w:spacing w:before="60"/>
        <w:ind w:left="720"/>
        <w:rPr>
          <w:ins w:id="327" w:author="rick ales" w:date="2025-03-01T09:05:00Z" w16du:dateUtc="2025-03-01T14:05:00Z"/>
          <w:rFonts w:cs="Arial"/>
          <w:szCs w:val="22"/>
        </w:rPr>
      </w:pPr>
      <w:ins w:id="328" w:author="rick ales" w:date="2025-03-01T09:05:00Z" w16du:dateUtc="2025-03-01T14:05:00Z">
        <w:r>
          <w:rPr>
            <w:rFonts w:cs="Arial"/>
            <w:b/>
            <w:bCs/>
            <w:szCs w:val="22"/>
          </w:rPr>
          <w:t>Sprint review</w:t>
        </w:r>
        <w:proofErr w:type="gramStart"/>
        <w:r>
          <w:rPr>
            <w:rFonts w:cs="Arial"/>
            <w:b/>
            <w:bCs/>
            <w:szCs w:val="22"/>
          </w:rPr>
          <w:t>:</w:t>
        </w:r>
        <w:r>
          <w:rPr>
            <w:rFonts w:cs="Arial"/>
            <w:szCs w:val="22"/>
          </w:rPr>
          <w:t>  Meeting</w:t>
        </w:r>
        <w:proofErr w:type="gramEnd"/>
        <w:r>
          <w:rPr>
            <w:rFonts w:cs="Arial"/>
            <w:szCs w:val="22"/>
          </w:rPr>
          <w:t xml:space="preserve"> to approve transition to next Sprint by verifying the completion of Sprint deliverables.  (Developers merge branch into main, Test new main code.)</w:t>
        </w:r>
      </w:ins>
    </w:p>
    <w:p w14:paraId="7B145698" w14:textId="77777777" w:rsidR="009034F6" w:rsidRDefault="009034F6" w:rsidP="00F145E3">
      <w:pPr>
        <w:spacing w:line="276" w:lineRule="auto"/>
        <w:ind w:left="1440" w:hanging="720"/>
        <w:rPr>
          <w:rFonts w:cs="Arial"/>
          <w:szCs w:val="22"/>
        </w:rPr>
        <w:pPrChange w:id="329" w:author="rick ales" w:date="2025-03-01T08:38:00Z" w16du:dateUtc="2025-03-01T13:38:00Z">
          <w:pPr>
            <w:spacing w:line="276" w:lineRule="auto"/>
            <w:ind w:left="720"/>
          </w:pPr>
        </w:pPrChange>
      </w:pPr>
    </w:p>
    <w:p w14:paraId="7D30E899" w14:textId="152CA82A" w:rsidR="0064065C" w:rsidRPr="007A4E8B" w:rsidRDefault="0064065C" w:rsidP="007A4E8B">
      <w:pPr>
        <w:pStyle w:val="ZL1Section"/>
        <w:numPr>
          <w:ilvl w:val="0"/>
          <w:numId w:val="5"/>
        </w:numPr>
        <w:rPr>
          <w:rFonts w:cs="Times New Roman"/>
        </w:rPr>
        <w:pPrChange w:id="330" w:author="rick ales" w:date="2025-03-01T13:52:00Z" w16du:dateUtc="2025-03-01T18:52:00Z">
          <w:pPr>
            <w:pStyle w:val="ZL1Section"/>
            <w:numPr>
              <w:numId w:val="5"/>
            </w:numPr>
          </w:pPr>
        </w:pPrChange>
      </w:pPr>
      <w:del w:id="331" w:author="rick ales" w:date="2025-03-01T08:44:00Z" w16du:dateUtc="2025-03-01T13:44:00Z">
        <w:r w:rsidDel="0002162E">
          <w:delText>Allen Aircraft Product LabVIEW Program</w:delText>
        </w:r>
      </w:del>
      <w:bookmarkStart w:id="332" w:name="_Toc191729617"/>
      <w:bookmarkStart w:id="333" w:name="_Toc191730084"/>
      <w:ins w:id="334" w:author="rick ales" w:date="2025-03-01T08:44:00Z" w16du:dateUtc="2025-03-01T13:44:00Z">
        <w:r w:rsidR="0002162E">
          <w:t>MO</w:t>
        </w:r>
      </w:ins>
      <w:ins w:id="335" w:author="rick ales" w:date="2025-03-01T08:45:00Z" w16du:dateUtc="2025-03-01T13:45:00Z">
        <w:r w:rsidR="0002162E">
          <w:t>LI Project Overview</w:t>
        </w:r>
      </w:ins>
      <w:r>
        <w:t>:</w:t>
      </w:r>
      <w:bookmarkEnd w:id="332"/>
      <w:bookmarkEnd w:id="333"/>
    </w:p>
    <w:p w14:paraId="58584046" w14:textId="03ECB73A" w:rsidR="0064065C" w:rsidRPr="0064065C" w:rsidDel="00F145E3" w:rsidRDefault="0064065C" w:rsidP="0064065C">
      <w:pPr>
        <w:pStyle w:val="ZPara"/>
        <w:rPr>
          <w:del w:id="336" w:author="rick ales" w:date="2025-03-01T08:42:00Z" w16du:dateUtc="2025-03-01T13:42:00Z"/>
          <w:rStyle w:val="Heading2Char"/>
          <w:rFonts w:ascii="Arial" w:hAnsi="Arial"/>
          <w:sz w:val="22"/>
          <w:szCs w:val="22"/>
        </w:rPr>
      </w:pPr>
      <w:del w:id="337" w:author="rick ales" w:date="2025-03-01T08:42:00Z" w16du:dateUtc="2025-03-01T13:42:00Z">
        <w:r w:rsidDel="00F145E3">
          <w:delText xml:space="preserve">Elate OLS level rig </w:delText>
        </w:r>
        <w:r w:rsidRPr="0064065C" w:rsidDel="00F145E3">
          <w:rPr>
            <w:rStyle w:val="Heading2Char"/>
            <w:rFonts w:ascii="Arial" w:hAnsi="Arial"/>
            <w:sz w:val="22"/>
            <w:szCs w:val="22"/>
          </w:rPr>
          <w:delText>DAQ970 data acquisition.</w:delText>
        </w:r>
      </w:del>
    </w:p>
    <w:p w14:paraId="4CA69FA9" w14:textId="7F3FF4D4" w:rsidR="0064065C" w:rsidDel="00F145E3" w:rsidRDefault="0064065C" w:rsidP="0064065C">
      <w:pPr>
        <w:pStyle w:val="ZPara"/>
        <w:rPr>
          <w:del w:id="338" w:author="rick ales" w:date="2025-03-01T08:42:00Z" w16du:dateUtc="2025-03-01T13:42:00Z"/>
        </w:rPr>
      </w:pPr>
      <w:del w:id="339" w:author="rick ales" w:date="2025-03-01T08:42:00Z" w16du:dateUtc="2025-03-01T13:42:00Z">
        <w:r w:rsidDel="00F145E3">
          <w:delText>Elate OLS level rig with Oil Tank manual control.</w:delText>
        </w:r>
      </w:del>
    </w:p>
    <w:p w14:paraId="2F47F541" w14:textId="4E332105" w:rsidR="0064065C" w:rsidDel="00F145E3" w:rsidRDefault="0064065C" w:rsidP="0064065C">
      <w:pPr>
        <w:pStyle w:val="ZPara"/>
        <w:rPr>
          <w:del w:id="340" w:author="rick ales" w:date="2025-03-01T08:42:00Z" w16du:dateUtc="2025-03-01T13:42:00Z"/>
        </w:rPr>
      </w:pPr>
      <w:del w:id="341" w:author="rick ales" w:date="2025-03-01T08:42:00Z" w16du:dateUtc="2025-03-01T13:42:00Z">
        <w:r w:rsidDel="00F145E3">
          <w:delText>Elate OLS level rig with Oil Tank automatic control (PID) and Post test data analysis.</w:delText>
        </w:r>
      </w:del>
    </w:p>
    <w:p w14:paraId="769896CD" w14:textId="794E1814" w:rsidR="0064065C" w:rsidRDefault="0064065C" w:rsidP="0064065C">
      <w:pPr>
        <w:pStyle w:val="ZPara"/>
        <w:rPr>
          <w:ins w:id="342" w:author="rick ales" w:date="2025-03-01T08:43:00Z" w16du:dateUtc="2025-03-01T13:43:00Z"/>
        </w:rPr>
      </w:pPr>
      <w:del w:id="343" w:author="rick ales" w:date="2025-03-01T08:42:00Z" w16du:dateUtc="2025-03-01T13:42:00Z">
        <w:r w:rsidDel="00F145E3">
          <w:delText>EPIC 4: (TBD) Elate OLS level rig with linear actuator automation.</w:delText>
        </w:r>
      </w:del>
      <w:ins w:id="344" w:author="rick ales" w:date="2025-03-01T08:42:00Z" w16du:dateUtc="2025-03-01T13:42:00Z">
        <w:r w:rsidR="00F145E3">
          <w:t xml:space="preserve">The project </w:t>
        </w:r>
      </w:ins>
      <w:ins w:id="345" w:author="rick ales" w:date="2025-03-01T08:45:00Z" w16du:dateUtc="2025-03-01T13:45:00Z">
        <w:r w:rsidR="0002162E">
          <w:t>LV Programming</w:t>
        </w:r>
      </w:ins>
      <w:ins w:id="346" w:author="rick ales" w:date="2025-03-01T14:11:00Z" w16du:dateUtc="2025-03-01T19:11:00Z">
        <w:r w:rsidR="000E571D">
          <w:t xml:space="preserve"> </w:t>
        </w:r>
      </w:ins>
      <w:ins w:id="347" w:author="rick ales" w:date="2025-03-01T14:12:00Z" w16du:dateUtc="2025-03-01T19:12:00Z">
        <w:r w:rsidR="000E571D">
          <w:t>project</w:t>
        </w:r>
      </w:ins>
      <w:ins w:id="348" w:author="rick ales" w:date="2025-03-01T08:45:00Z" w16du:dateUtc="2025-03-01T13:45:00Z">
        <w:r w:rsidR="0002162E">
          <w:t xml:space="preserve"> </w:t>
        </w:r>
      </w:ins>
      <w:ins w:id="349" w:author="rick ales" w:date="2025-03-01T08:42:00Z" w16du:dateUtc="2025-03-01T13:42:00Z">
        <w:r w:rsidR="00F145E3">
          <w:t>objectives are divided into phases or Epics</w:t>
        </w:r>
      </w:ins>
      <w:ins w:id="350" w:author="rick ales" w:date="2025-03-01T08:53:00Z" w16du:dateUtc="2025-03-01T13:53:00Z">
        <w:r w:rsidR="00DC6566">
          <w:t xml:space="preserve"> that are each suitable for release to production</w:t>
        </w:r>
      </w:ins>
      <w:ins w:id="351" w:author="rick ales" w:date="2025-03-01T08:42:00Z" w16du:dateUtc="2025-03-01T13:42:00Z">
        <w:r w:rsidR="00F145E3">
          <w:t xml:space="preserve"> as follows</w:t>
        </w:r>
      </w:ins>
      <w:ins w:id="352" w:author="rick ales" w:date="2025-03-01T08:43:00Z" w16du:dateUtc="2025-03-01T13:43:00Z">
        <w:r w:rsidR="0002162E">
          <w:t>:</w:t>
        </w:r>
      </w:ins>
    </w:p>
    <w:p w14:paraId="33A6C088" w14:textId="6B7AF947" w:rsidR="0002162E" w:rsidRDefault="0002162E" w:rsidP="00DC6566">
      <w:pPr>
        <w:pStyle w:val="ZPara"/>
        <w:numPr>
          <w:ilvl w:val="0"/>
          <w:numId w:val="41"/>
        </w:numPr>
        <w:rPr>
          <w:ins w:id="353" w:author="rick ales" w:date="2025-03-01T08:45:00Z" w16du:dateUtc="2025-03-01T13:45:00Z"/>
        </w:rPr>
        <w:pPrChange w:id="354" w:author="rick ales" w:date="2025-03-01T09:04:00Z" w16du:dateUtc="2025-03-01T14:04:00Z">
          <w:pPr>
            <w:pStyle w:val="ZPara"/>
            <w:numPr>
              <w:numId w:val="6"/>
            </w:numPr>
            <w:ind w:left="2160" w:hanging="360"/>
          </w:pPr>
        </w:pPrChange>
      </w:pPr>
      <w:ins w:id="355" w:author="rick ales" w:date="2025-03-01T08:43:00Z" w16du:dateUtc="2025-03-01T13:43:00Z">
        <w:r>
          <w:t xml:space="preserve">Epic 1 </w:t>
        </w:r>
      </w:ins>
      <w:ins w:id="356" w:author="rick ales" w:date="2025-03-01T14:12:00Z" w16du:dateUtc="2025-03-01T19:12:00Z">
        <w:r w:rsidR="000E571D">
          <w:t>-- Single</w:t>
        </w:r>
      </w:ins>
      <w:ins w:id="357" w:author="rick ales" w:date="2025-03-01T08:43:00Z" w16du:dateUtc="2025-03-01T13:43:00Z">
        <w:r>
          <w:t xml:space="preserve"> DUT</w:t>
        </w:r>
      </w:ins>
      <w:ins w:id="358" w:author="rick ales" w:date="2025-03-01T08:44:00Z" w16du:dateUtc="2025-03-01T13:44:00Z">
        <w:r>
          <w:t xml:space="preserve"> automated test</w:t>
        </w:r>
      </w:ins>
    </w:p>
    <w:p w14:paraId="4FE6CB47" w14:textId="450C12D3" w:rsidR="0002162E" w:rsidRDefault="0002162E" w:rsidP="00DC6566">
      <w:pPr>
        <w:pStyle w:val="ZPara"/>
        <w:numPr>
          <w:ilvl w:val="0"/>
          <w:numId w:val="41"/>
        </w:numPr>
        <w:rPr>
          <w:ins w:id="359" w:author="rick ales" w:date="2025-03-01T08:46:00Z" w16du:dateUtc="2025-03-01T13:46:00Z"/>
        </w:rPr>
        <w:pPrChange w:id="360" w:author="rick ales" w:date="2025-03-01T09:04:00Z" w16du:dateUtc="2025-03-01T14:04:00Z">
          <w:pPr>
            <w:pStyle w:val="ZPara"/>
            <w:numPr>
              <w:numId w:val="6"/>
            </w:numPr>
            <w:ind w:left="2160" w:hanging="360"/>
          </w:pPr>
        </w:pPrChange>
      </w:pPr>
      <w:ins w:id="361" w:author="rick ales" w:date="2025-03-01T08:45:00Z" w16du:dateUtc="2025-03-01T13:45:00Z">
        <w:r>
          <w:t xml:space="preserve">Epic </w:t>
        </w:r>
      </w:ins>
      <w:ins w:id="362" w:author="rick ales" w:date="2025-03-01T08:46:00Z" w16du:dateUtc="2025-03-01T13:46:00Z">
        <w:r>
          <w:t>2 – Multiple Elevate OLS DUT automated Test</w:t>
        </w:r>
      </w:ins>
    </w:p>
    <w:p w14:paraId="4F1F1874" w14:textId="6C921F6B" w:rsidR="0002162E" w:rsidRDefault="0002162E" w:rsidP="00DC6566">
      <w:pPr>
        <w:pStyle w:val="ZPara"/>
        <w:numPr>
          <w:ilvl w:val="0"/>
          <w:numId w:val="41"/>
        </w:numPr>
        <w:rPr>
          <w:ins w:id="363" w:author="rick ales" w:date="2025-03-01T08:53:00Z" w16du:dateUtc="2025-03-01T13:53:00Z"/>
        </w:rPr>
        <w:pPrChange w:id="364" w:author="rick ales" w:date="2025-03-01T09:04:00Z" w16du:dateUtc="2025-03-01T14:04:00Z">
          <w:pPr>
            <w:pStyle w:val="ZPara"/>
            <w:numPr>
              <w:numId w:val="6"/>
            </w:numPr>
            <w:ind w:left="2160" w:hanging="360"/>
          </w:pPr>
        </w:pPrChange>
      </w:pPr>
      <w:ins w:id="365" w:author="rick ales" w:date="2025-03-01T08:46:00Z" w16du:dateUtc="2025-03-01T13:46:00Z">
        <w:r>
          <w:t>Epic</w:t>
        </w:r>
      </w:ins>
      <w:ins w:id="366" w:author="rick ales" w:date="2025-03-01T14:11:00Z" w16du:dateUtc="2025-03-01T19:11:00Z">
        <w:r w:rsidR="000E571D">
          <w:t xml:space="preserve"> </w:t>
        </w:r>
      </w:ins>
      <w:ins w:id="367" w:author="rick ales" w:date="2025-03-01T08:46:00Z" w16du:dateUtc="2025-03-01T13:46:00Z">
        <w:r>
          <w:t>3</w:t>
        </w:r>
      </w:ins>
      <w:ins w:id="368" w:author="rick ales" w:date="2025-03-01T14:11:00Z" w16du:dateUtc="2025-03-01T19:11:00Z">
        <w:r w:rsidR="000E571D">
          <w:t>+</w:t>
        </w:r>
      </w:ins>
      <w:ins w:id="369" w:author="rick ales" w:date="2025-03-01T08:46:00Z" w16du:dateUtc="2025-03-01T13:46:00Z">
        <w:r>
          <w:t xml:space="preserve"> – MLOI capability extended to accommodate other OLS product lines.</w:t>
        </w:r>
      </w:ins>
    </w:p>
    <w:p w14:paraId="772B8049" w14:textId="0D983DA7" w:rsidR="0002162E" w:rsidRDefault="0002162E" w:rsidP="0002162E">
      <w:pPr>
        <w:pStyle w:val="ZPara"/>
        <w:rPr>
          <w:ins w:id="370" w:author="rick ales" w:date="2025-03-01T08:48:00Z" w16du:dateUtc="2025-03-01T13:48:00Z"/>
        </w:rPr>
      </w:pPr>
      <w:ins w:id="371" w:author="rick ales" w:date="2025-03-01T08:47:00Z" w16du:dateUtc="2025-03-01T13:47:00Z">
        <w:r>
          <w:t xml:space="preserve">The project hardware including the tank, pump and instrumentation </w:t>
        </w:r>
      </w:ins>
      <w:ins w:id="372" w:author="rick ales" w:date="2025-03-01T08:48:00Z" w16du:dateUtc="2025-03-01T13:48:00Z">
        <w:r>
          <w:t>also has two phases as follows:</w:t>
        </w:r>
      </w:ins>
    </w:p>
    <w:p w14:paraId="4EE06209" w14:textId="5C7570EF" w:rsidR="0002162E" w:rsidRDefault="0002162E" w:rsidP="00DC6566">
      <w:pPr>
        <w:pStyle w:val="ZPara"/>
        <w:numPr>
          <w:ilvl w:val="0"/>
          <w:numId w:val="42"/>
        </w:numPr>
        <w:rPr>
          <w:ins w:id="373" w:author="rick ales" w:date="2025-03-01T08:51:00Z" w16du:dateUtc="2025-03-01T13:51:00Z"/>
        </w:rPr>
        <w:pPrChange w:id="374" w:author="rick ales" w:date="2025-03-01T09:04:00Z" w16du:dateUtc="2025-03-01T14:04:00Z">
          <w:pPr>
            <w:pStyle w:val="ZPara"/>
            <w:numPr>
              <w:numId w:val="39"/>
            </w:numPr>
            <w:ind w:left="2160" w:hanging="360"/>
          </w:pPr>
        </w:pPrChange>
      </w:pPr>
      <w:ins w:id="375" w:author="rick ales" w:date="2025-03-01T08:48:00Z" w16du:dateUtc="2025-03-01T13:48:00Z">
        <w:r>
          <w:t xml:space="preserve">HW 1 – </w:t>
        </w:r>
      </w:ins>
      <w:ins w:id="376" w:author="rick ales" w:date="2025-03-01T08:49:00Z" w16du:dateUtc="2025-03-01T13:49:00Z">
        <w:r>
          <w:t xml:space="preserve">Prototype phase where all items are COTS and </w:t>
        </w:r>
      </w:ins>
      <w:ins w:id="377" w:author="rick ales" w:date="2025-03-01T08:50:00Z" w16du:dateUtc="2025-03-01T13:50:00Z">
        <w:r>
          <w:t xml:space="preserve">custom configurations are achieved through </w:t>
        </w:r>
      </w:ins>
      <w:ins w:id="378" w:author="rick ales" w:date="2025-03-01T08:51:00Z" w16du:dateUtc="2025-03-01T13:51:00Z">
        <w:r>
          <w:t>b</w:t>
        </w:r>
      </w:ins>
      <w:ins w:id="379" w:author="rick ales" w:date="2025-03-01T08:50:00Z" w16du:dateUtc="2025-03-01T13:50:00Z">
        <w:r>
          <w:t>readboard</w:t>
        </w:r>
      </w:ins>
      <w:ins w:id="380" w:author="rick ales" w:date="2025-03-01T08:51:00Z" w16du:dateUtc="2025-03-01T13:51:00Z">
        <w:r>
          <w:t>s</w:t>
        </w:r>
      </w:ins>
      <w:ins w:id="381" w:author="rick ales" w:date="2025-03-01T08:50:00Z" w16du:dateUtc="2025-03-01T13:50:00Z">
        <w:r>
          <w:t xml:space="preserve"> or </w:t>
        </w:r>
      </w:ins>
      <w:ins w:id="382" w:author="rick ales" w:date="2025-03-01T08:51:00Z" w16du:dateUtc="2025-03-01T13:51:00Z">
        <w:r>
          <w:t xml:space="preserve">otherwise </w:t>
        </w:r>
      </w:ins>
      <w:ins w:id="383" w:author="rick ales" w:date="2025-03-01T08:50:00Z" w16du:dateUtc="2025-03-01T13:50:00Z">
        <w:r>
          <w:t>temporar</w:t>
        </w:r>
      </w:ins>
      <w:ins w:id="384" w:author="rick ales" w:date="2025-03-01T14:13:00Z" w16du:dateUtc="2025-03-01T19:13:00Z">
        <w:r w:rsidR="000E571D">
          <w:t>y</w:t>
        </w:r>
      </w:ins>
      <w:ins w:id="385" w:author="rick ales" w:date="2025-03-01T08:50:00Z" w16du:dateUtc="2025-03-01T13:50:00Z">
        <w:r>
          <w:t xml:space="preserve"> connec</w:t>
        </w:r>
      </w:ins>
      <w:ins w:id="386" w:author="rick ales" w:date="2025-03-01T14:13:00Z" w16du:dateUtc="2025-03-01T19:13:00Z">
        <w:r w:rsidR="000E571D">
          <w:t>tions</w:t>
        </w:r>
      </w:ins>
      <w:ins w:id="387" w:author="rick ales" w:date="2025-03-01T08:50:00Z" w16du:dateUtc="2025-03-01T13:50:00Z">
        <w:r>
          <w:t xml:space="preserve">. </w:t>
        </w:r>
      </w:ins>
    </w:p>
    <w:p w14:paraId="0843BABE" w14:textId="6A0B5496" w:rsidR="00DC6566" w:rsidRDefault="0002162E" w:rsidP="00DC6566">
      <w:pPr>
        <w:pStyle w:val="ZPara"/>
        <w:numPr>
          <w:ilvl w:val="0"/>
          <w:numId w:val="42"/>
        </w:numPr>
        <w:rPr>
          <w:ins w:id="388" w:author="rick ales" w:date="2025-03-01T09:00:00Z" w16du:dateUtc="2025-03-01T14:00:00Z"/>
        </w:rPr>
        <w:pPrChange w:id="389" w:author="rick ales" w:date="2025-03-01T09:04:00Z" w16du:dateUtc="2025-03-01T14:04:00Z">
          <w:pPr>
            <w:pStyle w:val="ZPara"/>
            <w:numPr>
              <w:numId w:val="39"/>
            </w:numPr>
            <w:ind w:left="2160" w:hanging="360"/>
          </w:pPr>
        </w:pPrChange>
      </w:pPr>
      <w:ins w:id="390" w:author="rick ales" w:date="2025-03-01T08:51:00Z" w16du:dateUtc="2025-03-01T13:51:00Z">
        <w:r>
          <w:t xml:space="preserve">HW 2 – Production </w:t>
        </w:r>
      </w:ins>
      <w:ins w:id="391" w:author="rick ales" w:date="2025-03-01T08:52:00Z" w16du:dateUtc="2025-03-01T13:52:00Z">
        <w:r>
          <w:t xml:space="preserve">where custom </w:t>
        </w:r>
      </w:ins>
      <w:ins w:id="392" w:author="rick ales" w:date="2025-03-01T14:14:00Z" w16du:dateUtc="2025-03-01T19:14:00Z">
        <w:r w:rsidR="00D800F5">
          <w:t>interfaces</w:t>
        </w:r>
      </w:ins>
      <w:ins w:id="393" w:author="rick ales" w:date="2025-03-01T08:52:00Z" w16du:dateUtc="2025-03-01T13:52:00Z">
        <w:r>
          <w:t xml:space="preserve"> have been designed and fit for purpose implemented, </w:t>
        </w:r>
        <w:proofErr w:type="spellStart"/>
        <w:r>
          <w:t>ie</w:t>
        </w:r>
        <w:proofErr w:type="spellEnd"/>
        <w:r>
          <w:t xml:space="preserve"> interface unit manufactured as a custom PC</w:t>
        </w:r>
      </w:ins>
      <w:ins w:id="394" w:author="rick ales" w:date="2025-03-01T08:53:00Z" w16du:dateUtc="2025-03-01T13:53:00Z">
        <w:r>
          <w:t>B.</w:t>
        </w:r>
      </w:ins>
    </w:p>
    <w:p w14:paraId="330A981C" w14:textId="3B665853" w:rsidR="00DC6566" w:rsidRDefault="00DC6566" w:rsidP="00DC6566">
      <w:pPr>
        <w:pStyle w:val="ZPara"/>
        <w:numPr>
          <w:ilvl w:val="0"/>
          <w:numId w:val="7"/>
        </w:numPr>
        <w:rPr>
          <w:ins w:id="395" w:author="rick ales" w:date="2025-03-01T09:00:00Z" w16du:dateUtc="2025-03-01T14:00:00Z"/>
        </w:rPr>
        <w:pPrChange w:id="396" w:author="rick ales" w:date="2025-03-01T09:01:00Z" w16du:dateUtc="2025-03-01T14:01:00Z">
          <w:pPr>
            <w:pStyle w:val="ZPara"/>
            <w:numPr>
              <w:numId w:val="39"/>
            </w:numPr>
            <w:ind w:left="2160" w:hanging="360"/>
          </w:pPr>
        </w:pPrChange>
      </w:pPr>
      <w:ins w:id="397" w:author="rick ales" w:date="2025-03-01T09:01:00Z" w16du:dateUtc="2025-03-01T14:01:00Z">
        <w:r>
          <w:t xml:space="preserve">Both the LV </w:t>
        </w:r>
      </w:ins>
      <w:ins w:id="398" w:author="rick ales" w:date="2025-03-01T09:00:00Z" w16du:dateUtc="2025-03-01T14:00:00Z">
        <w:r>
          <w:t xml:space="preserve">application code </w:t>
        </w:r>
      </w:ins>
      <w:ins w:id="399" w:author="rick ales" w:date="2025-03-01T09:01:00Z" w16du:dateUtc="2025-03-01T14:01:00Z">
        <w:r>
          <w:t xml:space="preserve">and HW </w:t>
        </w:r>
      </w:ins>
      <w:ins w:id="400" w:author="rick ales" w:date="2025-03-01T09:00:00Z" w16du:dateUtc="2025-03-01T14:00:00Z">
        <w:r>
          <w:t>shall be version controlled.</w:t>
        </w:r>
      </w:ins>
    </w:p>
    <w:p w14:paraId="387A3ACC" w14:textId="6C6A00C9" w:rsidR="00DC6566" w:rsidRDefault="00DC6566" w:rsidP="00DC6566">
      <w:pPr>
        <w:pStyle w:val="ZPara"/>
        <w:numPr>
          <w:ilvl w:val="0"/>
          <w:numId w:val="39"/>
        </w:numPr>
        <w:rPr>
          <w:ins w:id="401" w:author="rick ales" w:date="2025-03-01T09:08:00Z" w16du:dateUtc="2025-03-01T14:08:00Z"/>
        </w:rPr>
      </w:pPr>
      <w:ins w:id="402" w:author="rick ales" w:date="2025-03-01T09:01:00Z" w16du:dateUtc="2025-03-01T14:01:00Z">
        <w:r>
          <w:t>V</w:t>
        </w:r>
      </w:ins>
      <w:ins w:id="403" w:author="rick ales" w:date="2025-03-01T09:00:00Z" w16du:dateUtc="2025-03-01T14:00:00Z">
        <w:r>
          <w:t>ersion</w:t>
        </w:r>
      </w:ins>
      <w:ins w:id="404" w:author="rick ales" w:date="2025-03-01T09:01:00Z" w16du:dateUtc="2025-03-01T14:01:00Z">
        <w:r>
          <w:t xml:space="preserve"> control </w:t>
        </w:r>
      </w:ins>
      <w:ins w:id="405" w:author="rick ales" w:date="2025-03-01T09:00:00Z" w16du:dateUtc="2025-03-01T14:00:00Z">
        <w:r>
          <w:t>follow</w:t>
        </w:r>
      </w:ins>
      <w:ins w:id="406" w:author="rick ales" w:date="2025-03-01T09:01:00Z" w16du:dateUtc="2025-03-01T14:01:00Z">
        <w:r>
          <w:t>s the</w:t>
        </w:r>
      </w:ins>
      <w:ins w:id="407" w:author="rick ales" w:date="2025-03-01T09:00:00Z" w16du:dateUtc="2025-03-01T14:00:00Z">
        <w:r>
          <w:t xml:space="preserve"> Major, Minor convention where the Major revision signified by a letter </w:t>
        </w:r>
      </w:ins>
      <w:ins w:id="408" w:author="rick ales" w:date="2025-03-01T09:02:00Z" w16du:dateUtc="2025-03-01T14:02:00Z">
        <w:r>
          <w:t xml:space="preserve">with </w:t>
        </w:r>
      </w:ins>
      <w:ins w:id="409" w:author="rick ales" w:date="2025-03-01T09:00:00Z" w16du:dateUtc="2025-03-01T14:00:00Z">
        <w:r>
          <w:t xml:space="preserve">Q indicates an evaluation version, and letters beginning with A indicate production released.  The minor </w:t>
        </w:r>
      </w:ins>
      <w:ins w:id="410" w:author="rick ales" w:date="2025-03-01T09:08:00Z" w16du:dateUtc="2025-03-01T14:08:00Z">
        <w:r w:rsidR="009034F6">
          <w:t>version</w:t>
        </w:r>
      </w:ins>
      <w:ins w:id="411" w:author="rick ales" w:date="2025-03-01T09:00:00Z" w16du:dateUtc="2025-03-01T14:00:00Z">
        <w:r>
          <w:t xml:space="preserve"> </w:t>
        </w:r>
      </w:ins>
      <w:ins w:id="412" w:author="rick ales" w:date="2025-03-01T09:02:00Z" w16du:dateUtc="2025-03-01T14:02:00Z">
        <w:r>
          <w:t xml:space="preserve">is </w:t>
        </w:r>
      </w:ins>
      <w:ins w:id="413" w:author="rick ales" w:date="2025-03-01T09:00:00Z" w16du:dateUtc="2025-03-01T14:00:00Z">
        <w:r>
          <w:t xml:space="preserve">signified by a sequential number </w:t>
        </w:r>
      </w:ins>
      <w:ins w:id="414" w:author="rick ales" w:date="2025-03-01T09:02:00Z" w16du:dateUtc="2025-03-01T14:02:00Z">
        <w:r>
          <w:t xml:space="preserve">indicates the </w:t>
        </w:r>
      </w:ins>
      <w:ins w:id="415" w:author="rick ales" w:date="2025-03-01T09:03:00Z" w16du:dateUtc="2025-03-01T14:03:00Z">
        <w:r>
          <w:t xml:space="preserve">next </w:t>
        </w:r>
      </w:ins>
      <w:ins w:id="416" w:author="rick ales" w:date="2025-03-01T09:08:00Z" w16du:dateUtc="2025-03-01T14:08:00Z">
        <w:r w:rsidR="009034F6">
          <w:t>revision</w:t>
        </w:r>
      </w:ins>
      <w:ins w:id="417" w:author="rick ales" w:date="2025-03-01T09:03:00Z" w16du:dateUtc="2025-03-01T14:03:00Z">
        <w:r>
          <w:t xml:space="preserve"> </w:t>
        </w:r>
      </w:ins>
      <w:ins w:id="418" w:author="rick ales" w:date="2025-03-01T09:00:00Z" w16du:dateUtc="2025-03-01T14:00:00Z">
        <w:r>
          <w:t xml:space="preserve">that is form, fit and function compatible with Major production revision.  </w:t>
        </w:r>
      </w:ins>
    </w:p>
    <w:p w14:paraId="7B065DD3" w14:textId="77777777" w:rsidR="009034F6" w:rsidRDefault="009034F6" w:rsidP="009034F6">
      <w:pPr>
        <w:pStyle w:val="ZPara"/>
        <w:ind w:left="2160"/>
        <w:rPr>
          <w:ins w:id="419" w:author="rick ales" w:date="2025-03-01T09:00:00Z" w16du:dateUtc="2025-03-01T14:00:00Z"/>
        </w:rPr>
        <w:pPrChange w:id="420" w:author="rick ales" w:date="2025-03-01T09:08:00Z" w16du:dateUtc="2025-03-01T14:08:00Z">
          <w:pPr>
            <w:pStyle w:val="ZPara"/>
            <w:numPr>
              <w:numId w:val="39"/>
            </w:numPr>
            <w:ind w:left="2160" w:hanging="360"/>
          </w:pPr>
        </w:pPrChange>
      </w:pPr>
    </w:p>
    <w:p w14:paraId="366ED000" w14:textId="22243F1F" w:rsidR="009E64D9" w:rsidRDefault="009E64D9" w:rsidP="009E64D9">
      <w:pPr>
        <w:pStyle w:val="ListParagraph"/>
        <w:numPr>
          <w:ilvl w:val="0"/>
          <w:numId w:val="7"/>
        </w:numPr>
        <w:autoSpaceDN w:val="0"/>
        <w:spacing w:after="160" w:line="276" w:lineRule="auto"/>
        <w:contextualSpacing/>
        <w:rPr>
          <w:ins w:id="421" w:author="rick ales" w:date="2025-03-01T09:53:00Z" w16du:dateUtc="2025-03-01T14:53:00Z"/>
          <w:rFonts w:cs="Arial"/>
          <w:szCs w:val="22"/>
        </w:rPr>
      </w:pPr>
      <w:moveToRangeStart w:id="422" w:author="rick ales" w:date="2025-03-01T09:53:00Z" w:name="move191715206"/>
      <w:moveTo w:id="423" w:author="rick ales" w:date="2025-03-01T09:53:00Z" w16du:dateUtc="2025-03-01T14:53:00Z">
        <w:r>
          <w:rPr>
            <w:rFonts w:cs="Arial"/>
            <w:szCs w:val="22"/>
          </w:rPr>
          <w:t xml:space="preserve">Hardware status shall be indicated as </w:t>
        </w:r>
      </w:moveTo>
      <w:ins w:id="424" w:author="rick ales" w:date="2025-03-01T09:54:00Z" w16du:dateUtc="2025-03-01T14:54:00Z">
        <w:r>
          <w:rPr>
            <w:rFonts w:cs="Arial"/>
            <w:szCs w:val="22"/>
          </w:rPr>
          <w:t xml:space="preserve">Green </w:t>
        </w:r>
        <w:r w:rsidR="00D54CD2">
          <w:rPr>
            <w:rFonts w:cs="Arial"/>
            <w:szCs w:val="22"/>
          </w:rPr>
          <w:t xml:space="preserve">= </w:t>
        </w:r>
      </w:ins>
      <w:moveTo w:id="425" w:author="rick ales" w:date="2025-03-01T09:53:00Z" w16du:dateUtc="2025-03-01T14:53:00Z">
        <w:r>
          <w:rPr>
            <w:rFonts w:cs="Arial"/>
            <w:szCs w:val="22"/>
          </w:rPr>
          <w:t>Good</w:t>
        </w:r>
      </w:moveTo>
      <w:ins w:id="426" w:author="rick ales" w:date="2025-03-01T09:54:00Z" w16du:dateUtc="2025-03-01T14:54:00Z">
        <w:r>
          <w:rPr>
            <w:rFonts w:cs="Arial"/>
            <w:szCs w:val="22"/>
          </w:rPr>
          <w:t xml:space="preserve"> to test</w:t>
        </w:r>
      </w:ins>
      <w:ins w:id="427" w:author="rick ales" w:date="2025-03-01T09:55:00Z" w16du:dateUtc="2025-03-01T14:55:00Z">
        <w:r w:rsidR="00D54CD2">
          <w:rPr>
            <w:rFonts w:cs="Arial"/>
            <w:szCs w:val="22"/>
          </w:rPr>
          <w:t xml:space="preserve">; Red = Bad or Fault; Yellow </w:t>
        </w:r>
      </w:ins>
      <w:moveTo w:id="428" w:author="rick ales" w:date="2025-03-01T09:53:00Z" w16du:dateUtc="2025-03-01T14:53:00Z">
        <w:r>
          <w:rPr>
            <w:rFonts w:cs="Arial"/>
            <w:szCs w:val="22"/>
          </w:rPr>
          <w:t>=</w:t>
        </w:r>
        <w:del w:id="429" w:author="rick ales" w:date="2025-03-01T09:55:00Z" w16du:dateUtc="2025-03-01T14:55:00Z">
          <w:r w:rsidDel="00D54CD2">
            <w:rPr>
              <w:rFonts w:cs="Arial"/>
              <w:szCs w:val="22"/>
            </w:rPr>
            <w:delText>Green; Bad=Red;</w:delText>
          </w:r>
        </w:del>
        <w:r>
          <w:rPr>
            <w:rFonts w:cs="Arial"/>
            <w:szCs w:val="22"/>
          </w:rPr>
          <w:t xml:space="preserve"> Needs attention</w:t>
        </w:r>
        <w:del w:id="430" w:author="rick ales" w:date="2025-03-01T09:55:00Z" w16du:dateUtc="2025-03-01T14:55:00Z">
          <w:r w:rsidDel="00D54CD2">
            <w:rPr>
              <w:rFonts w:cs="Arial"/>
              <w:szCs w:val="22"/>
            </w:rPr>
            <w:delText>/configuration</w:delText>
          </w:r>
        </w:del>
        <w:r>
          <w:rPr>
            <w:rFonts w:cs="Arial"/>
            <w:szCs w:val="22"/>
          </w:rPr>
          <w:t xml:space="preserve"> or not automatic</w:t>
        </w:r>
      </w:moveTo>
      <w:ins w:id="431" w:author="rick ales" w:date="2025-03-01T09:56:00Z" w16du:dateUtc="2025-03-01T14:56:00Z">
        <w:r w:rsidR="00D54CD2">
          <w:rPr>
            <w:rFonts w:cs="Arial"/>
            <w:szCs w:val="22"/>
          </w:rPr>
          <w:t>,</w:t>
        </w:r>
      </w:ins>
      <w:moveTo w:id="432" w:author="rick ales" w:date="2025-03-01T09:53:00Z" w16du:dateUtc="2025-03-01T14:53:00Z">
        <w:del w:id="433" w:author="rick ales" w:date="2025-03-01T09:56:00Z" w16du:dateUtc="2025-03-01T14:56:00Z">
          <w:r w:rsidDel="00D54CD2">
            <w:rPr>
              <w:rFonts w:cs="Arial"/>
              <w:szCs w:val="22"/>
            </w:rPr>
            <w:delText xml:space="preserve"> = Yellow</w:delText>
          </w:r>
        </w:del>
        <w:r>
          <w:rPr>
            <w:rFonts w:cs="Arial"/>
            <w:szCs w:val="22"/>
          </w:rPr>
          <w:t xml:space="preserve"> i.e. </w:t>
        </w:r>
      </w:moveTo>
      <w:ins w:id="434" w:author="rick ales" w:date="2025-03-01T09:56:00Z" w16du:dateUtc="2025-03-01T14:56:00Z">
        <w:r w:rsidR="00D54CD2">
          <w:rPr>
            <w:rFonts w:cs="Arial"/>
            <w:szCs w:val="22"/>
          </w:rPr>
          <w:t xml:space="preserve">in </w:t>
        </w:r>
      </w:ins>
      <w:moveTo w:id="435" w:author="rick ales" w:date="2025-03-01T09:53:00Z" w16du:dateUtc="2025-03-01T14:53:00Z">
        <w:del w:id="436" w:author="rick ales" w:date="2025-03-01T09:53:00Z" w16du:dateUtc="2025-03-01T14:53:00Z">
          <w:r w:rsidDel="009E64D9">
            <w:rPr>
              <w:rFonts w:cs="Arial"/>
              <w:szCs w:val="22"/>
            </w:rPr>
            <w:delText>calibration</w:delText>
          </w:r>
        </w:del>
      </w:moveTo>
      <w:ins w:id="437" w:author="rick ales" w:date="2025-03-01T09:53:00Z" w16du:dateUtc="2025-03-01T14:53:00Z">
        <w:r>
          <w:rPr>
            <w:rFonts w:cs="Arial"/>
            <w:szCs w:val="22"/>
          </w:rPr>
          <w:t>simulation mode.</w:t>
        </w:r>
      </w:ins>
    </w:p>
    <w:p w14:paraId="52A8584D" w14:textId="54FCFDD6" w:rsidR="009E64D9" w:rsidDel="009E64D9" w:rsidRDefault="009E64D9" w:rsidP="009E64D9">
      <w:pPr>
        <w:pStyle w:val="ListParagraph"/>
        <w:numPr>
          <w:ilvl w:val="0"/>
          <w:numId w:val="7"/>
        </w:numPr>
        <w:autoSpaceDN w:val="0"/>
        <w:spacing w:after="160" w:line="276" w:lineRule="auto"/>
        <w:contextualSpacing/>
        <w:rPr>
          <w:del w:id="438" w:author="rick ales" w:date="2025-03-01T09:53:00Z" w16du:dateUtc="2025-03-01T14:53:00Z"/>
          <w:moveTo w:id="439" w:author="rick ales" w:date="2025-03-01T09:53:00Z" w16du:dateUtc="2025-03-01T14:53:00Z"/>
          <w:rFonts w:cs="Arial"/>
          <w:szCs w:val="22"/>
        </w:rPr>
      </w:pPr>
      <w:moveTo w:id="440" w:author="rick ales" w:date="2025-03-01T09:53:00Z" w16du:dateUtc="2025-03-01T14:53:00Z">
        <w:del w:id="441" w:author="rick ales" w:date="2025-03-01T09:53:00Z" w16du:dateUtc="2025-03-01T14:53:00Z">
          <w:r w:rsidDel="009E64D9">
            <w:rPr>
              <w:rFonts w:cs="Arial"/>
              <w:szCs w:val="22"/>
            </w:rPr>
            <w:delText xml:space="preserve"> due (nice to have?)</w:delText>
          </w:r>
        </w:del>
      </w:moveTo>
    </w:p>
    <w:moveToRangeEnd w:id="422"/>
    <w:p w14:paraId="78CBA953" w14:textId="77777777" w:rsidR="009E64D9" w:rsidRPr="009E64D9" w:rsidRDefault="009E64D9" w:rsidP="009E64D9">
      <w:pPr>
        <w:pStyle w:val="ListParagraph"/>
        <w:autoSpaceDN w:val="0"/>
        <w:spacing w:after="160" w:line="276" w:lineRule="auto"/>
        <w:ind w:left="1080"/>
        <w:contextualSpacing/>
        <w:rPr>
          <w:ins w:id="442" w:author="rick ales" w:date="2025-03-01T09:53:00Z" w16du:dateUtc="2025-03-01T14:53:00Z"/>
          <w:rFonts w:cs="Arial"/>
          <w:szCs w:val="22"/>
        </w:rPr>
        <w:pPrChange w:id="443" w:author="rick ales" w:date="2025-03-01T09:53:00Z" w16du:dateUtc="2025-03-01T14:53:00Z">
          <w:pPr>
            <w:pStyle w:val="ListParagraph"/>
            <w:numPr>
              <w:numId w:val="7"/>
            </w:numPr>
            <w:autoSpaceDN w:val="0"/>
            <w:spacing w:after="160" w:line="276" w:lineRule="auto"/>
            <w:ind w:left="1080" w:hanging="360"/>
            <w:contextualSpacing/>
          </w:pPr>
        </w:pPrChange>
      </w:pPr>
    </w:p>
    <w:p w14:paraId="74F0A629" w14:textId="043B7A33" w:rsidR="009034F6" w:rsidRPr="009034F6" w:rsidRDefault="009034F6" w:rsidP="009034F6">
      <w:pPr>
        <w:pStyle w:val="ListParagraph"/>
        <w:numPr>
          <w:ilvl w:val="0"/>
          <w:numId w:val="7"/>
        </w:numPr>
        <w:autoSpaceDN w:val="0"/>
        <w:spacing w:after="160" w:line="276" w:lineRule="auto"/>
        <w:contextualSpacing/>
        <w:rPr>
          <w:ins w:id="444" w:author="rick ales" w:date="2025-03-01T09:08:00Z" w16du:dateUtc="2025-03-01T14:08:00Z"/>
          <w:rFonts w:cs="Arial"/>
          <w:szCs w:val="22"/>
        </w:rPr>
      </w:pPr>
      <w:ins w:id="445" w:author="rick ales" w:date="2025-03-01T09:07:00Z" w16du:dateUtc="2025-03-01T14:07:00Z">
        <w:r>
          <w:t xml:space="preserve">The system shall have distinct modes, </w:t>
        </w:r>
      </w:ins>
      <w:ins w:id="446" w:author="rick ales" w:date="2025-03-01T09:08:00Z" w16du:dateUtc="2025-03-01T14:08:00Z">
        <w:r>
          <w:t>Test and Maintenance.</w:t>
        </w:r>
      </w:ins>
    </w:p>
    <w:p w14:paraId="5B4BA740" w14:textId="172D441E" w:rsidR="0002162E" w:rsidRPr="006F6E8F" w:rsidRDefault="009034F6" w:rsidP="006F6E8F">
      <w:pPr>
        <w:pStyle w:val="ListParagraph"/>
        <w:numPr>
          <w:ilvl w:val="0"/>
          <w:numId w:val="39"/>
        </w:numPr>
        <w:autoSpaceDN w:val="0"/>
        <w:spacing w:after="160" w:line="276" w:lineRule="auto"/>
        <w:contextualSpacing/>
        <w:rPr>
          <w:ins w:id="447" w:author="rick ales" w:date="2025-03-01T09:06:00Z" w16du:dateUtc="2025-03-01T14:06:00Z"/>
          <w:rFonts w:cs="Arial"/>
          <w:szCs w:val="22"/>
        </w:rPr>
        <w:pPrChange w:id="448" w:author="rick ales" w:date="2025-03-01T10:05:00Z" w16du:dateUtc="2025-03-01T15:05:00Z">
          <w:pPr>
            <w:pStyle w:val="ZPara"/>
          </w:pPr>
        </w:pPrChange>
      </w:pPr>
      <w:ins w:id="449" w:author="rick ales" w:date="2025-03-01T09:09:00Z" w16du:dateUtc="2025-03-01T14:09:00Z">
        <w:r>
          <w:rPr>
            <w:rFonts w:cs="Arial"/>
            <w:szCs w:val="22"/>
          </w:rPr>
          <w:t>The objective is to provide a</w:t>
        </w:r>
      </w:ins>
      <w:ins w:id="450" w:author="rick ales" w:date="2025-03-01T09:10:00Z" w16du:dateUtc="2025-03-01T14:10:00Z">
        <w:r>
          <w:rPr>
            <w:rFonts w:cs="Arial"/>
            <w:szCs w:val="22"/>
          </w:rPr>
          <w:t xml:space="preserve"> means to restrict access to modifying the test from the casual operator conducting the test, </w:t>
        </w:r>
      </w:ins>
      <w:ins w:id="451" w:author="rick ales" w:date="2025-03-01T09:11:00Z" w16du:dateUtc="2025-03-01T14:11:00Z">
        <w:r>
          <w:rPr>
            <w:rFonts w:cs="Arial"/>
            <w:szCs w:val="22"/>
          </w:rPr>
          <w:t xml:space="preserve">where Maintenance mode would allow a technician the ability to tune or otherwise </w:t>
        </w:r>
      </w:ins>
      <w:ins w:id="452" w:author="rick ales" w:date="2025-03-01T09:12:00Z" w16du:dateUtc="2025-03-01T14:12:00Z">
        <w:r>
          <w:rPr>
            <w:rFonts w:cs="Arial"/>
            <w:szCs w:val="22"/>
          </w:rPr>
          <w:t>calibrate</w:t>
        </w:r>
      </w:ins>
      <w:ins w:id="453" w:author="rick ales" w:date="2025-03-01T09:11:00Z" w16du:dateUtc="2025-03-01T14:11:00Z">
        <w:r>
          <w:rPr>
            <w:rFonts w:cs="Arial"/>
            <w:szCs w:val="22"/>
          </w:rPr>
          <w:t xml:space="preserve"> the system</w:t>
        </w:r>
      </w:ins>
      <w:ins w:id="454" w:author="rick ales" w:date="2025-03-01T09:07:00Z" w16du:dateUtc="2025-03-01T14:07:00Z">
        <w:r w:rsidRPr="009034F6">
          <w:rPr>
            <w:rFonts w:cs="Arial"/>
            <w:szCs w:val="22"/>
          </w:rPr>
          <w:t>.</w:t>
        </w:r>
      </w:ins>
    </w:p>
    <w:p w14:paraId="6018BE7C" w14:textId="15D2BDEF" w:rsidR="009034F6" w:rsidRPr="006F6E8F" w:rsidDel="009034F6" w:rsidRDefault="009034F6" w:rsidP="006F6E8F">
      <w:pPr>
        <w:pStyle w:val="Style1"/>
        <w:numPr>
          <w:ilvl w:val="0"/>
          <w:numId w:val="5"/>
        </w:numPr>
        <w:rPr>
          <w:del w:id="455" w:author="rick ales" w:date="2025-03-01T09:13:00Z" w16du:dateUtc="2025-03-01T14:13:00Z"/>
        </w:rPr>
        <w:pPrChange w:id="456" w:author="rick ales" w:date="2025-03-01T10:05:00Z" w16du:dateUtc="2025-03-01T15:05:00Z">
          <w:pPr>
            <w:pStyle w:val="ZPara"/>
          </w:pPr>
        </w:pPrChange>
      </w:pPr>
      <w:bookmarkStart w:id="457" w:name="_Toc191729048"/>
      <w:bookmarkStart w:id="458" w:name="_Toc191729117"/>
      <w:bookmarkStart w:id="459" w:name="_Toc191729196"/>
      <w:bookmarkStart w:id="460" w:name="_Toc191729319"/>
      <w:bookmarkStart w:id="461" w:name="_Toc191729441"/>
      <w:bookmarkStart w:id="462" w:name="_Toc191729500"/>
      <w:bookmarkStart w:id="463" w:name="_Toc191729559"/>
      <w:bookmarkStart w:id="464" w:name="_Toc191729618"/>
      <w:bookmarkStart w:id="465" w:name="_Toc191729706"/>
      <w:bookmarkStart w:id="466" w:name="_Toc191730085"/>
      <w:bookmarkEnd w:id="457"/>
      <w:bookmarkEnd w:id="458"/>
      <w:bookmarkEnd w:id="459"/>
      <w:bookmarkEnd w:id="460"/>
      <w:bookmarkEnd w:id="461"/>
      <w:bookmarkEnd w:id="462"/>
      <w:bookmarkEnd w:id="463"/>
      <w:bookmarkEnd w:id="464"/>
      <w:bookmarkEnd w:id="465"/>
      <w:bookmarkEnd w:id="466"/>
    </w:p>
    <w:p w14:paraId="56DE2EA8" w14:textId="473D08B7" w:rsidR="0064065C" w:rsidDel="009034F6" w:rsidRDefault="0064065C" w:rsidP="006F6E8F">
      <w:pPr>
        <w:pStyle w:val="Style1"/>
        <w:rPr>
          <w:del w:id="467" w:author="rick ales" w:date="2025-03-01T09:05:00Z" w16du:dateUtc="2025-03-01T14:05:00Z"/>
        </w:rPr>
        <w:pPrChange w:id="468" w:author="rick ales" w:date="2025-03-01T10:05:00Z" w16du:dateUtc="2025-03-01T15:05:00Z">
          <w:pPr>
            <w:pStyle w:val="ZL2Section"/>
            <w:numPr>
              <w:numId w:val="5"/>
            </w:numPr>
            <w:ind w:left="720" w:hanging="720"/>
          </w:pPr>
        </w:pPrChange>
      </w:pPr>
      <w:del w:id="469" w:author="rick ales" w:date="2025-03-01T09:05:00Z" w16du:dateUtc="2025-03-01T14:05:00Z">
        <w:r w:rsidDel="009034F6">
          <w:delText>Allen Aircraft Products Agile Project Management Glossary:</w:delText>
        </w:r>
        <w:bookmarkStart w:id="470" w:name="_Toc191729049"/>
        <w:bookmarkStart w:id="471" w:name="_Toc191729118"/>
        <w:bookmarkStart w:id="472" w:name="_Toc191729197"/>
        <w:bookmarkStart w:id="473" w:name="_Toc191729320"/>
        <w:bookmarkStart w:id="474" w:name="_Toc191729442"/>
        <w:bookmarkStart w:id="475" w:name="_Toc191729501"/>
        <w:bookmarkStart w:id="476" w:name="_Toc191729560"/>
        <w:bookmarkStart w:id="477" w:name="_Toc191729619"/>
        <w:bookmarkStart w:id="478" w:name="_Toc191729707"/>
        <w:bookmarkStart w:id="479" w:name="_Toc191730086"/>
        <w:bookmarkEnd w:id="470"/>
        <w:bookmarkEnd w:id="471"/>
        <w:bookmarkEnd w:id="472"/>
        <w:bookmarkEnd w:id="473"/>
        <w:bookmarkEnd w:id="474"/>
        <w:bookmarkEnd w:id="475"/>
        <w:bookmarkEnd w:id="476"/>
        <w:bookmarkEnd w:id="477"/>
        <w:bookmarkEnd w:id="478"/>
        <w:bookmarkEnd w:id="479"/>
      </w:del>
    </w:p>
    <w:p w14:paraId="24B0CA5C" w14:textId="3C4A3B66" w:rsidR="0064065C" w:rsidDel="009034F6" w:rsidRDefault="0064065C" w:rsidP="006F6E8F">
      <w:pPr>
        <w:pStyle w:val="Style1"/>
        <w:rPr>
          <w:del w:id="480" w:author="rick ales" w:date="2025-03-01T09:05:00Z" w16du:dateUtc="2025-03-01T14:05:00Z"/>
        </w:rPr>
        <w:pPrChange w:id="481" w:author="rick ales" w:date="2025-03-01T10:05:00Z" w16du:dateUtc="2025-03-01T15:05:00Z">
          <w:pPr>
            <w:spacing w:before="120"/>
            <w:ind w:left="720"/>
          </w:pPr>
        </w:pPrChange>
      </w:pPr>
      <w:del w:id="482" w:author="rick ales" w:date="2025-03-01T09:05:00Z" w16du:dateUtc="2025-03-01T14:05:00Z">
        <w:r w:rsidDel="009034F6">
          <w:fldChar w:fldCharType="begin"/>
        </w:r>
        <w:r w:rsidDel="009034F6">
          <w:delInstrText>HYPERLINK "https://www.atlassian.com/work-management/project-management"</w:delInstrText>
        </w:r>
        <w:r w:rsidDel="009034F6">
          <w:fldChar w:fldCharType="separate"/>
        </w:r>
        <w:r w:rsidDel="009034F6">
          <w:rPr>
            <w:rStyle w:val="Hyperlink"/>
            <w:b/>
            <w:bCs/>
            <w:color w:val="000000"/>
            <w:bdr w:val="none" w:sz="0" w:space="0" w:color="auto" w:frame="1"/>
            <w:shd w:val="clear" w:color="auto" w:fill="FFFFFF"/>
          </w:rPr>
          <w:delText>Agile:</w:delText>
        </w:r>
        <w:r w:rsidDel="009034F6">
          <w:rPr>
            <w:rStyle w:val="Hyperlink"/>
            <w:color w:val="000000"/>
            <w:bdr w:val="none" w:sz="0" w:space="0" w:color="auto" w:frame="1"/>
            <w:shd w:val="clear" w:color="auto" w:fill="FFFFFF"/>
          </w:rPr>
          <w:delText>   Project management</w:delText>
        </w:r>
        <w:r w:rsidDel="009034F6">
          <w:fldChar w:fldCharType="end"/>
        </w:r>
        <w:r w:rsidDel="009034F6">
          <w:rPr>
            <w:color w:val="000000"/>
            <w:shd w:val="clear" w:color="auto" w:fill="FFFFFF"/>
          </w:rPr>
          <w:delText> as an iterative approach to delivering a project, which focuses on continuous releases that incorporate customer feedback.</w:delText>
        </w:r>
        <w:bookmarkStart w:id="483" w:name="_Toc191729050"/>
        <w:bookmarkStart w:id="484" w:name="_Toc191729119"/>
        <w:bookmarkStart w:id="485" w:name="_Toc191729198"/>
        <w:bookmarkStart w:id="486" w:name="_Toc191729321"/>
        <w:bookmarkStart w:id="487" w:name="_Toc191729443"/>
        <w:bookmarkStart w:id="488" w:name="_Toc191729502"/>
        <w:bookmarkStart w:id="489" w:name="_Toc191729561"/>
        <w:bookmarkStart w:id="490" w:name="_Toc191729620"/>
        <w:bookmarkStart w:id="491" w:name="_Toc191729708"/>
        <w:bookmarkStart w:id="492" w:name="_Toc191730087"/>
        <w:bookmarkEnd w:id="483"/>
        <w:bookmarkEnd w:id="484"/>
        <w:bookmarkEnd w:id="485"/>
        <w:bookmarkEnd w:id="486"/>
        <w:bookmarkEnd w:id="487"/>
        <w:bookmarkEnd w:id="488"/>
        <w:bookmarkEnd w:id="489"/>
        <w:bookmarkEnd w:id="490"/>
        <w:bookmarkEnd w:id="491"/>
        <w:bookmarkEnd w:id="492"/>
      </w:del>
    </w:p>
    <w:p w14:paraId="2D4FF168" w14:textId="52F8C8FA" w:rsidR="0064065C" w:rsidDel="009034F6" w:rsidRDefault="0064065C" w:rsidP="006F6E8F">
      <w:pPr>
        <w:pStyle w:val="Style1"/>
        <w:rPr>
          <w:del w:id="493" w:author="rick ales" w:date="2025-03-01T09:05:00Z" w16du:dateUtc="2025-03-01T14:05:00Z"/>
        </w:rPr>
        <w:pPrChange w:id="494" w:author="rick ales" w:date="2025-03-01T10:05:00Z" w16du:dateUtc="2025-03-01T15:05:00Z">
          <w:pPr>
            <w:spacing w:before="60"/>
            <w:ind w:left="720"/>
          </w:pPr>
        </w:pPrChange>
      </w:pPr>
      <w:del w:id="495" w:author="rick ales" w:date="2025-03-01T09:05:00Z" w16du:dateUtc="2025-03-01T14:05:00Z">
        <w:r w:rsidDel="009034F6">
          <w:rPr>
            <w:b/>
            <w:bCs/>
          </w:rPr>
          <w:delText>Epic:</w:delText>
        </w:r>
        <w:r w:rsidDel="009034F6">
          <w:delText xml:space="preserve"> Project as part of a program defined by one or more User Stories.</w:delText>
        </w:r>
        <w:bookmarkStart w:id="496" w:name="_Toc191729051"/>
        <w:bookmarkStart w:id="497" w:name="_Toc191729120"/>
        <w:bookmarkStart w:id="498" w:name="_Toc191729199"/>
        <w:bookmarkStart w:id="499" w:name="_Toc191729322"/>
        <w:bookmarkStart w:id="500" w:name="_Toc191729444"/>
        <w:bookmarkStart w:id="501" w:name="_Toc191729503"/>
        <w:bookmarkStart w:id="502" w:name="_Toc191729562"/>
        <w:bookmarkStart w:id="503" w:name="_Toc191729621"/>
        <w:bookmarkStart w:id="504" w:name="_Toc191729709"/>
        <w:bookmarkStart w:id="505" w:name="_Toc191730088"/>
        <w:bookmarkEnd w:id="496"/>
        <w:bookmarkEnd w:id="497"/>
        <w:bookmarkEnd w:id="498"/>
        <w:bookmarkEnd w:id="499"/>
        <w:bookmarkEnd w:id="500"/>
        <w:bookmarkEnd w:id="501"/>
        <w:bookmarkEnd w:id="502"/>
        <w:bookmarkEnd w:id="503"/>
        <w:bookmarkEnd w:id="504"/>
        <w:bookmarkEnd w:id="505"/>
      </w:del>
    </w:p>
    <w:p w14:paraId="6EECEF48" w14:textId="2560E119" w:rsidR="0064065C" w:rsidDel="009034F6" w:rsidRDefault="0064065C" w:rsidP="006F6E8F">
      <w:pPr>
        <w:pStyle w:val="Style1"/>
        <w:rPr>
          <w:del w:id="506" w:author="rick ales" w:date="2025-03-01T09:05:00Z" w16du:dateUtc="2025-03-01T14:05:00Z"/>
        </w:rPr>
        <w:pPrChange w:id="507" w:author="rick ales" w:date="2025-03-01T10:05:00Z" w16du:dateUtc="2025-03-01T15:05:00Z">
          <w:pPr>
            <w:spacing w:before="60"/>
            <w:ind w:left="720"/>
          </w:pPr>
        </w:pPrChange>
      </w:pPr>
      <w:del w:id="508" w:author="rick ales" w:date="2025-03-01T09:05:00Z" w16du:dateUtc="2025-03-01T14:05:00Z">
        <w:r w:rsidDel="009034F6">
          <w:rPr>
            <w:b/>
            <w:bCs/>
          </w:rPr>
          <w:delText>User Story:</w:delText>
        </w:r>
        <w:r w:rsidDel="009034F6">
          <w:delText xml:space="preserve">  Description of the end goal of an Epic from the user’s perspective.</w:delText>
        </w:r>
        <w:bookmarkStart w:id="509" w:name="_Toc191729052"/>
        <w:bookmarkStart w:id="510" w:name="_Toc191729121"/>
        <w:bookmarkStart w:id="511" w:name="_Toc191729200"/>
        <w:bookmarkStart w:id="512" w:name="_Toc191729323"/>
        <w:bookmarkStart w:id="513" w:name="_Toc191729445"/>
        <w:bookmarkStart w:id="514" w:name="_Toc191729504"/>
        <w:bookmarkStart w:id="515" w:name="_Toc191729563"/>
        <w:bookmarkStart w:id="516" w:name="_Toc191729622"/>
        <w:bookmarkStart w:id="517" w:name="_Toc191729710"/>
        <w:bookmarkStart w:id="518" w:name="_Toc191730089"/>
        <w:bookmarkEnd w:id="509"/>
        <w:bookmarkEnd w:id="510"/>
        <w:bookmarkEnd w:id="511"/>
        <w:bookmarkEnd w:id="512"/>
        <w:bookmarkEnd w:id="513"/>
        <w:bookmarkEnd w:id="514"/>
        <w:bookmarkEnd w:id="515"/>
        <w:bookmarkEnd w:id="516"/>
        <w:bookmarkEnd w:id="517"/>
        <w:bookmarkEnd w:id="518"/>
      </w:del>
    </w:p>
    <w:p w14:paraId="12A48875" w14:textId="78C3DAD5" w:rsidR="0064065C" w:rsidDel="009034F6" w:rsidRDefault="0064065C" w:rsidP="006F6E8F">
      <w:pPr>
        <w:pStyle w:val="Style1"/>
        <w:rPr>
          <w:del w:id="519" w:author="rick ales" w:date="2025-03-01T09:05:00Z" w16du:dateUtc="2025-03-01T14:05:00Z"/>
        </w:rPr>
        <w:pPrChange w:id="520" w:author="rick ales" w:date="2025-03-01T10:05:00Z" w16du:dateUtc="2025-03-01T15:05:00Z">
          <w:pPr>
            <w:spacing w:before="60"/>
            <w:ind w:left="720"/>
          </w:pPr>
        </w:pPrChange>
      </w:pPr>
      <w:del w:id="521" w:author="rick ales" w:date="2025-03-01T09:05:00Z" w16du:dateUtc="2025-03-01T14:05:00Z">
        <w:r w:rsidDel="009034F6">
          <w:rPr>
            <w:b/>
            <w:bCs/>
          </w:rPr>
          <w:delText>Use Case:</w:delText>
        </w:r>
        <w:r w:rsidDel="009034F6">
          <w:delText xml:space="preserve">  Describe the system or user steps of a process to generate testable requirements that can be turned into executable tasks.</w:delText>
        </w:r>
        <w:bookmarkStart w:id="522" w:name="_Toc191729053"/>
        <w:bookmarkStart w:id="523" w:name="_Toc191729122"/>
        <w:bookmarkStart w:id="524" w:name="_Toc191729201"/>
        <w:bookmarkStart w:id="525" w:name="_Toc191729324"/>
        <w:bookmarkStart w:id="526" w:name="_Toc191729446"/>
        <w:bookmarkStart w:id="527" w:name="_Toc191729505"/>
        <w:bookmarkStart w:id="528" w:name="_Toc191729564"/>
        <w:bookmarkStart w:id="529" w:name="_Toc191729623"/>
        <w:bookmarkStart w:id="530" w:name="_Toc191729711"/>
        <w:bookmarkStart w:id="531" w:name="_Toc191730090"/>
        <w:bookmarkEnd w:id="522"/>
        <w:bookmarkEnd w:id="523"/>
        <w:bookmarkEnd w:id="524"/>
        <w:bookmarkEnd w:id="525"/>
        <w:bookmarkEnd w:id="526"/>
        <w:bookmarkEnd w:id="527"/>
        <w:bookmarkEnd w:id="528"/>
        <w:bookmarkEnd w:id="529"/>
        <w:bookmarkEnd w:id="530"/>
        <w:bookmarkEnd w:id="531"/>
      </w:del>
    </w:p>
    <w:p w14:paraId="4D13A82D" w14:textId="252B5ECE" w:rsidR="0064065C" w:rsidDel="009034F6" w:rsidRDefault="0064065C" w:rsidP="006F6E8F">
      <w:pPr>
        <w:pStyle w:val="Style1"/>
        <w:rPr>
          <w:del w:id="532" w:author="rick ales" w:date="2025-03-01T09:05:00Z" w16du:dateUtc="2025-03-01T14:05:00Z"/>
        </w:rPr>
        <w:pPrChange w:id="533" w:author="rick ales" w:date="2025-03-01T10:05:00Z" w16du:dateUtc="2025-03-01T15:05:00Z">
          <w:pPr>
            <w:spacing w:before="60"/>
            <w:ind w:left="720"/>
          </w:pPr>
        </w:pPrChange>
      </w:pPr>
      <w:del w:id="534" w:author="rick ales" w:date="2025-03-01T09:05:00Z" w16du:dateUtc="2025-03-01T14:05:00Z">
        <w:r w:rsidDel="009034F6">
          <w:rPr>
            <w:b/>
            <w:bCs/>
          </w:rPr>
          <w:delText>Backlog:</w:delText>
        </w:r>
        <w:r w:rsidDel="009034F6">
          <w:delText xml:space="preserve"> List of tasks derived from Use Cases </w:delText>
        </w:r>
        <w:bookmarkStart w:id="535" w:name="_Toc191729054"/>
        <w:bookmarkStart w:id="536" w:name="_Toc191729123"/>
        <w:bookmarkStart w:id="537" w:name="_Toc191729202"/>
        <w:bookmarkStart w:id="538" w:name="_Toc191729325"/>
        <w:bookmarkStart w:id="539" w:name="_Toc191729447"/>
        <w:bookmarkStart w:id="540" w:name="_Toc191729506"/>
        <w:bookmarkStart w:id="541" w:name="_Toc191729565"/>
        <w:bookmarkStart w:id="542" w:name="_Toc191729624"/>
        <w:bookmarkStart w:id="543" w:name="_Toc191729712"/>
        <w:bookmarkStart w:id="544" w:name="_Toc191730091"/>
        <w:bookmarkEnd w:id="535"/>
        <w:bookmarkEnd w:id="536"/>
        <w:bookmarkEnd w:id="537"/>
        <w:bookmarkEnd w:id="538"/>
        <w:bookmarkEnd w:id="539"/>
        <w:bookmarkEnd w:id="540"/>
        <w:bookmarkEnd w:id="541"/>
        <w:bookmarkEnd w:id="542"/>
        <w:bookmarkEnd w:id="543"/>
        <w:bookmarkEnd w:id="544"/>
      </w:del>
    </w:p>
    <w:p w14:paraId="06279E9E" w14:textId="483D45B1" w:rsidR="0064065C" w:rsidDel="009034F6" w:rsidRDefault="0064065C" w:rsidP="006F6E8F">
      <w:pPr>
        <w:pStyle w:val="Style1"/>
        <w:rPr>
          <w:del w:id="545" w:author="rick ales" w:date="2025-03-01T09:05:00Z" w16du:dateUtc="2025-03-01T14:05:00Z"/>
        </w:rPr>
        <w:pPrChange w:id="546" w:author="rick ales" w:date="2025-03-01T10:05:00Z" w16du:dateUtc="2025-03-01T15:05:00Z">
          <w:pPr>
            <w:spacing w:before="60"/>
            <w:ind w:left="720"/>
          </w:pPr>
        </w:pPrChange>
      </w:pPr>
      <w:del w:id="547" w:author="rick ales" w:date="2025-03-01T09:05:00Z" w16du:dateUtc="2025-03-01T14:05:00Z">
        <w:r w:rsidDel="009034F6">
          <w:rPr>
            <w:b/>
            <w:bCs/>
          </w:rPr>
          <w:delText>Scrum:</w:delText>
        </w:r>
        <w:r w:rsidDel="009034F6">
          <w:delText>  Sprint meeting to prioritize task execution from the backlog and plan deliverables.</w:delText>
        </w:r>
        <w:bookmarkStart w:id="548" w:name="_Toc191729055"/>
        <w:bookmarkStart w:id="549" w:name="_Toc191729124"/>
        <w:bookmarkStart w:id="550" w:name="_Toc191729203"/>
        <w:bookmarkStart w:id="551" w:name="_Toc191729326"/>
        <w:bookmarkStart w:id="552" w:name="_Toc191729448"/>
        <w:bookmarkStart w:id="553" w:name="_Toc191729507"/>
        <w:bookmarkStart w:id="554" w:name="_Toc191729566"/>
        <w:bookmarkStart w:id="555" w:name="_Toc191729625"/>
        <w:bookmarkStart w:id="556" w:name="_Toc191729713"/>
        <w:bookmarkStart w:id="557" w:name="_Toc191730092"/>
        <w:bookmarkEnd w:id="548"/>
        <w:bookmarkEnd w:id="549"/>
        <w:bookmarkEnd w:id="550"/>
        <w:bookmarkEnd w:id="551"/>
        <w:bookmarkEnd w:id="552"/>
        <w:bookmarkEnd w:id="553"/>
        <w:bookmarkEnd w:id="554"/>
        <w:bookmarkEnd w:id="555"/>
        <w:bookmarkEnd w:id="556"/>
        <w:bookmarkEnd w:id="557"/>
      </w:del>
    </w:p>
    <w:p w14:paraId="38FCC5D3" w14:textId="2D42CB2B" w:rsidR="0064065C" w:rsidDel="009034F6" w:rsidRDefault="0064065C" w:rsidP="006F6E8F">
      <w:pPr>
        <w:pStyle w:val="Style1"/>
        <w:rPr>
          <w:del w:id="558" w:author="rick ales" w:date="2025-03-01T09:05:00Z" w16du:dateUtc="2025-03-01T14:05:00Z"/>
        </w:rPr>
        <w:pPrChange w:id="559" w:author="rick ales" w:date="2025-03-01T10:05:00Z" w16du:dateUtc="2025-03-01T15:05:00Z">
          <w:pPr>
            <w:spacing w:before="60"/>
            <w:ind w:left="720"/>
          </w:pPr>
        </w:pPrChange>
      </w:pPr>
      <w:del w:id="560" w:author="rick ales" w:date="2025-03-01T09:05:00Z" w16du:dateUtc="2025-03-01T14:05:00Z">
        <w:r w:rsidDel="009034F6">
          <w:rPr>
            <w:b/>
            <w:bCs/>
          </w:rPr>
          <w:delText>Sprint:</w:delText>
        </w:r>
        <w:r w:rsidDel="009034F6">
          <w:delText xml:space="preserve">  Small work cycle or iteration intended to execute Scrum tasks and deliver content. </w:delText>
        </w:r>
        <w:bookmarkStart w:id="561" w:name="_Toc191729056"/>
        <w:bookmarkStart w:id="562" w:name="_Toc191729125"/>
        <w:bookmarkStart w:id="563" w:name="_Toc191729204"/>
        <w:bookmarkStart w:id="564" w:name="_Toc191729327"/>
        <w:bookmarkStart w:id="565" w:name="_Toc191729449"/>
        <w:bookmarkStart w:id="566" w:name="_Toc191729508"/>
        <w:bookmarkStart w:id="567" w:name="_Toc191729567"/>
        <w:bookmarkStart w:id="568" w:name="_Toc191729626"/>
        <w:bookmarkStart w:id="569" w:name="_Toc191729714"/>
        <w:bookmarkStart w:id="570" w:name="_Toc191730093"/>
        <w:bookmarkEnd w:id="561"/>
        <w:bookmarkEnd w:id="562"/>
        <w:bookmarkEnd w:id="563"/>
        <w:bookmarkEnd w:id="564"/>
        <w:bookmarkEnd w:id="565"/>
        <w:bookmarkEnd w:id="566"/>
        <w:bookmarkEnd w:id="567"/>
        <w:bookmarkEnd w:id="568"/>
        <w:bookmarkEnd w:id="569"/>
        <w:bookmarkEnd w:id="570"/>
      </w:del>
    </w:p>
    <w:p w14:paraId="543E12DB" w14:textId="77716522" w:rsidR="0064065C" w:rsidDel="009034F6" w:rsidRDefault="0064065C" w:rsidP="006F6E8F">
      <w:pPr>
        <w:pStyle w:val="Style1"/>
        <w:rPr>
          <w:del w:id="571" w:author="rick ales" w:date="2025-03-01T09:05:00Z" w16du:dateUtc="2025-03-01T14:05:00Z"/>
          <w:rFonts w:ascii="Courier" w:hAnsi="Courier"/>
        </w:rPr>
        <w:pPrChange w:id="572" w:author="rick ales" w:date="2025-03-01T10:05:00Z" w16du:dateUtc="2025-03-01T15:05:00Z">
          <w:pPr>
            <w:spacing w:before="60"/>
            <w:ind w:left="720"/>
          </w:pPr>
        </w:pPrChange>
      </w:pPr>
      <w:del w:id="573" w:author="rick ales" w:date="2025-03-01T09:05:00Z" w16du:dateUtc="2025-03-01T14:05:00Z">
        <w:r w:rsidDel="009034F6">
          <w:rPr>
            <w:b/>
            <w:bCs/>
          </w:rPr>
          <w:delText>Kanban board:</w:delText>
        </w:r>
        <w:r w:rsidDel="009034F6">
          <w:delText>  Planning tool to visualize the work in progress divided into stages, typically Requirements Definition; Design, Develop. Test, Release.</w:delText>
        </w:r>
        <w:bookmarkStart w:id="574" w:name="_Toc191729057"/>
        <w:bookmarkStart w:id="575" w:name="_Toc191729126"/>
        <w:bookmarkStart w:id="576" w:name="_Toc191729205"/>
        <w:bookmarkStart w:id="577" w:name="_Toc191729328"/>
        <w:bookmarkStart w:id="578" w:name="_Toc191729450"/>
        <w:bookmarkStart w:id="579" w:name="_Toc191729509"/>
        <w:bookmarkStart w:id="580" w:name="_Toc191729568"/>
        <w:bookmarkStart w:id="581" w:name="_Toc191729627"/>
        <w:bookmarkStart w:id="582" w:name="_Toc191729715"/>
        <w:bookmarkStart w:id="583" w:name="_Toc191730094"/>
        <w:bookmarkEnd w:id="574"/>
        <w:bookmarkEnd w:id="575"/>
        <w:bookmarkEnd w:id="576"/>
        <w:bookmarkEnd w:id="577"/>
        <w:bookmarkEnd w:id="578"/>
        <w:bookmarkEnd w:id="579"/>
        <w:bookmarkEnd w:id="580"/>
        <w:bookmarkEnd w:id="581"/>
        <w:bookmarkEnd w:id="582"/>
        <w:bookmarkEnd w:id="583"/>
      </w:del>
    </w:p>
    <w:p w14:paraId="6C664847" w14:textId="4DE81FE1" w:rsidR="0064065C" w:rsidDel="009034F6" w:rsidRDefault="0064065C" w:rsidP="006F6E8F">
      <w:pPr>
        <w:pStyle w:val="Style1"/>
        <w:rPr>
          <w:del w:id="584" w:author="rick ales" w:date="2025-03-01T09:05:00Z" w16du:dateUtc="2025-03-01T14:05:00Z"/>
        </w:rPr>
        <w:pPrChange w:id="585" w:author="rick ales" w:date="2025-03-01T10:05:00Z" w16du:dateUtc="2025-03-01T15:05:00Z">
          <w:pPr>
            <w:spacing w:before="60"/>
            <w:ind w:left="720"/>
          </w:pPr>
        </w:pPrChange>
      </w:pPr>
      <w:del w:id="586" w:author="rick ales" w:date="2025-03-01T09:05:00Z" w16du:dateUtc="2025-03-01T14:05:00Z">
        <w:r w:rsidDel="009034F6">
          <w:rPr>
            <w:b/>
            <w:bCs/>
          </w:rPr>
          <w:delText xml:space="preserve">Standup:  </w:delText>
        </w:r>
        <w:r w:rsidDel="009034F6">
          <w:delText xml:space="preserve">Frequent, brief meeting to address immediate needs to execute the Sprint. </w:delText>
        </w:r>
        <w:bookmarkStart w:id="587" w:name="_Toc191729058"/>
        <w:bookmarkStart w:id="588" w:name="_Toc191729127"/>
        <w:bookmarkStart w:id="589" w:name="_Toc191729206"/>
        <w:bookmarkStart w:id="590" w:name="_Toc191729329"/>
        <w:bookmarkStart w:id="591" w:name="_Toc191729451"/>
        <w:bookmarkStart w:id="592" w:name="_Toc191729510"/>
        <w:bookmarkStart w:id="593" w:name="_Toc191729569"/>
        <w:bookmarkStart w:id="594" w:name="_Toc191729628"/>
        <w:bookmarkStart w:id="595" w:name="_Toc191729716"/>
        <w:bookmarkStart w:id="596" w:name="_Toc191730095"/>
        <w:bookmarkEnd w:id="587"/>
        <w:bookmarkEnd w:id="588"/>
        <w:bookmarkEnd w:id="589"/>
        <w:bookmarkEnd w:id="590"/>
        <w:bookmarkEnd w:id="591"/>
        <w:bookmarkEnd w:id="592"/>
        <w:bookmarkEnd w:id="593"/>
        <w:bookmarkEnd w:id="594"/>
        <w:bookmarkEnd w:id="595"/>
        <w:bookmarkEnd w:id="596"/>
      </w:del>
    </w:p>
    <w:p w14:paraId="2AEFBB23" w14:textId="308473F8" w:rsidR="0064065C" w:rsidDel="009034F6" w:rsidRDefault="0064065C" w:rsidP="006F6E8F">
      <w:pPr>
        <w:pStyle w:val="Style1"/>
        <w:rPr>
          <w:del w:id="597" w:author="rick ales" w:date="2025-03-01T09:05:00Z" w16du:dateUtc="2025-03-01T14:05:00Z"/>
        </w:rPr>
        <w:pPrChange w:id="598" w:author="rick ales" w:date="2025-03-01T10:05:00Z" w16du:dateUtc="2025-03-01T15:05:00Z">
          <w:pPr>
            <w:spacing w:before="60"/>
            <w:ind w:left="720"/>
          </w:pPr>
        </w:pPrChange>
      </w:pPr>
      <w:del w:id="599" w:author="rick ales" w:date="2025-03-01T09:05:00Z" w16du:dateUtc="2025-03-01T14:05:00Z">
        <w:r w:rsidDel="009034F6">
          <w:rPr>
            <w:b/>
            <w:bCs/>
          </w:rPr>
          <w:delText>Sprint review:</w:delText>
        </w:r>
        <w:r w:rsidDel="009034F6">
          <w:delText>  Meeting to approve transition to next Sprint by verifying the completion of Sprint deliverables.  (Developers merge branch into main, Test new main code.)</w:delText>
        </w:r>
        <w:bookmarkStart w:id="600" w:name="_Toc191729059"/>
        <w:bookmarkStart w:id="601" w:name="_Toc191729128"/>
        <w:bookmarkStart w:id="602" w:name="_Toc191729207"/>
        <w:bookmarkStart w:id="603" w:name="_Toc191729330"/>
        <w:bookmarkStart w:id="604" w:name="_Toc191729452"/>
        <w:bookmarkStart w:id="605" w:name="_Toc191729511"/>
        <w:bookmarkStart w:id="606" w:name="_Toc191729570"/>
        <w:bookmarkStart w:id="607" w:name="_Toc191729629"/>
        <w:bookmarkStart w:id="608" w:name="_Toc191729717"/>
        <w:bookmarkStart w:id="609" w:name="_Toc191730096"/>
        <w:bookmarkEnd w:id="600"/>
        <w:bookmarkEnd w:id="601"/>
        <w:bookmarkEnd w:id="602"/>
        <w:bookmarkEnd w:id="603"/>
        <w:bookmarkEnd w:id="604"/>
        <w:bookmarkEnd w:id="605"/>
        <w:bookmarkEnd w:id="606"/>
        <w:bookmarkEnd w:id="607"/>
        <w:bookmarkEnd w:id="608"/>
        <w:bookmarkEnd w:id="609"/>
      </w:del>
    </w:p>
    <w:p w14:paraId="49EB048E" w14:textId="12274449" w:rsidR="0064065C" w:rsidDel="009034F6" w:rsidRDefault="0064065C" w:rsidP="006F6E8F">
      <w:pPr>
        <w:pStyle w:val="Style1"/>
        <w:rPr>
          <w:del w:id="610" w:author="rick ales" w:date="2025-03-01T09:05:00Z" w16du:dateUtc="2025-03-01T14:05:00Z"/>
        </w:rPr>
        <w:pPrChange w:id="611" w:author="rick ales" w:date="2025-03-01T10:05:00Z" w16du:dateUtc="2025-03-01T15:05:00Z">
          <w:pPr>
            <w:pStyle w:val="ZL2Section"/>
            <w:numPr>
              <w:numId w:val="5"/>
            </w:numPr>
            <w:ind w:left="720" w:hanging="720"/>
          </w:pPr>
        </w:pPrChange>
      </w:pPr>
      <w:del w:id="612" w:author="rick ales" w:date="2025-03-01T09:05:00Z" w16du:dateUtc="2025-03-01T14:05:00Z">
        <w:r w:rsidDel="009034F6">
          <w:delText>Quality System AS9100</w:delText>
        </w:r>
        <w:bookmarkStart w:id="613" w:name="_Toc191729060"/>
        <w:bookmarkStart w:id="614" w:name="_Toc191729129"/>
        <w:bookmarkStart w:id="615" w:name="_Toc191729208"/>
        <w:bookmarkStart w:id="616" w:name="_Toc191729331"/>
        <w:bookmarkStart w:id="617" w:name="_Toc191729453"/>
        <w:bookmarkStart w:id="618" w:name="_Toc191729512"/>
        <w:bookmarkStart w:id="619" w:name="_Toc191729571"/>
        <w:bookmarkStart w:id="620" w:name="_Toc191729630"/>
        <w:bookmarkStart w:id="621" w:name="_Toc191729718"/>
        <w:bookmarkStart w:id="622" w:name="_Toc191730097"/>
        <w:bookmarkEnd w:id="613"/>
        <w:bookmarkEnd w:id="614"/>
        <w:bookmarkEnd w:id="615"/>
        <w:bookmarkEnd w:id="616"/>
        <w:bookmarkEnd w:id="617"/>
        <w:bookmarkEnd w:id="618"/>
        <w:bookmarkEnd w:id="619"/>
        <w:bookmarkEnd w:id="620"/>
        <w:bookmarkEnd w:id="621"/>
        <w:bookmarkEnd w:id="622"/>
      </w:del>
    </w:p>
    <w:p w14:paraId="581AA96E" w14:textId="7171F74F" w:rsidR="0064065C" w:rsidDel="009034F6" w:rsidRDefault="0064065C" w:rsidP="006F6E8F">
      <w:pPr>
        <w:pStyle w:val="Style1"/>
        <w:rPr>
          <w:del w:id="623" w:author="rick ales" w:date="2025-03-01T09:05:00Z" w16du:dateUtc="2025-03-01T14:05:00Z"/>
        </w:rPr>
        <w:pPrChange w:id="624" w:author="rick ales" w:date="2025-03-01T10:05:00Z" w16du:dateUtc="2025-03-01T15:05:00Z">
          <w:pPr>
            <w:spacing w:before="120"/>
            <w:ind w:firstLine="720"/>
          </w:pPr>
        </w:pPrChange>
      </w:pPr>
      <w:del w:id="625" w:author="rick ales" w:date="2025-03-01T09:05:00Z" w16du:dateUtc="2025-03-01T14:05:00Z">
        <w:r w:rsidDel="009034F6">
          <w:delText>Do we need an SOP and Work Instruction to be AS9100 compliant for:</w:delText>
        </w:r>
        <w:bookmarkStart w:id="626" w:name="_Toc191729061"/>
        <w:bookmarkStart w:id="627" w:name="_Toc191729130"/>
        <w:bookmarkStart w:id="628" w:name="_Toc191729209"/>
        <w:bookmarkStart w:id="629" w:name="_Toc191729332"/>
        <w:bookmarkStart w:id="630" w:name="_Toc191729454"/>
        <w:bookmarkStart w:id="631" w:name="_Toc191729513"/>
        <w:bookmarkStart w:id="632" w:name="_Toc191729572"/>
        <w:bookmarkStart w:id="633" w:name="_Toc191729631"/>
        <w:bookmarkStart w:id="634" w:name="_Toc191729719"/>
        <w:bookmarkStart w:id="635" w:name="_Toc191730098"/>
        <w:bookmarkEnd w:id="626"/>
        <w:bookmarkEnd w:id="627"/>
        <w:bookmarkEnd w:id="628"/>
        <w:bookmarkEnd w:id="629"/>
        <w:bookmarkEnd w:id="630"/>
        <w:bookmarkEnd w:id="631"/>
        <w:bookmarkEnd w:id="632"/>
        <w:bookmarkEnd w:id="633"/>
        <w:bookmarkEnd w:id="634"/>
        <w:bookmarkEnd w:id="635"/>
      </w:del>
    </w:p>
    <w:p w14:paraId="11E2C5BE" w14:textId="1D63FF85" w:rsidR="0064065C" w:rsidDel="009034F6" w:rsidRDefault="0064065C" w:rsidP="006F6E8F">
      <w:pPr>
        <w:pStyle w:val="Style1"/>
        <w:rPr>
          <w:del w:id="636" w:author="rick ales" w:date="2025-03-01T09:05:00Z" w16du:dateUtc="2025-03-01T14:05:00Z"/>
        </w:rPr>
        <w:pPrChange w:id="637" w:author="rick ales" w:date="2025-03-01T10:05:00Z" w16du:dateUtc="2025-03-01T15:05:00Z">
          <w:pPr>
            <w:pStyle w:val="ListParagraph"/>
            <w:numPr>
              <w:numId w:val="8"/>
            </w:numPr>
            <w:autoSpaceDN w:val="0"/>
            <w:spacing w:after="160" w:line="276" w:lineRule="auto"/>
            <w:ind w:left="1440" w:hanging="360"/>
            <w:contextualSpacing/>
          </w:pPr>
        </w:pPrChange>
      </w:pPr>
      <w:del w:id="638" w:author="rick ales" w:date="2025-03-01T09:05:00Z" w16du:dateUtc="2025-03-01T14:05:00Z">
        <w:r w:rsidDel="009034F6">
          <w:delText>Release and version control should be handled like CNC G-Code (from Dragan)?</w:delText>
        </w:r>
        <w:bookmarkStart w:id="639" w:name="_Toc191729062"/>
        <w:bookmarkStart w:id="640" w:name="_Toc191729131"/>
        <w:bookmarkStart w:id="641" w:name="_Toc191729210"/>
        <w:bookmarkStart w:id="642" w:name="_Toc191729333"/>
        <w:bookmarkStart w:id="643" w:name="_Toc191729455"/>
        <w:bookmarkStart w:id="644" w:name="_Toc191729514"/>
        <w:bookmarkStart w:id="645" w:name="_Toc191729573"/>
        <w:bookmarkStart w:id="646" w:name="_Toc191729632"/>
        <w:bookmarkStart w:id="647" w:name="_Toc191729720"/>
        <w:bookmarkStart w:id="648" w:name="_Toc191730099"/>
        <w:bookmarkEnd w:id="639"/>
        <w:bookmarkEnd w:id="640"/>
        <w:bookmarkEnd w:id="641"/>
        <w:bookmarkEnd w:id="642"/>
        <w:bookmarkEnd w:id="643"/>
        <w:bookmarkEnd w:id="644"/>
        <w:bookmarkEnd w:id="645"/>
        <w:bookmarkEnd w:id="646"/>
        <w:bookmarkEnd w:id="647"/>
        <w:bookmarkEnd w:id="648"/>
      </w:del>
    </w:p>
    <w:p w14:paraId="43C8C943" w14:textId="77B47A44" w:rsidR="0064065C" w:rsidDel="009034F6" w:rsidRDefault="0064065C" w:rsidP="006F6E8F">
      <w:pPr>
        <w:pStyle w:val="Style1"/>
        <w:rPr>
          <w:del w:id="649" w:author="rick ales" w:date="2025-03-01T09:05:00Z" w16du:dateUtc="2025-03-01T14:05:00Z"/>
        </w:rPr>
        <w:pPrChange w:id="650" w:author="rick ales" w:date="2025-03-01T10:05:00Z" w16du:dateUtc="2025-03-01T15:05:00Z">
          <w:pPr>
            <w:pStyle w:val="ListParagraph"/>
            <w:numPr>
              <w:numId w:val="8"/>
            </w:numPr>
            <w:autoSpaceDN w:val="0"/>
            <w:spacing w:after="160" w:line="276" w:lineRule="auto"/>
            <w:ind w:left="1440" w:hanging="360"/>
            <w:contextualSpacing/>
          </w:pPr>
        </w:pPrChange>
      </w:pPr>
      <w:del w:id="651" w:author="rick ales" w:date="2025-03-01T09:05:00Z" w16du:dateUtc="2025-03-01T14:05:00Z">
        <w:r w:rsidDel="009034F6">
          <w:delText>WI for SW development style guide.?</w:delText>
        </w:r>
        <w:bookmarkStart w:id="652" w:name="_Toc191729063"/>
        <w:bookmarkStart w:id="653" w:name="_Toc191729132"/>
        <w:bookmarkStart w:id="654" w:name="_Toc191729211"/>
        <w:bookmarkStart w:id="655" w:name="_Toc191729334"/>
        <w:bookmarkStart w:id="656" w:name="_Toc191729456"/>
        <w:bookmarkStart w:id="657" w:name="_Toc191729515"/>
        <w:bookmarkStart w:id="658" w:name="_Toc191729574"/>
        <w:bookmarkStart w:id="659" w:name="_Toc191729633"/>
        <w:bookmarkStart w:id="660" w:name="_Toc191729721"/>
        <w:bookmarkStart w:id="661" w:name="_Toc191730100"/>
        <w:bookmarkEnd w:id="652"/>
        <w:bookmarkEnd w:id="653"/>
        <w:bookmarkEnd w:id="654"/>
        <w:bookmarkEnd w:id="655"/>
        <w:bookmarkEnd w:id="656"/>
        <w:bookmarkEnd w:id="657"/>
        <w:bookmarkEnd w:id="658"/>
        <w:bookmarkEnd w:id="659"/>
        <w:bookmarkEnd w:id="660"/>
        <w:bookmarkEnd w:id="661"/>
      </w:del>
    </w:p>
    <w:p w14:paraId="08DDF4DF" w14:textId="23203FDD" w:rsidR="0064065C" w:rsidDel="009034F6" w:rsidRDefault="0064065C" w:rsidP="006F6E8F">
      <w:pPr>
        <w:pStyle w:val="Style1"/>
        <w:rPr>
          <w:del w:id="662" w:author="rick ales" w:date="2025-03-01T09:05:00Z" w16du:dateUtc="2025-03-01T14:05:00Z"/>
        </w:rPr>
        <w:pPrChange w:id="663" w:author="rick ales" w:date="2025-03-01T10:05:00Z" w16du:dateUtc="2025-03-01T15:05:00Z">
          <w:pPr>
            <w:pStyle w:val="ListParagraph"/>
            <w:numPr>
              <w:numId w:val="8"/>
            </w:numPr>
            <w:autoSpaceDN w:val="0"/>
            <w:spacing w:after="160" w:line="276" w:lineRule="auto"/>
            <w:ind w:left="1440" w:hanging="360"/>
            <w:contextualSpacing/>
          </w:pPr>
        </w:pPrChange>
      </w:pPr>
      <w:del w:id="664" w:author="rick ales" w:date="2025-03-01T09:05:00Z" w16du:dateUtc="2025-03-01T14:05:00Z">
        <w:r w:rsidDel="009034F6">
          <w:delText>SW development procedure?</w:delText>
        </w:r>
        <w:bookmarkStart w:id="665" w:name="_Toc191729064"/>
        <w:bookmarkStart w:id="666" w:name="_Toc191729133"/>
        <w:bookmarkStart w:id="667" w:name="_Toc191729212"/>
        <w:bookmarkStart w:id="668" w:name="_Toc191729335"/>
        <w:bookmarkStart w:id="669" w:name="_Toc191729457"/>
        <w:bookmarkStart w:id="670" w:name="_Toc191729516"/>
        <w:bookmarkStart w:id="671" w:name="_Toc191729575"/>
        <w:bookmarkStart w:id="672" w:name="_Toc191729634"/>
        <w:bookmarkStart w:id="673" w:name="_Toc191729722"/>
        <w:bookmarkStart w:id="674" w:name="_Toc191730101"/>
        <w:bookmarkEnd w:id="665"/>
        <w:bookmarkEnd w:id="666"/>
        <w:bookmarkEnd w:id="667"/>
        <w:bookmarkEnd w:id="668"/>
        <w:bookmarkEnd w:id="669"/>
        <w:bookmarkEnd w:id="670"/>
        <w:bookmarkEnd w:id="671"/>
        <w:bookmarkEnd w:id="672"/>
        <w:bookmarkEnd w:id="673"/>
        <w:bookmarkEnd w:id="674"/>
      </w:del>
    </w:p>
    <w:p w14:paraId="4607C735" w14:textId="2CD18131" w:rsidR="0064065C" w:rsidDel="009034F6" w:rsidRDefault="0064065C" w:rsidP="006F6E8F">
      <w:pPr>
        <w:pStyle w:val="Style1"/>
        <w:rPr>
          <w:del w:id="675" w:author="rick ales" w:date="2025-03-01T09:05:00Z" w16du:dateUtc="2025-03-01T14:05:00Z"/>
        </w:rPr>
        <w:pPrChange w:id="676" w:author="rick ales" w:date="2025-03-01T10:05:00Z" w16du:dateUtc="2025-03-01T15:05:00Z">
          <w:pPr>
            <w:pStyle w:val="ListParagraph"/>
            <w:numPr>
              <w:numId w:val="8"/>
            </w:numPr>
            <w:autoSpaceDN w:val="0"/>
            <w:spacing w:after="160" w:line="276" w:lineRule="auto"/>
            <w:ind w:left="1440" w:hanging="360"/>
            <w:contextualSpacing/>
          </w:pPr>
        </w:pPrChange>
      </w:pPr>
      <w:del w:id="677" w:author="rick ales" w:date="2025-03-01T09:05:00Z" w16du:dateUtc="2025-03-01T14:05:00Z">
        <w:r w:rsidDel="009034F6">
          <w:delText>How do we do Document control</w:delText>
        </w:r>
        <w:bookmarkStart w:id="678" w:name="_Toc191729065"/>
        <w:bookmarkStart w:id="679" w:name="_Toc191729134"/>
        <w:bookmarkStart w:id="680" w:name="_Toc191729213"/>
        <w:bookmarkStart w:id="681" w:name="_Toc191729336"/>
        <w:bookmarkStart w:id="682" w:name="_Toc191729458"/>
        <w:bookmarkStart w:id="683" w:name="_Toc191729517"/>
        <w:bookmarkStart w:id="684" w:name="_Toc191729576"/>
        <w:bookmarkStart w:id="685" w:name="_Toc191729635"/>
        <w:bookmarkStart w:id="686" w:name="_Toc191729723"/>
        <w:bookmarkStart w:id="687" w:name="_Toc191730102"/>
        <w:bookmarkEnd w:id="678"/>
        <w:bookmarkEnd w:id="679"/>
        <w:bookmarkEnd w:id="680"/>
        <w:bookmarkEnd w:id="681"/>
        <w:bookmarkEnd w:id="682"/>
        <w:bookmarkEnd w:id="683"/>
        <w:bookmarkEnd w:id="684"/>
        <w:bookmarkEnd w:id="685"/>
        <w:bookmarkEnd w:id="686"/>
        <w:bookmarkEnd w:id="687"/>
      </w:del>
    </w:p>
    <w:p w14:paraId="33721EF0" w14:textId="1EB70C76" w:rsidR="0064065C" w:rsidDel="009034F6" w:rsidRDefault="0064065C" w:rsidP="006F6E8F">
      <w:pPr>
        <w:pStyle w:val="Style1"/>
        <w:rPr>
          <w:del w:id="688" w:author="rick ales" w:date="2025-03-01T09:13:00Z" w16du:dateUtc="2025-03-01T14:13:00Z"/>
          <w:rFonts w:cs="Times New Roman"/>
        </w:rPr>
        <w:pPrChange w:id="689" w:author="rick ales" w:date="2025-03-01T10:05:00Z" w16du:dateUtc="2025-03-01T15:05:00Z">
          <w:pPr>
            <w:pStyle w:val="ZL1Section"/>
            <w:numPr>
              <w:numId w:val="5"/>
            </w:numPr>
          </w:pPr>
        </w:pPrChange>
      </w:pPr>
      <w:del w:id="690" w:author="rick ales" w:date="2025-03-01T09:13:00Z" w16du:dateUtc="2025-03-01T14:13:00Z">
        <w:r w:rsidDel="009034F6">
          <w:delText>User Story EPIC 1</w:delText>
        </w:r>
        <w:bookmarkStart w:id="691" w:name="_Toc191729066"/>
        <w:bookmarkStart w:id="692" w:name="_Toc191729135"/>
        <w:bookmarkStart w:id="693" w:name="_Toc191729214"/>
        <w:bookmarkStart w:id="694" w:name="_Toc191729337"/>
        <w:bookmarkStart w:id="695" w:name="_Toc191729459"/>
        <w:bookmarkStart w:id="696" w:name="_Toc191729518"/>
        <w:bookmarkStart w:id="697" w:name="_Toc191729577"/>
        <w:bookmarkStart w:id="698" w:name="_Toc191729636"/>
        <w:bookmarkStart w:id="699" w:name="_Toc191729724"/>
        <w:bookmarkStart w:id="700" w:name="_Toc191730103"/>
        <w:bookmarkEnd w:id="691"/>
        <w:bookmarkEnd w:id="692"/>
        <w:bookmarkEnd w:id="693"/>
        <w:bookmarkEnd w:id="694"/>
        <w:bookmarkEnd w:id="695"/>
        <w:bookmarkEnd w:id="696"/>
        <w:bookmarkEnd w:id="697"/>
        <w:bookmarkEnd w:id="698"/>
        <w:bookmarkEnd w:id="699"/>
        <w:bookmarkEnd w:id="700"/>
      </w:del>
    </w:p>
    <w:p w14:paraId="3C199921" w14:textId="2E523B7C" w:rsidR="0064065C" w:rsidDel="009034F6" w:rsidRDefault="0064065C" w:rsidP="006F6E8F">
      <w:pPr>
        <w:pStyle w:val="Style1"/>
        <w:rPr>
          <w:del w:id="701" w:author="rick ales" w:date="2025-03-01T09:13:00Z" w16du:dateUtc="2025-03-01T14:13:00Z"/>
        </w:rPr>
        <w:pPrChange w:id="702" w:author="rick ales" w:date="2025-03-01T10:05:00Z" w16du:dateUtc="2025-03-01T15:05:00Z">
          <w:pPr>
            <w:spacing w:before="120"/>
            <w:ind w:left="720"/>
          </w:pPr>
        </w:pPrChange>
      </w:pPr>
      <w:del w:id="703" w:author="rick ales" w:date="2025-03-01T09:13:00Z" w16du:dateUtc="2025-03-01T14:13:00Z">
        <w:r w:rsidDel="009034F6">
          <w:delText>NA</w:delText>
        </w:r>
        <w:bookmarkStart w:id="704" w:name="_Toc191729067"/>
        <w:bookmarkStart w:id="705" w:name="_Toc191729136"/>
        <w:bookmarkStart w:id="706" w:name="_Toc191729215"/>
        <w:bookmarkStart w:id="707" w:name="_Toc191729338"/>
        <w:bookmarkStart w:id="708" w:name="_Toc191729460"/>
        <w:bookmarkStart w:id="709" w:name="_Toc191729519"/>
        <w:bookmarkStart w:id="710" w:name="_Toc191729578"/>
        <w:bookmarkStart w:id="711" w:name="_Toc191729637"/>
        <w:bookmarkStart w:id="712" w:name="_Toc191729725"/>
        <w:bookmarkStart w:id="713" w:name="_Toc191730104"/>
        <w:bookmarkEnd w:id="704"/>
        <w:bookmarkEnd w:id="705"/>
        <w:bookmarkEnd w:id="706"/>
        <w:bookmarkEnd w:id="707"/>
        <w:bookmarkEnd w:id="708"/>
        <w:bookmarkEnd w:id="709"/>
        <w:bookmarkEnd w:id="710"/>
        <w:bookmarkEnd w:id="711"/>
        <w:bookmarkEnd w:id="712"/>
        <w:bookmarkEnd w:id="713"/>
      </w:del>
    </w:p>
    <w:p w14:paraId="3D146CD1" w14:textId="42FC666C" w:rsidR="0064065C" w:rsidRDefault="0064065C" w:rsidP="006F6E8F">
      <w:pPr>
        <w:pStyle w:val="Style1"/>
        <w:rPr>
          <w:rFonts w:cs="Times New Roman"/>
        </w:rPr>
        <w:pPrChange w:id="714" w:author="rick ales" w:date="2025-03-01T10:05:00Z" w16du:dateUtc="2025-03-01T15:05:00Z">
          <w:pPr>
            <w:pStyle w:val="ZL1Section"/>
            <w:numPr>
              <w:numId w:val="5"/>
            </w:numPr>
          </w:pPr>
        </w:pPrChange>
      </w:pPr>
      <w:del w:id="715" w:author="rick ales" w:date="2025-03-01T09:13:00Z" w16du:dateUtc="2025-03-01T14:13:00Z">
        <w:r w:rsidDel="009034F6">
          <w:delText xml:space="preserve">User Story </w:delText>
        </w:r>
      </w:del>
      <w:bookmarkStart w:id="716" w:name="_Toc191729638"/>
      <w:bookmarkStart w:id="717" w:name="_Toc191730105"/>
      <w:r>
        <w:t xml:space="preserve">EPIC </w:t>
      </w:r>
      <w:ins w:id="718" w:author="rick ales" w:date="2025-03-01T09:13:00Z" w16du:dateUtc="2025-03-01T14:13:00Z">
        <w:r w:rsidR="009034F6">
          <w:t>1</w:t>
        </w:r>
      </w:ins>
      <w:bookmarkEnd w:id="716"/>
      <w:bookmarkEnd w:id="717"/>
      <w:del w:id="719" w:author="rick ales" w:date="2025-03-01T09:13:00Z" w16du:dateUtc="2025-03-01T14:13:00Z">
        <w:r w:rsidDel="009034F6">
          <w:delText>2</w:delText>
        </w:r>
      </w:del>
    </w:p>
    <w:p w14:paraId="2FC158EC" w14:textId="576FE866" w:rsidR="00C80D70" w:rsidRDefault="0064065C" w:rsidP="00C80D70">
      <w:pPr>
        <w:spacing w:before="120"/>
        <w:ind w:firstLine="720"/>
        <w:rPr>
          <w:ins w:id="720" w:author="rick ales" w:date="2025-03-01T09:57:00Z" w16du:dateUtc="2025-03-01T14:57:00Z"/>
          <w:rFonts w:cs="Arial"/>
          <w:szCs w:val="22"/>
        </w:rPr>
      </w:pPr>
      <w:del w:id="721" w:author="rick ales" w:date="2025-03-01T09:14:00Z" w16du:dateUtc="2025-03-01T14:14:00Z">
        <w:r w:rsidDel="009034F6">
          <w:rPr>
            <w:rFonts w:cs="Arial"/>
            <w:szCs w:val="22"/>
          </w:rPr>
          <w:delText>Description of the end goal of a sprint from each user’s perspective</w:delText>
        </w:r>
      </w:del>
      <w:ins w:id="722" w:author="rick ales" w:date="2025-03-01T09:14:00Z" w16du:dateUtc="2025-03-01T14:14:00Z">
        <w:r w:rsidR="009034F6">
          <w:rPr>
            <w:rFonts w:cs="Arial"/>
            <w:szCs w:val="22"/>
          </w:rPr>
          <w:t xml:space="preserve">EPIC 1 is a </w:t>
        </w:r>
        <w:r w:rsidR="00CB1BE8">
          <w:rPr>
            <w:rFonts w:cs="Arial"/>
            <w:szCs w:val="22"/>
          </w:rPr>
          <w:t xml:space="preserve">fully functional system </w:t>
        </w:r>
      </w:ins>
      <w:ins w:id="723" w:author="rick ales" w:date="2025-03-01T09:15:00Z" w16du:dateUtc="2025-03-01T14:15:00Z">
        <w:r w:rsidR="00CB1BE8">
          <w:rPr>
            <w:rFonts w:cs="Arial"/>
            <w:szCs w:val="22"/>
          </w:rPr>
          <w:t>with the capability to test a single PWC Elevate OLS device</w:t>
        </w:r>
      </w:ins>
      <w:ins w:id="724" w:author="rick ales" w:date="2025-03-01T09:16:00Z" w16du:dateUtc="2025-03-01T14:16:00Z">
        <w:r w:rsidR="00CB1BE8">
          <w:rPr>
            <w:rFonts w:cs="Arial"/>
            <w:szCs w:val="22"/>
          </w:rPr>
          <w:t xml:space="preserve"> (the DUT) over a test cycle described</w:t>
        </w:r>
      </w:ins>
      <w:ins w:id="725" w:author="rick ales" w:date="2025-03-01T09:18:00Z" w16du:dateUtc="2025-03-01T14:18:00Z">
        <w:r w:rsidR="00CB1BE8">
          <w:rPr>
            <w:rFonts w:cs="Arial"/>
            <w:szCs w:val="22"/>
          </w:rPr>
          <w:t xml:space="preserve"> in the following Use Cases.</w:t>
        </w:r>
      </w:ins>
      <w:ins w:id="726" w:author="rick ales" w:date="2025-03-01T09:22:00Z" w16du:dateUtc="2025-03-01T14:22:00Z">
        <w:r w:rsidR="00CB1BE8">
          <w:rPr>
            <w:rFonts w:cs="Arial"/>
            <w:szCs w:val="22"/>
          </w:rPr>
          <w:t xml:space="preserve">  </w:t>
        </w:r>
      </w:ins>
    </w:p>
    <w:p w14:paraId="19E9C99E" w14:textId="77777777" w:rsidR="00D54CD2" w:rsidRDefault="00D54CD2" w:rsidP="00C80D70">
      <w:pPr>
        <w:spacing w:before="120"/>
        <w:ind w:firstLine="720"/>
        <w:rPr>
          <w:ins w:id="727" w:author="rick ales" w:date="2025-03-01T09:57:00Z" w16du:dateUtc="2025-03-01T14:57:00Z"/>
          <w:rFonts w:cs="Arial"/>
          <w:szCs w:val="22"/>
        </w:rPr>
      </w:pPr>
    </w:p>
    <w:p w14:paraId="655FEABB" w14:textId="77777777" w:rsidR="00D54CD2" w:rsidRDefault="00D54CD2" w:rsidP="00D54CD2">
      <w:pPr>
        <w:pStyle w:val="ListParagraph"/>
        <w:numPr>
          <w:ilvl w:val="0"/>
          <w:numId w:val="7"/>
        </w:numPr>
        <w:autoSpaceDN w:val="0"/>
        <w:spacing w:after="160" w:line="276" w:lineRule="auto"/>
        <w:contextualSpacing/>
        <w:rPr>
          <w:ins w:id="728" w:author="rick ales" w:date="2025-03-01T09:57:00Z" w16du:dateUtc="2025-03-01T14:57:00Z"/>
          <w:rFonts w:cs="Arial"/>
          <w:szCs w:val="22"/>
        </w:rPr>
      </w:pPr>
      <w:ins w:id="729" w:author="rick ales" w:date="2025-03-01T09:57:00Z" w16du:dateUtc="2025-03-01T14:57:00Z">
        <w:r>
          <w:rPr>
            <w:rFonts w:cs="Arial"/>
            <w:szCs w:val="22"/>
          </w:rPr>
          <w:t>The EPIC 1 System MAY be placed into production service with the HW1 (breadboard) hardware.</w:t>
        </w:r>
      </w:ins>
    </w:p>
    <w:p w14:paraId="186D73C9" w14:textId="77777777" w:rsidR="00D54CD2" w:rsidRDefault="00D54CD2" w:rsidP="00C80D70">
      <w:pPr>
        <w:spacing w:before="120"/>
        <w:ind w:firstLine="720"/>
        <w:rPr>
          <w:ins w:id="730" w:author="rick ales" w:date="2025-03-01T09:33:00Z" w16du:dateUtc="2025-03-01T14:33:00Z"/>
          <w:rFonts w:cs="Arial"/>
          <w:szCs w:val="22"/>
        </w:rPr>
      </w:pPr>
    </w:p>
    <w:p w14:paraId="17F78F64" w14:textId="1B439AD3" w:rsidR="00C80D70" w:rsidRPr="002D6462" w:rsidRDefault="00C80D70" w:rsidP="006F6E8F">
      <w:pPr>
        <w:pStyle w:val="ZL2Section"/>
        <w:numPr>
          <w:ilvl w:val="1"/>
          <w:numId w:val="5"/>
        </w:numPr>
        <w:rPr>
          <w:ins w:id="731" w:author="rick ales" w:date="2025-03-01T09:31:00Z" w16du:dateUtc="2025-03-01T14:31:00Z"/>
        </w:rPr>
        <w:pPrChange w:id="732" w:author="rick ales" w:date="2025-03-01T10:08:00Z" w16du:dateUtc="2025-03-01T15:08:00Z">
          <w:pPr>
            <w:spacing w:before="120"/>
            <w:ind w:firstLine="720"/>
          </w:pPr>
        </w:pPrChange>
      </w:pPr>
      <w:bookmarkStart w:id="733" w:name="_Toc191729639"/>
      <w:bookmarkStart w:id="734" w:name="_Toc191730106"/>
      <w:ins w:id="735" w:author="rick ales" w:date="2025-03-01T09:32:00Z" w16du:dateUtc="2025-03-01T14:32:00Z">
        <w:r>
          <w:t xml:space="preserve">Production Tester User </w:t>
        </w:r>
        <w:r>
          <w:t>Story</w:t>
        </w:r>
      </w:ins>
      <w:bookmarkEnd w:id="733"/>
      <w:bookmarkEnd w:id="734"/>
    </w:p>
    <w:p w14:paraId="539F61FF" w14:textId="79E2A8D3" w:rsidR="0064065C" w:rsidRDefault="00C80D70" w:rsidP="002D6462">
      <w:pPr>
        <w:ind w:firstLine="720"/>
        <w:rPr>
          <w:ins w:id="736" w:author="rick ales" w:date="2025-03-01T09:57:00Z" w16du:dateUtc="2025-03-01T14:57:00Z"/>
        </w:rPr>
      </w:pPr>
      <w:ins w:id="737" w:author="rick ales" w:date="2025-03-01T09:34:00Z" w16du:dateUtc="2025-03-01T14:34:00Z">
        <w:r>
          <w:t>The Production Operator</w:t>
        </w:r>
      </w:ins>
      <w:ins w:id="738" w:author="rick ales" w:date="2025-03-01T09:35:00Z" w16du:dateUtc="2025-03-01T14:35:00Z">
        <w:r w:rsidR="002D6462">
          <w:t>’s</w:t>
        </w:r>
      </w:ins>
      <w:ins w:id="739" w:author="rick ales" w:date="2025-03-01T09:34:00Z" w16du:dateUtc="2025-03-01T14:34:00Z">
        <w:r>
          <w:t xml:space="preserve"> objective is to </w:t>
        </w:r>
        <w:r w:rsidR="002D6462">
          <w:t>conduct the test</w:t>
        </w:r>
      </w:ins>
      <w:ins w:id="740" w:author="rick ales" w:date="2025-03-01T09:35:00Z" w16du:dateUtc="2025-03-01T14:35:00Z">
        <w:r w:rsidR="002D6462">
          <w:t>, resulting in a Pass/Fail Acceptance Test Report for the DUT</w:t>
        </w:r>
      </w:ins>
      <w:ins w:id="741" w:author="rick ales" w:date="2025-03-01T09:36:00Z" w16du:dateUtc="2025-03-01T14:36:00Z">
        <w:r w:rsidR="002D6462">
          <w:t xml:space="preserve"> containing the product information and the test status</w:t>
        </w:r>
      </w:ins>
      <w:ins w:id="742" w:author="rick ales" w:date="2025-03-01T09:35:00Z" w16du:dateUtc="2025-03-01T14:35:00Z">
        <w:r w:rsidR="002D6462">
          <w:t xml:space="preserve">.  </w:t>
        </w:r>
      </w:ins>
      <w:ins w:id="743" w:author="rick ales" w:date="2025-03-01T09:34:00Z" w16du:dateUtc="2025-03-01T14:34:00Z">
        <w:r>
          <w:t xml:space="preserve"> </w:t>
        </w:r>
      </w:ins>
      <w:ins w:id="744" w:author="rick ales" w:date="2025-03-01T09:26:00Z" w16du:dateUtc="2025-03-01T14:26:00Z">
        <w:r>
          <w:t>An overview of the</w:t>
        </w:r>
      </w:ins>
      <w:ins w:id="745" w:author="rick ales" w:date="2025-03-01T09:23:00Z" w16du:dateUtc="2025-03-01T14:23:00Z">
        <w:r w:rsidR="00CB1BE8">
          <w:t xml:space="preserve"> MLOI </w:t>
        </w:r>
      </w:ins>
      <w:ins w:id="746" w:author="rick ales" w:date="2025-03-01T09:25:00Z" w16du:dateUtc="2025-03-01T14:25:00Z">
        <w:r>
          <w:t xml:space="preserve">Test </w:t>
        </w:r>
      </w:ins>
      <w:ins w:id="747" w:author="rick ales" w:date="2025-03-01T09:26:00Z" w16du:dateUtc="2025-03-01T14:26:00Z">
        <w:r>
          <w:t>Operator</w:t>
        </w:r>
      </w:ins>
      <w:ins w:id="748" w:author="rick ales" w:date="2025-03-01T09:25:00Z" w16du:dateUtc="2025-03-01T14:25:00Z">
        <w:r>
          <w:t xml:space="preserve"> Use case is illustrated here. </w:t>
        </w:r>
      </w:ins>
      <w:ins w:id="749" w:author="rick ales" w:date="2025-03-01T09:23:00Z" w16du:dateUtc="2025-03-01T14:23:00Z">
        <w:r w:rsidR="00CB1BE8">
          <w:t xml:space="preserve"> </w:t>
        </w:r>
      </w:ins>
      <w:del w:id="750" w:author="rick ales" w:date="2025-03-01T09:18:00Z" w16du:dateUtc="2025-03-01T14:18:00Z">
        <w:r w:rsidR="0064065C" w:rsidDel="00CB1BE8">
          <w:delText>.</w:delText>
        </w:r>
      </w:del>
    </w:p>
    <w:p w14:paraId="49EAE274" w14:textId="77777777" w:rsidR="00D54CD2" w:rsidRDefault="00D54CD2" w:rsidP="002D6462">
      <w:pPr>
        <w:ind w:firstLine="720"/>
        <w:rPr>
          <w:ins w:id="751" w:author="rick ales" w:date="2025-03-01T09:22:00Z" w16du:dateUtc="2025-03-01T14:22:00Z"/>
        </w:rPr>
        <w:pPrChange w:id="752" w:author="rick ales" w:date="2025-03-01T09:44:00Z" w16du:dateUtc="2025-03-01T14:44:00Z">
          <w:pPr>
            <w:spacing w:before="120"/>
            <w:ind w:firstLine="720"/>
          </w:pPr>
        </w:pPrChange>
      </w:pPr>
    </w:p>
    <w:p w14:paraId="08F607FA" w14:textId="3BE6116C" w:rsidR="00C80D70" w:rsidRDefault="00CB1BE8" w:rsidP="002D6462">
      <w:pPr>
        <w:spacing w:before="120"/>
        <w:ind w:firstLine="720"/>
        <w:rPr>
          <w:ins w:id="753" w:author="rick ales" w:date="2025-03-01T09:57:00Z" w16du:dateUtc="2025-03-01T14:57:00Z"/>
          <w:rFonts w:cs="Arial"/>
          <w:szCs w:val="22"/>
        </w:rPr>
      </w:pPr>
      <w:moveToRangeStart w:id="754" w:author="rick ales" w:date="2025-03-01T09:24:00Z" w:name="move191713484"/>
      <w:moveTo w:id="755" w:author="rick ales" w:date="2025-03-01T09:24:00Z" w16du:dateUtc="2025-03-01T14:24:00Z">
        <w:r>
          <w:rPr>
            <w:noProof/>
          </w:rPr>
          <w:drawing>
            <wp:inline distT="0" distB="0" distL="0" distR="0" wp14:anchorId="2FCB56A7" wp14:editId="051867A4">
              <wp:extent cx="5238750" cy="904875"/>
              <wp:effectExtent l="0" t="0" r="0" b="0"/>
              <wp:docPr id="209073126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moveTo>
      <w:moveToRangeEnd w:id="754"/>
    </w:p>
    <w:p w14:paraId="4F1D1E91" w14:textId="77777777" w:rsidR="00D54CD2" w:rsidRDefault="00D54CD2" w:rsidP="002D6462">
      <w:pPr>
        <w:spacing w:before="120"/>
        <w:ind w:firstLine="720"/>
        <w:rPr>
          <w:ins w:id="756" w:author="rick ales" w:date="2025-03-01T09:26:00Z" w16du:dateUtc="2025-03-01T14:26:00Z"/>
          <w:rFonts w:cs="Arial"/>
          <w:szCs w:val="22"/>
        </w:rPr>
      </w:pPr>
    </w:p>
    <w:p w14:paraId="757A068C" w14:textId="3A83A231" w:rsidR="00C80D70" w:rsidRDefault="00C80D70" w:rsidP="002D6462">
      <w:pPr>
        <w:ind w:firstLine="720"/>
        <w:rPr>
          <w:ins w:id="757" w:author="rick ales" w:date="2025-03-01T09:41:00Z" w16du:dateUtc="2025-03-01T14:41:00Z"/>
        </w:rPr>
        <w:pPrChange w:id="758" w:author="rick ales" w:date="2025-03-01T09:44:00Z" w16du:dateUtc="2025-03-01T14:44:00Z">
          <w:pPr>
            <w:spacing w:before="120"/>
            <w:ind w:firstLine="720"/>
          </w:pPr>
        </w:pPrChange>
      </w:pPr>
      <w:ins w:id="759" w:author="rick ales" w:date="2025-03-01T09:26:00Z" w16du:dateUtc="2025-03-01T14:26:00Z">
        <w:r>
          <w:t xml:space="preserve">The Operator starts the </w:t>
        </w:r>
      </w:ins>
      <w:ins w:id="760" w:author="rick ales" w:date="2025-03-01T09:27:00Z" w16du:dateUtc="2025-03-01T14:27:00Z">
        <w:r>
          <w:t xml:space="preserve">application, </w:t>
        </w:r>
      </w:ins>
      <w:ins w:id="761" w:author="rick ales" w:date="2025-03-01T09:29:00Z" w16du:dateUtc="2025-03-01T14:29:00Z">
        <w:r>
          <w:t>selects</w:t>
        </w:r>
      </w:ins>
      <w:ins w:id="762" w:author="rick ales" w:date="2025-03-01T09:27:00Z" w16du:dateUtc="2025-03-01T14:27:00Z">
        <w:r>
          <w:t xml:space="preserve"> the test configuration to use; enters the specific test information; loads the single DUT; Runs the Test</w:t>
        </w:r>
      </w:ins>
      <w:ins w:id="763" w:author="rick ales" w:date="2025-03-01T09:28:00Z" w16du:dateUtc="2025-03-01T14:28:00Z">
        <w:r>
          <w:t xml:space="preserve">; then may print the results. </w:t>
        </w:r>
      </w:ins>
      <w:ins w:id="764" w:author="rick ales" w:date="2025-03-01T09:29:00Z" w16du:dateUtc="2025-03-01T14:29:00Z">
        <w:r>
          <w:t xml:space="preserve">The operator may choose </w:t>
        </w:r>
      </w:ins>
      <w:ins w:id="765" w:author="rick ales" w:date="2025-03-01T09:36:00Z" w16du:dateUtc="2025-03-01T14:36:00Z">
        <w:r w:rsidR="002D6462">
          <w:t>to set</w:t>
        </w:r>
      </w:ins>
      <w:ins w:id="766" w:author="rick ales" w:date="2025-03-01T09:29:00Z" w16du:dateUtc="2025-03-01T14:29:00Z">
        <w:r>
          <w:t xml:space="preserve"> </w:t>
        </w:r>
      </w:ins>
      <w:ins w:id="767" w:author="rick ales" w:date="2025-03-01T09:30:00Z" w16du:dateUtc="2025-03-01T14:30:00Z">
        <w:r>
          <w:t>various levels and read the OLS response to investigate suspect result</w:t>
        </w:r>
      </w:ins>
      <w:ins w:id="768" w:author="rick ales" w:date="2025-03-01T09:37:00Z" w16du:dateUtc="2025-03-01T14:37:00Z">
        <w:r w:rsidR="002D6462">
          <w:t xml:space="preserve">s then decide where to re-run the test or reject the DUT. </w:t>
        </w:r>
      </w:ins>
    </w:p>
    <w:p w14:paraId="5A3C24FB" w14:textId="77777777" w:rsidR="002D6462" w:rsidRDefault="002D6462" w:rsidP="006F6E8F">
      <w:pPr>
        <w:pStyle w:val="ZL2Section"/>
        <w:numPr>
          <w:ilvl w:val="1"/>
          <w:numId w:val="5"/>
        </w:numPr>
        <w:rPr>
          <w:ins w:id="769" w:author="rick ales" w:date="2025-03-01T09:44:00Z" w16du:dateUtc="2025-03-01T14:44:00Z"/>
        </w:rPr>
        <w:pPrChange w:id="770" w:author="rick ales" w:date="2025-03-01T10:08:00Z" w16du:dateUtc="2025-03-01T15:08:00Z">
          <w:pPr>
            <w:pStyle w:val="ZL2Section"/>
            <w:numPr>
              <w:numId w:val="5"/>
            </w:numPr>
            <w:ind w:left="720" w:hanging="720"/>
          </w:pPr>
        </w:pPrChange>
      </w:pPr>
      <w:bookmarkStart w:id="771" w:name="_Toc191729640"/>
      <w:bookmarkStart w:id="772" w:name="_Toc191730107"/>
      <w:ins w:id="773" w:author="rick ales" w:date="2025-03-01T09:41:00Z" w16du:dateUtc="2025-03-01T14:41:00Z">
        <w:r w:rsidRPr="006F6E8F">
          <w:t>Maintenance</w:t>
        </w:r>
        <w:r>
          <w:t xml:space="preserve"> User Story</w:t>
        </w:r>
      </w:ins>
      <w:bookmarkEnd w:id="771"/>
      <w:bookmarkEnd w:id="772"/>
    </w:p>
    <w:p w14:paraId="7902E1EF" w14:textId="67ECD183" w:rsidR="002D6462" w:rsidRDefault="009E64D9" w:rsidP="009E64D9">
      <w:pPr>
        <w:ind w:firstLine="720"/>
        <w:rPr>
          <w:ins w:id="774" w:author="rick ales" w:date="2025-03-01T13:45:00Z" w16du:dateUtc="2025-03-01T18:45:00Z"/>
        </w:rPr>
      </w:pPr>
      <w:ins w:id="775" w:author="rick ales" w:date="2025-03-01T09:45:00Z" w16du:dateUtc="2025-03-01T14:45:00Z">
        <w:r>
          <w:t xml:space="preserve">The Maintenance User role is to maintain the apparatus.  This may include loading a new test configuration, </w:t>
        </w:r>
      </w:ins>
      <w:ins w:id="776" w:author="rick ales" w:date="2025-03-01T09:47:00Z" w16du:dateUtc="2025-03-01T14:47:00Z">
        <w:r>
          <w:t>performing</w:t>
        </w:r>
      </w:ins>
      <w:ins w:id="777" w:author="rick ales" w:date="2025-03-01T09:46:00Z" w16du:dateUtc="2025-03-01T14:46:00Z">
        <w:r>
          <w:t xml:space="preserve"> system maintenance like extensive calibration</w:t>
        </w:r>
      </w:ins>
      <w:ins w:id="778" w:author="rick ales" w:date="2025-03-01T09:47:00Z" w16du:dateUtc="2025-03-01T14:47:00Z">
        <w:r>
          <w:t>, capabilities studies</w:t>
        </w:r>
      </w:ins>
      <w:ins w:id="779" w:author="rick ales" w:date="2025-03-01T09:46:00Z" w16du:dateUtc="2025-03-01T14:46:00Z">
        <w:r>
          <w:t xml:space="preserve"> or system </w:t>
        </w:r>
      </w:ins>
      <w:ins w:id="780" w:author="rick ales" w:date="2025-03-01T09:47:00Z" w16du:dateUtc="2025-03-01T14:47:00Z">
        <w:r>
          <w:t xml:space="preserve">response </w:t>
        </w:r>
      </w:ins>
      <w:ins w:id="781" w:author="rick ales" w:date="2025-03-01T09:46:00Z" w16du:dateUtc="2025-03-01T14:46:00Z">
        <w:r>
          <w:t>tuning.</w:t>
        </w:r>
      </w:ins>
      <w:ins w:id="782" w:author="rick ales" w:date="2025-03-01T09:48:00Z" w16du:dateUtc="2025-03-01T14:48:00Z">
        <w:r>
          <w:t xml:space="preserve"> </w:t>
        </w:r>
      </w:ins>
      <w:ins w:id="783" w:author="rick ales" w:date="2025-03-01T09:49:00Z" w16du:dateUtc="2025-03-01T14:49:00Z">
        <w:r>
          <w:t xml:space="preserve"> </w:t>
        </w:r>
      </w:ins>
      <w:ins w:id="784" w:author="rick ales" w:date="2025-03-01T09:50:00Z" w16du:dateUtc="2025-03-01T14:50:00Z">
        <w:r>
          <w:t>Maintenance Use</w:t>
        </w:r>
      </w:ins>
      <w:ins w:id="785" w:author="rick ales" w:date="2025-03-01T09:51:00Z" w16du:dateUtc="2025-03-01T14:51:00Z">
        <w:r>
          <w:t>r</w:t>
        </w:r>
      </w:ins>
      <w:ins w:id="786" w:author="rick ales" w:date="2025-03-01T09:50:00Z" w16du:dateUtc="2025-03-01T14:50:00Z">
        <w:r>
          <w:t xml:space="preserve"> may wish to evaluate the </w:t>
        </w:r>
      </w:ins>
      <w:ins w:id="787" w:author="rick ales" w:date="2025-03-01T09:51:00Z" w16du:dateUtc="2025-03-01T14:51:00Z">
        <w:r>
          <w:t xml:space="preserve">application </w:t>
        </w:r>
      </w:ins>
      <w:ins w:id="788" w:author="rick ales" w:date="2025-03-01T09:50:00Z" w16du:dateUtc="2025-03-01T14:50:00Z">
        <w:r>
          <w:t xml:space="preserve">software and the hardware separately.  </w:t>
        </w:r>
      </w:ins>
      <w:ins w:id="789" w:author="rick ales" w:date="2025-03-01T09:48:00Z" w16du:dateUtc="2025-03-01T14:48:00Z">
        <w:r>
          <w:t>The Maintenance User would also install and update the system</w:t>
        </w:r>
      </w:ins>
      <w:ins w:id="790" w:author="rick ales" w:date="2025-03-01T09:51:00Z" w16du:dateUtc="2025-03-01T14:51:00Z">
        <w:r>
          <w:t xml:space="preserve"> components.</w:t>
        </w:r>
      </w:ins>
      <w:ins w:id="791" w:author="rick ales" w:date="2025-03-01T09:46:00Z" w16du:dateUtc="2025-03-01T14:46:00Z">
        <w:r>
          <w:t xml:space="preserve"> </w:t>
        </w:r>
      </w:ins>
    </w:p>
    <w:p w14:paraId="36B7954A" w14:textId="6C645414" w:rsidR="00ED46F8" w:rsidRDefault="00ED46F8" w:rsidP="00ED46F8">
      <w:pPr>
        <w:pStyle w:val="ZL2Section"/>
        <w:rPr>
          <w:ins w:id="792" w:author="rick ales" w:date="2025-03-01T09:59:00Z" w16du:dateUtc="2025-03-01T14:59:00Z"/>
        </w:rPr>
        <w:pPrChange w:id="793" w:author="rick ales" w:date="2025-03-01T13:45:00Z" w16du:dateUtc="2025-03-01T18:45:00Z">
          <w:pPr>
            <w:ind w:firstLine="720"/>
          </w:pPr>
        </w:pPrChange>
      </w:pPr>
      <w:bookmarkStart w:id="794" w:name="_Toc191729641"/>
      <w:bookmarkStart w:id="795" w:name="_Toc191730108"/>
      <w:ins w:id="796" w:author="rick ales" w:date="2025-03-01T13:45:00Z" w16du:dateUtc="2025-03-01T18:45:00Z">
        <w:r>
          <w:t>Hardware Inputs:</w:t>
        </w:r>
      </w:ins>
      <w:bookmarkEnd w:id="794"/>
      <w:bookmarkEnd w:id="795"/>
    </w:p>
    <w:p w14:paraId="464E7E31" w14:textId="158A5FD6" w:rsidR="00CB1BE8" w:rsidRPr="00ED46F8" w:rsidDel="00D54CD2" w:rsidRDefault="00CB1BE8" w:rsidP="00ED46F8">
      <w:pPr>
        <w:pStyle w:val="ZL2Section"/>
        <w:rPr>
          <w:del w:id="797" w:author="rick ales" w:date="2025-03-01T09:59:00Z" w16du:dateUtc="2025-03-01T14:59:00Z"/>
        </w:rPr>
        <w:pPrChange w:id="798" w:author="rick ales" w:date="2025-03-01T13:44:00Z" w16du:dateUtc="2025-03-01T18:44:00Z">
          <w:pPr>
            <w:spacing w:before="120"/>
            <w:ind w:firstLine="720"/>
          </w:pPr>
        </w:pPrChange>
      </w:pPr>
    </w:p>
    <w:p w14:paraId="247F45D6" w14:textId="1FB47B0F" w:rsidR="0064065C" w:rsidRPr="00ED46F8" w:rsidDel="00CB1BE8" w:rsidRDefault="0064065C" w:rsidP="00ED46F8">
      <w:pPr>
        <w:pStyle w:val="ZL2Section"/>
        <w:rPr>
          <w:del w:id="799" w:author="rick ales" w:date="2025-03-01T09:16:00Z" w16du:dateUtc="2025-03-01T14:16:00Z"/>
        </w:rPr>
        <w:pPrChange w:id="800" w:author="rick ales" w:date="2025-03-01T13:44:00Z" w16du:dateUtc="2025-03-01T18:44:00Z">
          <w:pPr>
            <w:pStyle w:val="ListParagraph"/>
            <w:numPr>
              <w:numId w:val="9"/>
            </w:numPr>
            <w:autoSpaceDN w:val="0"/>
            <w:spacing w:after="160" w:line="276" w:lineRule="auto"/>
            <w:ind w:left="1080" w:hanging="360"/>
            <w:contextualSpacing/>
          </w:pPr>
        </w:pPrChange>
      </w:pPr>
      <w:del w:id="801" w:author="rick ales" w:date="2025-03-01T09:16:00Z" w16du:dateUtc="2025-03-01T14:16:00Z">
        <w:r w:rsidRPr="00ED46F8" w:rsidDel="00CB1BE8">
          <w:delText>Production User or Engineering /Maintenance User</w:delText>
        </w:r>
        <w:bookmarkStart w:id="802" w:name="_Toc191729072"/>
        <w:bookmarkStart w:id="803" w:name="_Toc191729141"/>
        <w:bookmarkEnd w:id="802"/>
        <w:bookmarkEnd w:id="803"/>
      </w:del>
    </w:p>
    <w:p w14:paraId="41A6E02F" w14:textId="667FE5B1" w:rsidR="0064065C" w:rsidRPr="00ED46F8" w:rsidDel="00D54CD2" w:rsidRDefault="0064065C" w:rsidP="00ED46F8">
      <w:pPr>
        <w:pStyle w:val="ZL2Section"/>
        <w:rPr>
          <w:del w:id="804" w:author="rick ales" w:date="2025-03-01T09:57:00Z" w16du:dateUtc="2025-03-01T14:57:00Z"/>
        </w:rPr>
        <w:pPrChange w:id="805" w:author="rick ales" w:date="2025-03-01T13:44:00Z" w16du:dateUtc="2025-03-01T18:44:00Z">
          <w:pPr>
            <w:pStyle w:val="ListParagraph"/>
            <w:numPr>
              <w:ilvl w:val="1"/>
              <w:numId w:val="7"/>
            </w:numPr>
            <w:autoSpaceDN w:val="0"/>
            <w:spacing w:after="160" w:line="276" w:lineRule="auto"/>
            <w:ind w:left="1440" w:hanging="450"/>
            <w:contextualSpacing/>
          </w:pPr>
        </w:pPrChange>
      </w:pPr>
      <w:del w:id="806" w:author="rick ales" w:date="2025-03-01T09:16:00Z" w16du:dateUtc="2025-03-01T14:16:00Z">
        <w:r w:rsidRPr="00ED46F8" w:rsidDel="00CB1BE8">
          <w:delText>Shall have a login to set user mode to either Test or Maintenance mode</w:delText>
        </w:r>
      </w:del>
      <w:del w:id="807" w:author="rick ales" w:date="2025-03-01T09:57:00Z" w16du:dateUtc="2025-03-01T14:57:00Z">
        <w:r w:rsidRPr="00ED46F8" w:rsidDel="00D54CD2">
          <w:delText>.</w:delText>
        </w:r>
        <w:bookmarkStart w:id="808" w:name="_Toc191729073"/>
        <w:bookmarkStart w:id="809" w:name="_Toc191729142"/>
        <w:bookmarkEnd w:id="808"/>
        <w:bookmarkEnd w:id="809"/>
      </w:del>
    </w:p>
    <w:p w14:paraId="39F342D1" w14:textId="357B042B" w:rsidR="0064065C" w:rsidRPr="00ED46F8" w:rsidDel="002D6462" w:rsidRDefault="0064065C" w:rsidP="00ED46F8">
      <w:pPr>
        <w:pStyle w:val="ZL2Section"/>
        <w:rPr>
          <w:del w:id="810" w:author="rick ales" w:date="2025-03-01T09:41:00Z" w16du:dateUtc="2025-03-01T14:41:00Z"/>
        </w:rPr>
        <w:pPrChange w:id="811" w:author="rick ales" w:date="2025-03-01T13:44:00Z" w16du:dateUtc="2025-03-01T18:44:00Z">
          <w:pPr>
            <w:pStyle w:val="ZL2Section"/>
            <w:numPr>
              <w:numId w:val="5"/>
            </w:numPr>
            <w:ind w:left="720" w:hanging="720"/>
          </w:pPr>
        </w:pPrChange>
      </w:pPr>
      <w:del w:id="812" w:author="rick ales" w:date="2025-03-01T09:41:00Z" w16du:dateUtc="2025-03-01T14:41:00Z">
        <w:r w:rsidRPr="00ED46F8" w:rsidDel="002D6462">
          <w:delText>Production User Objectives</w:delText>
        </w:r>
        <w:bookmarkStart w:id="813" w:name="_Toc191729074"/>
        <w:bookmarkStart w:id="814" w:name="_Toc191729143"/>
        <w:bookmarkEnd w:id="813"/>
        <w:bookmarkEnd w:id="814"/>
      </w:del>
    </w:p>
    <w:p w14:paraId="44571A4D" w14:textId="19262B0B" w:rsidR="0064065C" w:rsidRPr="00ED46F8" w:rsidDel="002D6462" w:rsidRDefault="0064065C" w:rsidP="00ED46F8">
      <w:pPr>
        <w:pStyle w:val="ZL2Section"/>
        <w:rPr>
          <w:del w:id="815" w:author="rick ales" w:date="2025-03-01T09:41:00Z" w16du:dateUtc="2025-03-01T14:41:00Z"/>
        </w:rPr>
        <w:pPrChange w:id="816" w:author="rick ales" w:date="2025-03-01T13:44:00Z" w16du:dateUtc="2025-03-01T18:44:00Z">
          <w:pPr>
            <w:pStyle w:val="ListParagraph"/>
            <w:numPr>
              <w:numId w:val="10"/>
            </w:numPr>
            <w:autoSpaceDN w:val="0"/>
            <w:spacing w:before="120" w:after="160" w:line="276" w:lineRule="auto"/>
            <w:ind w:left="1080" w:hanging="360"/>
            <w:contextualSpacing/>
          </w:pPr>
        </w:pPrChange>
      </w:pPr>
      <w:del w:id="817" w:author="rick ales" w:date="2025-03-01T09:41:00Z" w16du:dateUtc="2025-03-01T14:41:00Z">
        <w:r w:rsidRPr="00ED46F8" w:rsidDel="002D6462">
          <w:delText xml:space="preserve">Wants to automate the Elevate OLS (Oil Level Sensor) ATP Test. </w:delText>
        </w:r>
        <w:bookmarkStart w:id="818" w:name="_Toc191729075"/>
        <w:bookmarkStart w:id="819" w:name="_Toc191729144"/>
        <w:bookmarkEnd w:id="818"/>
        <w:bookmarkEnd w:id="819"/>
      </w:del>
    </w:p>
    <w:p w14:paraId="5C98D5A9" w14:textId="1383FD26" w:rsidR="0064065C" w:rsidRPr="00ED46F8" w:rsidDel="002D6462" w:rsidRDefault="0064065C" w:rsidP="00ED46F8">
      <w:pPr>
        <w:pStyle w:val="ZL2Section"/>
        <w:rPr>
          <w:del w:id="820" w:author="rick ales" w:date="2025-03-01T09:41:00Z" w16du:dateUtc="2025-03-01T14:41:00Z"/>
        </w:rPr>
        <w:pPrChange w:id="821" w:author="rick ales" w:date="2025-03-01T13:44:00Z" w16du:dateUtc="2025-03-01T18:44:00Z">
          <w:pPr>
            <w:pStyle w:val="ListParagraph"/>
            <w:numPr>
              <w:numId w:val="10"/>
            </w:numPr>
            <w:autoSpaceDN w:val="0"/>
            <w:spacing w:after="160" w:line="276" w:lineRule="auto"/>
            <w:ind w:left="1080" w:hanging="360"/>
            <w:contextualSpacing/>
          </w:pPr>
        </w:pPrChange>
      </w:pPr>
      <w:del w:id="822" w:author="rick ales" w:date="2025-03-01T09:41:00Z" w16du:dateUtc="2025-03-01T14:41:00Z">
        <w:r w:rsidRPr="00ED46F8" w:rsidDel="002D6462">
          <w:delText>Add investigatory level switch point measurement.</w:delText>
        </w:r>
        <w:bookmarkStart w:id="823" w:name="_Toc191729076"/>
        <w:bookmarkStart w:id="824" w:name="_Toc191729145"/>
        <w:bookmarkEnd w:id="823"/>
        <w:bookmarkEnd w:id="824"/>
      </w:del>
    </w:p>
    <w:p w14:paraId="6E499E7E" w14:textId="707C9562" w:rsidR="0064065C" w:rsidRPr="00ED46F8" w:rsidDel="00D54CD2" w:rsidRDefault="0064065C" w:rsidP="00ED46F8">
      <w:pPr>
        <w:pStyle w:val="ZL2Section"/>
        <w:rPr>
          <w:del w:id="825" w:author="rick ales" w:date="2025-03-01T09:59:00Z" w16du:dateUtc="2025-03-01T14:59:00Z"/>
          <w:rPrChange w:id="826" w:author="rick ales" w:date="2025-03-01T13:44:00Z" w16du:dateUtc="2025-03-01T18:44:00Z">
            <w:rPr>
              <w:del w:id="827" w:author="rick ales" w:date="2025-03-01T09:59:00Z" w16du:dateUtc="2025-03-01T14:59:00Z"/>
              <w:rFonts w:ascii="Courier" w:hAnsi="Courier"/>
              <w:sz w:val="20"/>
              <w:szCs w:val="24"/>
            </w:rPr>
          </w:rPrChange>
        </w:rPr>
        <w:pPrChange w:id="828" w:author="rick ales" w:date="2025-03-01T13:44:00Z" w16du:dateUtc="2025-03-01T18:44:00Z">
          <w:pPr/>
        </w:pPrChange>
      </w:pPr>
      <w:moveFromRangeStart w:id="829" w:author="rick ales" w:date="2025-03-01T09:24:00Z" w:name="move191713484"/>
      <w:moveFrom w:id="830" w:author="rick ales" w:date="2025-03-01T09:24:00Z" w16du:dateUtc="2025-03-01T14:24:00Z">
        <w:del w:id="831" w:author="rick ales" w:date="2025-03-01T09:59:00Z" w16du:dateUtc="2025-03-01T14:59:00Z">
          <w:r w:rsidRPr="00ED46F8" w:rsidDel="00D54CD2">
            <w:rPr>
              <w:rPrChange w:id="832" w:author="rick ales" w:date="2025-03-01T13:44:00Z" w16du:dateUtc="2025-03-01T18:44:00Z">
                <w:rPr>
                  <w:noProof/>
                </w:rPr>
              </w:rPrChange>
            </w:rPr>
            <w:drawing>
              <wp:inline distT="0" distB="0" distL="0" distR="0" wp14:anchorId="1E110CFE" wp14:editId="3DC3CC74">
                <wp:extent cx="5238750" cy="904875"/>
                <wp:effectExtent l="0" t="0" r="0" b="0"/>
                <wp:docPr id="142337318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del>
      </w:moveFrom>
      <w:bookmarkStart w:id="833" w:name="_Toc191729077"/>
      <w:bookmarkStart w:id="834" w:name="_Toc191729146"/>
      <w:bookmarkEnd w:id="833"/>
      <w:bookmarkEnd w:id="834"/>
      <w:moveFromRangeEnd w:id="829"/>
    </w:p>
    <w:p w14:paraId="19522968" w14:textId="44509D0C" w:rsidR="0064065C" w:rsidRPr="00ED46F8" w:rsidDel="00ED46F8" w:rsidRDefault="0064065C" w:rsidP="00ED46F8">
      <w:pPr>
        <w:pStyle w:val="ZL2Section"/>
        <w:rPr>
          <w:del w:id="835" w:author="rick ales" w:date="2025-03-01T13:45:00Z" w16du:dateUtc="2025-03-01T18:45:00Z"/>
        </w:rPr>
        <w:pPrChange w:id="836" w:author="rick ales" w:date="2025-03-01T13:44:00Z" w16du:dateUtc="2025-03-01T18:44:00Z">
          <w:pPr>
            <w:pStyle w:val="ZL3Section"/>
            <w:numPr>
              <w:ilvl w:val="2"/>
              <w:numId w:val="5"/>
            </w:numPr>
          </w:pPr>
        </w:pPrChange>
      </w:pPr>
      <w:del w:id="837" w:author="rick ales" w:date="2025-03-01T10:18:00Z" w16du:dateUtc="2025-03-01T15:18:00Z">
        <w:r w:rsidRPr="00ED46F8" w:rsidDel="00CB0EBB">
          <w:delText>INPUTS</w:delText>
        </w:r>
      </w:del>
      <w:del w:id="838" w:author="rick ales" w:date="2025-03-01T13:45:00Z" w16du:dateUtc="2025-03-01T18:45:00Z">
        <w:r w:rsidRPr="00ED46F8" w:rsidDel="00ED46F8">
          <w:delText>:</w:delText>
        </w:r>
      </w:del>
    </w:p>
    <w:p w14:paraId="000B4856" w14:textId="183CB068" w:rsidR="0064065C" w:rsidRDefault="00AC7652" w:rsidP="006F6E8F">
      <w:pPr>
        <w:pStyle w:val="ListParagraph"/>
        <w:numPr>
          <w:ilvl w:val="0"/>
          <w:numId w:val="45"/>
        </w:numPr>
        <w:autoSpaceDN w:val="0"/>
        <w:spacing w:before="120" w:after="160" w:line="276" w:lineRule="auto"/>
        <w:contextualSpacing/>
        <w:rPr>
          <w:ins w:id="839" w:author="rick ales" w:date="2025-03-01T10:10:00Z" w16du:dateUtc="2025-03-01T15:10:00Z"/>
          <w:rFonts w:cs="Arial"/>
          <w:szCs w:val="22"/>
        </w:rPr>
      </w:pPr>
      <w:del w:id="840" w:author="rick ales" w:date="2025-03-01T10:09:00Z" w16du:dateUtc="2025-03-01T15:09:00Z">
        <w:r w:rsidDel="006F6E8F">
          <w:rPr>
            <w:rFonts w:cs="Arial"/>
            <w:szCs w:val="22"/>
          </w:rPr>
          <w:delText xml:space="preserve">8 </w:delText>
        </w:r>
        <w:r w:rsidR="0064065C" w:rsidDel="006F6E8F">
          <w:rPr>
            <w:rFonts w:cs="Arial"/>
            <w:szCs w:val="22"/>
          </w:rPr>
          <w:delText>Ch +/-10Vdc Resistance Measurements from DataQ DI-2108</w:delText>
        </w:r>
      </w:del>
      <w:proofErr w:type="spellStart"/>
      <w:ins w:id="841" w:author="rick ales" w:date="2025-03-01T10:09:00Z" w16du:dateUtc="2025-03-01T15:09:00Z">
        <w:r w:rsidR="006F6E8F">
          <w:rPr>
            <w:rFonts w:cs="Arial"/>
            <w:szCs w:val="22"/>
          </w:rPr>
          <w:t>ChA</w:t>
        </w:r>
        <w:proofErr w:type="spellEnd"/>
        <w:r w:rsidR="006F6E8F">
          <w:rPr>
            <w:rFonts w:cs="Arial"/>
            <w:szCs w:val="22"/>
          </w:rPr>
          <w:t xml:space="preserve"> and ChB resistance </w:t>
        </w:r>
      </w:ins>
      <w:ins w:id="842" w:author="rick ales" w:date="2025-03-01T10:12:00Z" w16du:dateUtc="2025-03-01T15:12:00Z">
        <w:r w:rsidR="006F6E8F">
          <w:rPr>
            <w:rFonts w:cs="Arial"/>
            <w:szCs w:val="22"/>
          </w:rPr>
          <w:t>measurement 0</w:t>
        </w:r>
      </w:ins>
      <w:ins w:id="843" w:author="rick ales" w:date="2025-03-01T10:11:00Z" w16du:dateUtc="2025-03-01T15:11:00Z">
        <w:r w:rsidR="006F6E8F">
          <w:rPr>
            <w:rFonts w:cs="Arial"/>
            <w:szCs w:val="22"/>
          </w:rPr>
          <w:t>-1700</w:t>
        </w:r>
        <w:r w:rsidR="006F6E8F">
          <w:rPr>
            <w:rFonts w:cs="Arial"/>
            <w:szCs w:val="22"/>
          </w:rPr>
          <w:sym w:font="Symbol" w:char="F057"/>
        </w:r>
      </w:ins>
      <w:ins w:id="844" w:author="rick ales" w:date="2025-03-01T10:10:00Z" w16du:dateUtc="2025-03-01T15:10:00Z">
        <w:r w:rsidR="006F6E8F">
          <w:rPr>
            <w:rFonts w:cs="Arial"/>
            <w:szCs w:val="22"/>
          </w:rPr>
          <w:t xml:space="preserve"> +/- 1%</w:t>
        </w:r>
      </w:ins>
    </w:p>
    <w:p w14:paraId="73358E9E" w14:textId="0D843C7B" w:rsidR="006F6E8F" w:rsidRDefault="006F6E8F" w:rsidP="006F6E8F">
      <w:pPr>
        <w:pStyle w:val="ListParagraph"/>
        <w:numPr>
          <w:ilvl w:val="0"/>
          <w:numId w:val="45"/>
        </w:numPr>
        <w:autoSpaceDN w:val="0"/>
        <w:spacing w:before="120" w:after="160" w:line="276" w:lineRule="auto"/>
        <w:contextualSpacing/>
        <w:rPr>
          <w:ins w:id="845" w:author="rick ales" w:date="2025-03-01T10:46:00Z" w16du:dateUtc="2025-03-01T15:46:00Z"/>
          <w:rFonts w:cs="Arial"/>
          <w:szCs w:val="22"/>
        </w:rPr>
      </w:pPr>
      <w:proofErr w:type="spellStart"/>
      <w:ins w:id="846" w:author="rick ales" w:date="2025-03-01T10:12:00Z" w16du:dateUtc="2025-03-01T15:12:00Z">
        <w:r>
          <w:rPr>
            <w:rFonts w:cs="Arial"/>
            <w:szCs w:val="22"/>
          </w:rPr>
          <w:t>ChA</w:t>
        </w:r>
        <w:proofErr w:type="spellEnd"/>
        <w:r>
          <w:rPr>
            <w:rFonts w:cs="Arial"/>
            <w:szCs w:val="22"/>
          </w:rPr>
          <w:t xml:space="preserve"> and ChB </w:t>
        </w:r>
      </w:ins>
      <w:ins w:id="847" w:author="rick ales" w:date="2025-03-01T10:10:00Z" w16du:dateUtc="2025-03-01T15:10:00Z">
        <w:r>
          <w:rPr>
            <w:rFonts w:cs="Arial"/>
            <w:szCs w:val="22"/>
          </w:rPr>
          <w:t xml:space="preserve">Current Source </w:t>
        </w:r>
      </w:ins>
      <w:ins w:id="848" w:author="rick ales" w:date="2025-03-01T10:11:00Z" w16du:dateUtc="2025-03-01T15:11:00Z">
        <w:r>
          <w:rPr>
            <w:rFonts w:cs="Arial"/>
            <w:szCs w:val="22"/>
          </w:rPr>
          <w:t>14.7 mA +/- 0.05%</w:t>
        </w:r>
      </w:ins>
    </w:p>
    <w:p w14:paraId="0C2532C4" w14:textId="11073F22" w:rsidR="00D571F9" w:rsidRDefault="00D571F9" w:rsidP="006F6E8F">
      <w:pPr>
        <w:pStyle w:val="ListParagraph"/>
        <w:numPr>
          <w:ilvl w:val="0"/>
          <w:numId w:val="45"/>
        </w:numPr>
        <w:autoSpaceDN w:val="0"/>
        <w:spacing w:before="120" w:after="160" w:line="276" w:lineRule="auto"/>
        <w:contextualSpacing/>
        <w:rPr>
          <w:ins w:id="849" w:author="rick ales" w:date="2025-03-01T10:12:00Z" w16du:dateUtc="2025-03-01T15:12:00Z"/>
          <w:rFonts w:cs="Arial"/>
          <w:szCs w:val="22"/>
        </w:rPr>
      </w:pPr>
      <w:ins w:id="850" w:author="rick ales" w:date="2025-03-01T10:46:00Z" w16du:dateUtc="2025-03-01T15:46:00Z">
        <w:r>
          <w:rPr>
            <w:rFonts w:cs="Arial"/>
            <w:szCs w:val="22"/>
          </w:rPr>
          <w:t>Resistance measurement calibration check shall be enforce</w:t>
        </w:r>
      </w:ins>
      <w:ins w:id="851" w:author="rick ales" w:date="2025-03-01T10:47:00Z" w16du:dateUtc="2025-03-01T15:47:00Z">
        <w:r>
          <w:rPr>
            <w:rFonts w:cs="Arial"/>
            <w:szCs w:val="22"/>
          </w:rPr>
          <w:t xml:space="preserve">d </w:t>
        </w:r>
      </w:ins>
      <w:ins w:id="852" w:author="rick ales" w:date="2025-03-01T10:46:00Z" w16du:dateUtc="2025-03-01T15:46:00Z">
        <w:r>
          <w:rPr>
            <w:rFonts w:cs="Arial"/>
            <w:szCs w:val="22"/>
          </w:rPr>
          <w:t>monthly</w:t>
        </w:r>
      </w:ins>
      <w:ins w:id="853" w:author="rick ales" w:date="2025-03-01T10:47:00Z" w16du:dateUtc="2025-03-01T15:47:00Z">
        <w:r>
          <w:rPr>
            <w:rFonts w:cs="Arial"/>
            <w:szCs w:val="22"/>
          </w:rPr>
          <w:t>.</w:t>
        </w:r>
      </w:ins>
    </w:p>
    <w:p w14:paraId="5BDA5B12" w14:textId="16D80129" w:rsidR="00CB0EBB" w:rsidRDefault="006F6E8F" w:rsidP="00CB0EBB">
      <w:pPr>
        <w:pStyle w:val="ListParagraph"/>
        <w:numPr>
          <w:ilvl w:val="0"/>
          <w:numId w:val="45"/>
        </w:numPr>
        <w:autoSpaceDN w:val="0"/>
        <w:spacing w:before="120" w:after="160" w:line="276" w:lineRule="auto"/>
        <w:contextualSpacing/>
        <w:rPr>
          <w:ins w:id="854" w:author="rick ales" w:date="2025-03-01T10:47:00Z" w16du:dateUtc="2025-03-01T15:47:00Z"/>
          <w:rFonts w:cs="Arial"/>
          <w:szCs w:val="22"/>
        </w:rPr>
      </w:pPr>
      <w:ins w:id="855" w:author="rick ales" w:date="2025-03-01T10:12:00Z" w16du:dateUtc="2025-03-01T15:12:00Z">
        <w:r>
          <w:rPr>
            <w:rFonts w:cs="Arial"/>
            <w:szCs w:val="22"/>
          </w:rPr>
          <w:t>Level</w:t>
        </w:r>
      </w:ins>
      <w:ins w:id="856" w:author="rick ales" w:date="2025-03-01T10:14:00Z" w16du:dateUtc="2025-03-01T15:14:00Z">
        <w:r>
          <w:rPr>
            <w:rFonts w:cs="Arial"/>
            <w:szCs w:val="22"/>
          </w:rPr>
          <w:t xml:space="preserve"> measurement (</w:t>
        </w:r>
      </w:ins>
      <w:ins w:id="857" w:author="rick ales" w:date="2025-03-01T10:15:00Z" w16du:dateUtc="2025-03-01T15:15:00Z">
        <w:r w:rsidR="00CB0EBB">
          <w:rPr>
            <w:rFonts w:cs="Arial"/>
            <w:szCs w:val="22"/>
          </w:rPr>
          <w:t xml:space="preserve">Process Variable </w:t>
        </w:r>
      </w:ins>
      <w:ins w:id="858" w:author="rick ales" w:date="2025-03-01T10:14:00Z" w16du:dateUtc="2025-03-01T15:14:00Z">
        <w:r>
          <w:rPr>
            <w:rFonts w:cs="Arial"/>
            <w:szCs w:val="22"/>
          </w:rPr>
          <w:t>PV)</w:t>
        </w:r>
      </w:ins>
      <w:ins w:id="859" w:author="rick ales" w:date="2025-03-01T10:12:00Z" w16du:dateUtc="2025-03-01T15:12:00Z">
        <w:r>
          <w:rPr>
            <w:rFonts w:cs="Arial"/>
            <w:szCs w:val="22"/>
          </w:rPr>
          <w:t xml:space="preserve"> 2.5 to 8.5 inches +/- 0.00</w:t>
        </w:r>
      </w:ins>
      <w:ins w:id="860" w:author="rick ales" w:date="2025-03-01T10:14:00Z" w16du:dateUtc="2025-03-01T15:14:00Z">
        <w:r>
          <w:rPr>
            <w:rFonts w:cs="Arial"/>
            <w:szCs w:val="22"/>
          </w:rPr>
          <w:t>05</w:t>
        </w:r>
      </w:ins>
      <w:ins w:id="861" w:author="rick ales" w:date="2025-03-01T10:12:00Z" w16du:dateUtc="2025-03-01T15:12:00Z">
        <w:r>
          <w:rPr>
            <w:rFonts w:cs="Arial"/>
            <w:szCs w:val="22"/>
          </w:rPr>
          <w:t>”</w:t>
        </w:r>
      </w:ins>
    </w:p>
    <w:p w14:paraId="051E1758" w14:textId="5DDF329E" w:rsidR="00D571F9" w:rsidRPr="00CB0EBB" w:rsidRDefault="00D571F9" w:rsidP="00CB0EBB">
      <w:pPr>
        <w:pStyle w:val="ListParagraph"/>
        <w:numPr>
          <w:ilvl w:val="0"/>
          <w:numId w:val="45"/>
        </w:numPr>
        <w:autoSpaceDN w:val="0"/>
        <w:spacing w:before="120" w:after="160" w:line="276" w:lineRule="auto"/>
        <w:contextualSpacing/>
        <w:rPr>
          <w:ins w:id="862" w:author="rick ales" w:date="2025-03-01T10:18:00Z" w16du:dateUtc="2025-03-01T15:18:00Z"/>
          <w:rFonts w:cs="Arial"/>
          <w:szCs w:val="22"/>
        </w:rPr>
        <w:pPrChange w:id="863" w:author="rick ales" w:date="2025-03-01T10:18:00Z" w16du:dateUtc="2025-03-01T15:18:00Z">
          <w:pPr>
            <w:autoSpaceDN w:val="0"/>
            <w:spacing w:before="120" w:after="160" w:line="276" w:lineRule="auto"/>
            <w:contextualSpacing/>
          </w:pPr>
        </w:pPrChange>
      </w:pPr>
      <w:ins w:id="864" w:author="rick ales" w:date="2025-03-01T10:47:00Z" w16du:dateUtc="2025-03-01T15:47:00Z">
        <w:r>
          <w:rPr>
            <w:rFonts w:cs="Arial"/>
            <w:szCs w:val="22"/>
          </w:rPr>
          <w:t xml:space="preserve">Level measurement </w:t>
        </w:r>
        <w:r>
          <w:rPr>
            <w:rFonts w:cs="Arial"/>
            <w:szCs w:val="22"/>
          </w:rPr>
          <w:t>calibration check shall be enforced</w:t>
        </w:r>
        <w:r>
          <w:rPr>
            <w:rFonts w:cs="Arial"/>
            <w:szCs w:val="22"/>
          </w:rPr>
          <w:t xml:space="preserve"> daily</w:t>
        </w:r>
      </w:ins>
    </w:p>
    <w:p w14:paraId="58183D6A" w14:textId="77777777" w:rsidR="00CB0EBB" w:rsidRDefault="00CB0EBB" w:rsidP="00CB0EBB">
      <w:pPr>
        <w:pStyle w:val="ZL2Section"/>
        <w:rPr>
          <w:ins w:id="865" w:author="rick ales" w:date="2025-03-01T10:18:00Z" w16du:dateUtc="2025-03-01T15:18:00Z"/>
          <w:rFonts w:cs="Times New Roman"/>
        </w:rPr>
      </w:pPr>
      <w:bookmarkStart w:id="866" w:name="_Toc191729642"/>
      <w:bookmarkStart w:id="867" w:name="_Toc191730109"/>
      <w:ins w:id="868" w:author="rick ales" w:date="2025-03-01T10:18:00Z" w16du:dateUtc="2025-03-01T15:18:00Z">
        <w:r>
          <w:rPr>
            <w:rFonts w:cs="Arial"/>
          </w:rPr>
          <w:t>Hardware Outputs</w:t>
        </w:r>
        <w:r>
          <w:t>:</w:t>
        </w:r>
        <w:bookmarkEnd w:id="866"/>
        <w:bookmarkEnd w:id="867"/>
      </w:ins>
    </w:p>
    <w:p w14:paraId="55E825A0" w14:textId="2170C7F4" w:rsidR="00CB0EBB" w:rsidRDefault="00CB0EBB" w:rsidP="00CB0EBB">
      <w:pPr>
        <w:pStyle w:val="ListParagraph"/>
        <w:numPr>
          <w:ilvl w:val="0"/>
          <w:numId w:val="46"/>
        </w:numPr>
        <w:autoSpaceDN w:val="0"/>
        <w:spacing w:before="120" w:after="160" w:line="276" w:lineRule="auto"/>
        <w:contextualSpacing/>
        <w:rPr>
          <w:ins w:id="869" w:author="rick ales" w:date="2025-03-01T10:48:00Z" w16du:dateUtc="2025-03-01T15:48:00Z"/>
          <w:rFonts w:cs="Arial"/>
          <w:szCs w:val="22"/>
        </w:rPr>
      </w:pPr>
      <w:ins w:id="870" w:author="rick ales" w:date="2025-03-01T10:18:00Z" w16du:dateUtc="2025-03-01T15:18:00Z">
        <w:r>
          <w:rPr>
            <w:rFonts w:cs="Arial"/>
            <w:szCs w:val="22"/>
          </w:rPr>
          <w:t>Level control (Set Point SP) 2.5 to 8.5 inches +/- 0.002”</w:t>
        </w:r>
      </w:ins>
    </w:p>
    <w:p w14:paraId="66A5A67C" w14:textId="54B218FF" w:rsidR="00D571F9" w:rsidRPr="00CB0EBB" w:rsidRDefault="00D571F9" w:rsidP="00CB0EBB">
      <w:pPr>
        <w:pStyle w:val="ListParagraph"/>
        <w:numPr>
          <w:ilvl w:val="0"/>
          <w:numId w:val="46"/>
        </w:numPr>
        <w:autoSpaceDN w:val="0"/>
        <w:spacing w:before="120" w:after="160" w:line="276" w:lineRule="auto"/>
        <w:contextualSpacing/>
        <w:rPr>
          <w:ins w:id="871" w:author="rick ales" w:date="2025-03-01T10:17:00Z" w16du:dateUtc="2025-03-01T15:17:00Z"/>
          <w:rFonts w:cs="Arial"/>
          <w:szCs w:val="22"/>
        </w:rPr>
        <w:pPrChange w:id="872" w:author="rick ales" w:date="2025-03-01T10:18:00Z" w16du:dateUtc="2025-03-01T15:18:00Z">
          <w:pPr>
            <w:pStyle w:val="ListParagraph"/>
            <w:numPr>
              <w:numId w:val="45"/>
            </w:numPr>
            <w:autoSpaceDN w:val="0"/>
            <w:spacing w:before="120" w:after="160" w:line="276" w:lineRule="auto"/>
            <w:ind w:left="936" w:hanging="360"/>
            <w:contextualSpacing/>
          </w:pPr>
        </w:pPrChange>
      </w:pPr>
      <w:ins w:id="873" w:author="rick ales" w:date="2025-03-01T10:48:00Z" w16du:dateUtc="2025-03-01T15:48:00Z">
        <w:r>
          <w:rPr>
            <w:rFonts w:cs="Arial"/>
            <w:szCs w:val="22"/>
          </w:rPr>
          <w:t>Level control shall be assessment shall be enforced annually.</w:t>
        </w:r>
      </w:ins>
    </w:p>
    <w:p w14:paraId="7987A9AB" w14:textId="4A461176" w:rsidR="006F6E8F" w:rsidRPr="006F6E8F" w:rsidDel="006F6E8F" w:rsidRDefault="006F6E8F" w:rsidP="006F6E8F">
      <w:pPr>
        <w:autoSpaceDN w:val="0"/>
        <w:spacing w:before="120" w:after="160" w:line="276" w:lineRule="auto"/>
        <w:contextualSpacing/>
        <w:rPr>
          <w:del w:id="874" w:author="rick ales" w:date="2025-03-01T10:13:00Z" w16du:dateUtc="2025-03-01T15:13:00Z"/>
          <w:rFonts w:cs="Arial"/>
          <w:szCs w:val="22"/>
        </w:rPr>
        <w:pPrChange w:id="875" w:author="rick ales" w:date="2025-03-01T10:10:00Z" w16du:dateUtc="2025-03-01T15:10:00Z">
          <w:pPr>
            <w:pStyle w:val="ListParagraph"/>
            <w:numPr>
              <w:numId w:val="11"/>
            </w:numPr>
            <w:autoSpaceDN w:val="0"/>
            <w:spacing w:before="120" w:after="160" w:line="276" w:lineRule="auto"/>
            <w:ind w:left="1080" w:hanging="360"/>
            <w:contextualSpacing/>
          </w:pPr>
        </w:pPrChange>
      </w:pPr>
    </w:p>
    <w:p w14:paraId="4BE2BEA5" w14:textId="003ED848" w:rsidR="0064065C" w:rsidDel="006F6E8F" w:rsidRDefault="0064065C" w:rsidP="00D44B09">
      <w:pPr>
        <w:pStyle w:val="ListParagraph"/>
        <w:numPr>
          <w:ilvl w:val="0"/>
          <w:numId w:val="12"/>
        </w:numPr>
        <w:autoSpaceDN w:val="0"/>
        <w:spacing w:after="160" w:line="276" w:lineRule="auto"/>
        <w:ind w:left="1080"/>
        <w:contextualSpacing/>
        <w:rPr>
          <w:del w:id="876" w:author="rick ales" w:date="2025-03-01T10:13:00Z" w16du:dateUtc="2025-03-01T15:13:00Z"/>
          <w:rFonts w:cs="Arial"/>
          <w:szCs w:val="22"/>
        </w:rPr>
      </w:pPr>
      <w:del w:id="877" w:author="rick ales" w:date="2025-03-01T10:13:00Z" w16du:dateUtc="2025-03-01T15:13:00Z">
        <w:r w:rsidDel="006F6E8F">
          <w:rPr>
            <w:rFonts w:cs="Arial"/>
            <w:szCs w:val="22"/>
          </w:rPr>
          <w:delText>Parallel measurements between 4 (or more) DUT (Device Under Test</w:delText>
        </w:r>
      </w:del>
    </w:p>
    <w:p w14:paraId="54B88AA5" w14:textId="2B92B5FA" w:rsidR="0064065C" w:rsidDel="006F6E8F" w:rsidRDefault="0064065C" w:rsidP="00D44B09">
      <w:pPr>
        <w:pStyle w:val="ListParagraph"/>
        <w:numPr>
          <w:ilvl w:val="0"/>
          <w:numId w:val="12"/>
        </w:numPr>
        <w:autoSpaceDN w:val="0"/>
        <w:spacing w:after="160" w:line="276" w:lineRule="auto"/>
        <w:ind w:left="1080"/>
        <w:contextualSpacing/>
        <w:rPr>
          <w:del w:id="878" w:author="rick ales" w:date="2025-03-01T10:13:00Z" w16du:dateUtc="2025-03-01T15:13:00Z"/>
          <w:rFonts w:cs="Arial"/>
          <w:szCs w:val="22"/>
        </w:rPr>
      </w:pPr>
      <w:del w:id="879" w:author="rick ales" w:date="2025-03-01T10:13:00Z" w16du:dateUtc="2025-03-01T15:13:00Z">
        <w:r w:rsidDel="006F6E8F">
          <w:rPr>
            <w:rFonts w:cs="Arial"/>
            <w:szCs w:val="22"/>
          </w:rPr>
          <w:delText>Keyence LK-G series Laser Level sensor.</w:delText>
        </w:r>
      </w:del>
    </w:p>
    <w:p w14:paraId="58AC5A58" w14:textId="0604F9FB" w:rsidR="009E64D9" w:rsidDel="006F6E8F" w:rsidRDefault="0064065C" w:rsidP="00D44B09">
      <w:pPr>
        <w:pStyle w:val="ListParagraph"/>
        <w:numPr>
          <w:ilvl w:val="0"/>
          <w:numId w:val="12"/>
        </w:numPr>
        <w:autoSpaceDN w:val="0"/>
        <w:spacing w:after="160" w:line="276" w:lineRule="auto"/>
        <w:ind w:left="1080"/>
        <w:contextualSpacing/>
        <w:rPr>
          <w:del w:id="880" w:author="rick ales" w:date="2025-03-01T10:13:00Z" w16du:dateUtc="2025-03-01T15:13:00Z"/>
          <w:rFonts w:cs="Arial"/>
          <w:szCs w:val="22"/>
        </w:rPr>
      </w:pPr>
      <w:del w:id="881" w:author="rick ales" w:date="2025-03-01T10:13:00Z" w16du:dateUtc="2025-03-01T15:13:00Z">
        <w:r w:rsidDel="006F6E8F">
          <w:rPr>
            <w:rFonts w:cs="Arial"/>
            <w:szCs w:val="22"/>
          </w:rPr>
          <w:delText>See Hardware Diagram</w:delText>
        </w:r>
      </w:del>
    </w:p>
    <w:p w14:paraId="47018D74" w14:textId="04A3C656" w:rsidR="0064065C" w:rsidDel="00CB0EBB" w:rsidRDefault="0064065C" w:rsidP="006F6E8F">
      <w:pPr>
        <w:pStyle w:val="ZL2Section"/>
        <w:numPr>
          <w:ilvl w:val="0"/>
          <w:numId w:val="44"/>
        </w:numPr>
        <w:rPr>
          <w:del w:id="882" w:author="rick ales" w:date="2025-03-01T10:18:00Z" w16du:dateUtc="2025-03-01T15:18:00Z"/>
          <w:moveFrom w:id="883" w:author="rick ales" w:date="2025-03-01T09:53:00Z" w16du:dateUtc="2025-03-01T14:53:00Z"/>
        </w:rPr>
        <w:pPrChange w:id="884" w:author="rick ales" w:date="2025-03-01T10:08:00Z" w16du:dateUtc="2025-03-01T15:08:00Z">
          <w:pPr>
            <w:pStyle w:val="ListParagraph"/>
            <w:numPr>
              <w:numId w:val="13"/>
            </w:numPr>
            <w:autoSpaceDN w:val="0"/>
            <w:spacing w:after="160" w:line="276" w:lineRule="auto"/>
            <w:ind w:left="1440" w:hanging="360"/>
            <w:contextualSpacing/>
          </w:pPr>
        </w:pPrChange>
      </w:pPr>
      <w:moveFromRangeStart w:id="885" w:author="rick ales" w:date="2025-03-01T09:53:00Z" w:name="move191715206"/>
      <w:moveFrom w:id="886" w:author="rick ales" w:date="2025-03-01T09:53:00Z" w16du:dateUtc="2025-03-01T14:53:00Z">
        <w:del w:id="887" w:author="rick ales" w:date="2025-03-01T10:18:00Z" w16du:dateUtc="2025-03-01T15:18:00Z">
          <w:r w:rsidDel="00CB0EBB">
            <w:delText>Hardware status shall be indicated as Good=Green; Bad=Red; Needs attention/configuration or not automatic = Yellow i.e. calibration due (nice to have?)</w:delText>
          </w:r>
        </w:del>
      </w:moveFrom>
    </w:p>
    <w:moveFromRangeEnd w:id="885"/>
    <w:p w14:paraId="219C7BA7" w14:textId="30E86135" w:rsidR="0064065C" w:rsidDel="00CB0EBB" w:rsidRDefault="0064065C" w:rsidP="006F6E8F">
      <w:pPr>
        <w:pStyle w:val="ZL2Section"/>
        <w:rPr>
          <w:del w:id="888" w:author="rick ales" w:date="2025-03-01T10:18:00Z" w16du:dateUtc="2025-03-01T15:18:00Z"/>
          <w:rFonts w:cs="Times New Roman"/>
        </w:rPr>
        <w:pPrChange w:id="889" w:author="rick ales" w:date="2025-03-01T10:08:00Z" w16du:dateUtc="2025-03-01T15:08:00Z">
          <w:pPr>
            <w:pStyle w:val="ZL3Section"/>
            <w:numPr>
              <w:ilvl w:val="2"/>
              <w:numId w:val="5"/>
            </w:numPr>
          </w:pPr>
        </w:pPrChange>
      </w:pPr>
      <w:del w:id="890" w:author="rick ales" w:date="2025-03-01T10:18:00Z" w16du:dateUtc="2025-03-01T15:18:00Z">
        <w:r w:rsidDel="00CB0EBB">
          <w:delText>OUTPUTS:</w:delText>
        </w:r>
      </w:del>
    </w:p>
    <w:p w14:paraId="4EB9ED5D" w14:textId="25ABD6AC" w:rsidR="006F6E8F" w:rsidRDefault="0064065C" w:rsidP="006F6E8F">
      <w:pPr>
        <w:pStyle w:val="ListParagraph"/>
        <w:autoSpaceDN w:val="0"/>
        <w:spacing w:before="120" w:after="160" w:line="276" w:lineRule="auto"/>
        <w:ind w:left="1080"/>
        <w:contextualSpacing/>
        <w:rPr>
          <w:rFonts w:cs="Arial"/>
          <w:szCs w:val="22"/>
        </w:rPr>
        <w:pPrChange w:id="891" w:author="rick ales" w:date="2025-03-01T10:13:00Z" w16du:dateUtc="2025-03-01T15:13:00Z">
          <w:pPr>
            <w:pStyle w:val="ListParagraph"/>
            <w:numPr>
              <w:numId w:val="14"/>
            </w:numPr>
            <w:autoSpaceDN w:val="0"/>
            <w:spacing w:before="120" w:after="160" w:line="276" w:lineRule="auto"/>
            <w:ind w:left="1080" w:hanging="360"/>
            <w:contextualSpacing/>
          </w:pPr>
        </w:pPrChange>
      </w:pPr>
      <w:del w:id="892" w:author="rick ales" w:date="2025-03-01T10:14:00Z" w16du:dateUtc="2025-03-01T15:14:00Z">
        <w:r w:rsidRPr="006F6E8F" w:rsidDel="006F6E8F">
          <w:rPr>
            <w:rFonts w:cs="Arial"/>
            <w:szCs w:val="22"/>
          </w:rPr>
          <w:delText>DataQ Digital Output to H-Bridge, FWD, REV, Brake</w:delText>
        </w:r>
      </w:del>
    </w:p>
    <w:p w14:paraId="40C98538" w14:textId="384FB86F" w:rsidR="0064065C" w:rsidDel="006F6E8F" w:rsidRDefault="0064065C" w:rsidP="00CB0EBB">
      <w:pPr>
        <w:pStyle w:val="ZL2Section"/>
        <w:rPr>
          <w:del w:id="893" w:author="rick ales" w:date="2025-03-01T10:13:00Z" w16du:dateUtc="2025-03-01T15:13:00Z"/>
        </w:rPr>
        <w:pPrChange w:id="894" w:author="rick ales" w:date="2025-03-01T10:23:00Z" w16du:dateUtc="2025-03-01T15:23:00Z">
          <w:pPr>
            <w:pStyle w:val="ListParagraph"/>
            <w:numPr>
              <w:numId w:val="14"/>
            </w:numPr>
            <w:autoSpaceDN w:val="0"/>
            <w:spacing w:after="160" w:line="276" w:lineRule="auto"/>
            <w:ind w:left="1080" w:hanging="360"/>
            <w:contextualSpacing/>
          </w:pPr>
        </w:pPrChange>
      </w:pPr>
      <w:del w:id="895" w:author="rick ales" w:date="2025-03-01T10:13:00Z" w16du:dateUtc="2025-03-01T15:13:00Z">
        <w:r w:rsidDel="006F6E8F">
          <w:delText>H-Bridge: Vin = 12Vdc @ 5A (set for flow rate), Pump Drive signals</w:delText>
        </w:r>
        <w:bookmarkStart w:id="896" w:name="_Toc191729080"/>
        <w:bookmarkStart w:id="897" w:name="_Toc191729149"/>
        <w:bookmarkStart w:id="898" w:name="_Toc191729221"/>
        <w:bookmarkStart w:id="899" w:name="_Toc191729344"/>
        <w:bookmarkStart w:id="900" w:name="_Toc191729466"/>
        <w:bookmarkStart w:id="901" w:name="_Toc191729525"/>
        <w:bookmarkStart w:id="902" w:name="_Toc191729584"/>
        <w:bookmarkStart w:id="903" w:name="_Toc191729643"/>
        <w:bookmarkStart w:id="904" w:name="_Toc191729731"/>
        <w:bookmarkStart w:id="905" w:name="_Toc191730110"/>
        <w:bookmarkEnd w:id="896"/>
        <w:bookmarkEnd w:id="897"/>
        <w:bookmarkEnd w:id="898"/>
        <w:bookmarkEnd w:id="899"/>
        <w:bookmarkEnd w:id="900"/>
        <w:bookmarkEnd w:id="901"/>
        <w:bookmarkEnd w:id="902"/>
        <w:bookmarkEnd w:id="903"/>
        <w:bookmarkEnd w:id="904"/>
        <w:bookmarkEnd w:id="905"/>
      </w:del>
    </w:p>
    <w:p w14:paraId="0E087E8D" w14:textId="77777777" w:rsidR="0064065C" w:rsidRDefault="0064065C" w:rsidP="00CB0EBB">
      <w:pPr>
        <w:pStyle w:val="ZL2Section"/>
        <w:rPr>
          <w:rFonts w:cs="Times New Roman"/>
        </w:rPr>
        <w:pPrChange w:id="906" w:author="rick ales" w:date="2025-03-01T10:23:00Z" w16du:dateUtc="2025-03-01T15:23:00Z">
          <w:pPr>
            <w:pStyle w:val="ZL3Section"/>
            <w:numPr>
              <w:ilvl w:val="2"/>
              <w:numId w:val="5"/>
            </w:numPr>
          </w:pPr>
        </w:pPrChange>
      </w:pPr>
      <w:bookmarkStart w:id="907" w:name="_Toc191729644"/>
      <w:bookmarkStart w:id="908" w:name="_Toc191730111"/>
      <w:r>
        <w:t>HMI:</w:t>
      </w:r>
      <w:bookmarkEnd w:id="907"/>
      <w:bookmarkEnd w:id="908"/>
    </w:p>
    <w:p w14:paraId="684670A2" w14:textId="77777777" w:rsidR="00A2175C" w:rsidRDefault="00A2175C" w:rsidP="00CB0EBB">
      <w:pPr>
        <w:pStyle w:val="ListParagraph"/>
        <w:numPr>
          <w:ilvl w:val="1"/>
          <w:numId w:val="48"/>
        </w:numPr>
        <w:spacing w:before="120"/>
        <w:rPr>
          <w:ins w:id="909" w:author="rick ales" w:date="2025-03-01T10:30:00Z" w16du:dateUtc="2025-03-01T15:30:00Z"/>
          <w:rFonts w:cs="Arial"/>
          <w:szCs w:val="22"/>
        </w:rPr>
      </w:pPr>
      <w:ins w:id="910" w:author="rick ales" w:date="2025-03-01T10:30:00Z" w16du:dateUtc="2025-03-01T15:30:00Z">
        <w:r>
          <w:rPr>
            <w:rFonts w:cs="Arial"/>
            <w:szCs w:val="22"/>
          </w:rPr>
          <w:t>Shall provide a one-button means for starting the automated test.</w:t>
        </w:r>
      </w:ins>
    </w:p>
    <w:p w14:paraId="02FC0C72" w14:textId="7B3CD864" w:rsidR="00CB0EBB" w:rsidRDefault="00CB0EBB" w:rsidP="00CB0EBB">
      <w:pPr>
        <w:pStyle w:val="ListParagraph"/>
        <w:numPr>
          <w:ilvl w:val="1"/>
          <w:numId w:val="48"/>
        </w:numPr>
        <w:spacing w:before="120"/>
        <w:rPr>
          <w:ins w:id="911" w:author="rick ales" w:date="2025-03-01T10:24:00Z" w16du:dateUtc="2025-03-01T15:24:00Z"/>
          <w:rFonts w:cs="Arial"/>
          <w:szCs w:val="22"/>
        </w:rPr>
      </w:pPr>
      <w:proofErr w:type="gramStart"/>
      <w:ins w:id="912" w:author="rick ales" w:date="2025-03-01T10:24:00Z" w16du:dateUtc="2025-03-01T15:24:00Z">
        <w:r>
          <w:rPr>
            <w:rFonts w:cs="Arial"/>
            <w:szCs w:val="22"/>
          </w:rPr>
          <w:t>Shall</w:t>
        </w:r>
        <w:proofErr w:type="gramEnd"/>
        <w:r>
          <w:rPr>
            <w:rFonts w:cs="Arial"/>
            <w:szCs w:val="22"/>
          </w:rPr>
          <w:t xml:space="preserve"> provi</w:t>
        </w:r>
      </w:ins>
      <w:ins w:id="913" w:author="rick ales" w:date="2025-03-01T10:25:00Z" w16du:dateUtc="2025-03-01T15:25:00Z">
        <w:r>
          <w:rPr>
            <w:rFonts w:cs="Arial"/>
            <w:szCs w:val="22"/>
          </w:rPr>
          <w:t>d</w:t>
        </w:r>
      </w:ins>
      <w:ins w:id="914" w:author="rick ales" w:date="2025-03-01T10:24:00Z" w16du:dateUtc="2025-03-01T15:24:00Z">
        <w:r>
          <w:rPr>
            <w:rFonts w:cs="Arial"/>
            <w:szCs w:val="22"/>
          </w:rPr>
          <w:t>e a means to manually control the Tank Level.</w:t>
        </w:r>
      </w:ins>
    </w:p>
    <w:p w14:paraId="76EBAC74" w14:textId="138968DF" w:rsidR="0064065C" w:rsidRPr="00CB0EBB" w:rsidDel="00A2175C" w:rsidRDefault="00CB0EBB" w:rsidP="00CB0EBB">
      <w:pPr>
        <w:pStyle w:val="ListParagraph"/>
        <w:numPr>
          <w:ilvl w:val="1"/>
          <w:numId w:val="48"/>
        </w:numPr>
        <w:spacing w:before="120"/>
        <w:rPr>
          <w:del w:id="915" w:author="rick ales" w:date="2025-03-01T10:25:00Z" w16du:dateUtc="2025-03-01T15:25:00Z"/>
          <w:rFonts w:cs="Arial"/>
          <w:szCs w:val="22"/>
        </w:rPr>
        <w:pPrChange w:id="916" w:author="rick ales" w:date="2025-03-01T10:24:00Z" w16du:dateUtc="2025-03-01T15:24:00Z">
          <w:pPr>
            <w:spacing w:before="120"/>
            <w:ind w:firstLine="720"/>
          </w:pPr>
        </w:pPrChange>
      </w:pPr>
      <w:ins w:id="917" w:author="rick ales" w:date="2025-03-01T10:24:00Z" w16du:dateUtc="2025-03-01T15:24:00Z">
        <w:r>
          <w:rPr>
            <w:rFonts w:cs="Arial"/>
            <w:szCs w:val="22"/>
          </w:rPr>
          <w:t xml:space="preserve">Shall </w:t>
        </w:r>
      </w:ins>
      <w:del w:id="918" w:author="rick ales" w:date="2025-03-01T10:25:00Z" w16du:dateUtc="2025-03-01T15:25:00Z">
        <w:r w:rsidR="0064065C" w:rsidRPr="00CB0EBB" w:rsidDel="00A2175C">
          <w:rPr>
            <w:rFonts w:cs="Arial"/>
            <w:szCs w:val="22"/>
          </w:rPr>
          <w:delText>Test configuration wizard prompt for:</w:delText>
        </w:r>
      </w:del>
    </w:p>
    <w:p w14:paraId="4A43D80C" w14:textId="1606B755" w:rsidR="0064065C" w:rsidRDefault="0064065C" w:rsidP="00A2175C">
      <w:pPr>
        <w:pStyle w:val="ListParagraph"/>
        <w:numPr>
          <w:ilvl w:val="1"/>
          <w:numId w:val="48"/>
        </w:numPr>
        <w:spacing w:before="120"/>
        <w:rPr>
          <w:ins w:id="919" w:author="rick ales" w:date="2025-03-01T10:26:00Z" w16du:dateUtc="2025-03-01T15:26:00Z"/>
          <w:rFonts w:cs="Arial"/>
          <w:szCs w:val="22"/>
        </w:rPr>
      </w:pPr>
      <w:del w:id="920" w:author="rick ales" w:date="2025-03-01T10:25:00Z" w16du:dateUtc="2025-03-01T15:25:00Z">
        <w:r w:rsidDel="00A2175C">
          <w:rPr>
            <w:rFonts w:cs="Arial"/>
            <w:szCs w:val="22"/>
          </w:rPr>
          <w:delText>Test Parameters (Excel Test Plan)</w:delText>
        </w:r>
      </w:del>
      <w:ins w:id="921" w:author="rick ales" w:date="2025-03-01T10:25:00Z" w16du:dateUtc="2025-03-01T15:25:00Z">
        <w:r w:rsidR="00A2175C">
          <w:rPr>
            <w:rFonts w:cs="Arial"/>
            <w:szCs w:val="22"/>
          </w:rPr>
          <w:t xml:space="preserve">display the current </w:t>
        </w:r>
        <w:proofErr w:type="spellStart"/>
        <w:r w:rsidR="00A2175C">
          <w:rPr>
            <w:rFonts w:cs="Arial"/>
            <w:szCs w:val="22"/>
          </w:rPr>
          <w:t>ChA</w:t>
        </w:r>
        <w:proofErr w:type="spellEnd"/>
        <w:r w:rsidR="00A2175C">
          <w:rPr>
            <w:rFonts w:cs="Arial"/>
            <w:szCs w:val="22"/>
          </w:rPr>
          <w:t xml:space="preserve"> and ChB </w:t>
        </w:r>
      </w:ins>
      <w:ins w:id="922" w:author="rick ales" w:date="2025-03-01T10:26:00Z" w16du:dateUtc="2025-03-01T15:26:00Z">
        <w:r w:rsidR="00A2175C">
          <w:rPr>
            <w:rFonts w:cs="Arial"/>
            <w:szCs w:val="22"/>
          </w:rPr>
          <w:t>measurement</w:t>
        </w:r>
      </w:ins>
      <w:ins w:id="923" w:author="rick ales" w:date="2025-03-01T10:25:00Z" w16du:dateUtc="2025-03-01T15:25:00Z">
        <w:r w:rsidR="00A2175C">
          <w:rPr>
            <w:rFonts w:cs="Arial"/>
            <w:szCs w:val="22"/>
          </w:rPr>
          <w:t xml:space="preserve"> to 0.1</w:t>
        </w:r>
      </w:ins>
      <w:ins w:id="924" w:author="rick ales" w:date="2025-03-01T10:26:00Z" w16du:dateUtc="2025-03-01T15:26:00Z">
        <w:r w:rsidR="00A2175C">
          <w:rPr>
            <w:rFonts w:cs="Arial"/>
            <w:szCs w:val="22"/>
          </w:rPr>
          <w:sym w:font="Symbol" w:char="F057"/>
        </w:r>
      </w:ins>
    </w:p>
    <w:p w14:paraId="207A31DC" w14:textId="6BA85134" w:rsidR="00A2175C" w:rsidRDefault="00A2175C" w:rsidP="00A2175C">
      <w:pPr>
        <w:pStyle w:val="ListParagraph"/>
        <w:numPr>
          <w:ilvl w:val="1"/>
          <w:numId w:val="48"/>
        </w:numPr>
        <w:spacing w:before="120"/>
        <w:rPr>
          <w:ins w:id="925" w:author="rick ales" w:date="2025-03-01T10:27:00Z" w16du:dateUtc="2025-03-01T15:27:00Z"/>
          <w:rFonts w:cs="Arial"/>
          <w:szCs w:val="22"/>
        </w:rPr>
      </w:pPr>
      <w:ins w:id="926" w:author="rick ales" w:date="2025-03-01T10:26:00Z" w16du:dateUtc="2025-03-01T15:26:00Z">
        <w:r>
          <w:rPr>
            <w:rFonts w:cs="Arial"/>
            <w:szCs w:val="22"/>
          </w:rPr>
          <w:t xml:space="preserve">Shall display the level measurement to </w:t>
        </w:r>
      </w:ins>
      <w:ins w:id="927" w:author="rick ales" w:date="2025-03-01T10:27:00Z" w16du:dateUtc="2025-03-01T15:27:00Z">
        <w:r>
          <w:rPr>
            <w:rFonts w:cs="Arial"/>
            <w:szCs w:val="22"/>
          </w:rPr>
          <w:t>0.001”</w:t>
        </w:r>
      </w:ins>
    </w:p>
    <w:p w14:paraId="4ECE2088" w14:textId="7ABFA152" w:rsidR="00A2175C" w:rsidRDefault="00A2175C" w:rsidP="00A2175C">
      <w:pPr>
        <w:pStyle w:val="ListParagraph"/>
        <w:numPr>
          <w:ilvl w:val="1"/>
          <w:numId w:val="48"/>
        </w:numPr>
        <w:spacing w:before="120"/>
        <w:rPr>
          <w:ins w:id="928" w:author="rick ales" w:date="2025-03-01T10:28:00Z" w16du:dateUtc="2025-03-01T15:28:00Z"/>
          <w:rFonts w:cs="Arial"/>
          <w:szCs w:val="22"/>
        </w:rPr>
      </w:pPr>
      <w:ins w:id="929" w:author="rick ales" w:date="2025-03-01T10:27:00Z" w16du:dateUtc="2025-03-01T15:27:00Z">
        <w:r>
          <w:rPr>
            <w:rFonts w:cs="Arial"/>
            <w:szCs w:val="22"/>
          </w:rPr>
          <w:t>Shall provide time</w:t>
        </w:r>
      </w:ins>
      <w:ins w:id="930" w:author="rick ales" w:date="2025-03-01T10:28:00Z" w16du:dateUtc="2025-03-01T15:28:00Z">
        <w:r>
          <w:rPr>
            <w:rFonts w:cs="Arial"/>
            <w:szCs w:val="22"/>
          </w:rPr>
          <w:t>-</w:t>
        </w:r>
      </w:ins>
      <w:ins w:id="931" w:author="rick ales" w:date="2025-03-01T10:27:00Z" w16du:dateUtc="2025-03-01T15:27:00Z">
        <w:r>
          <w:rPr>
            <w:rFonts w:cs="Arial"/>
            <w:szCs w:val="22"/>
          </w:rPr>
          <w:t>ba</w:t>
        </w:r>
      </w:ins>
      <w:ins w:id="932" w:author="rick ales" w:date="2025-03-01T10:28:00Z" w16du:dateUtc="2025-03-01T15:28:00Z">
        <w:r>
          <w:rPr>
            <w:rFonts w:cs="Arial"/>
            <w:szCs w:val="22"/>
          </w:rPr>
          <w:t xml:space="preserve">sed plot of </w:t>
        </w:r>
      </w:ins>
      <w:ins w:id="933" w:author="rick ales" w:date="2025-03-01T10:29:00Z" w16du:dateUtc="2025-03-01T15:29:00Z">
        <w:r>
          <w:rPr>
            <w:rFonts w:cs="Arial"/>
            <w:szCs w:val="22"/>
          </w:rPr>
          <w:t xml:space="preserve">the resistance for </w:t>
        </w:r>
      </w:ins>
      <w:ins w:id="934" w:author="rick ales" w:date="2025-03-01T10:28:00Z" w16du:dateUtc="2025-03-01T15:28:00Z">
        <w:r>
          <w:rPr>
            <w:rFonts w:cs="Arial"/>
            <w:szCs w:val="22"/>
          </w:rPr>
          <w:t xml:space="preserve">both </w:t>
        </w:r>
        <w:proofErr w:type="spellStart"/>
        <w:r>
          <w:rPr>
            <w:rFonts w:cs="Arial"/>
            <w:szCs w:val="22"/>
          </w:rPr>
          <w:t>ChA</w:t>
        </w:r>
        <w:proofErr w:type="spellEnd"/>
        <w:r>
          <w:rPr>
            <w:rFonts w:cs="Arial"/>
            <w:szCs w:val="22"/>
          </w:rPr>
          <w:t xml:space="preserve"> and ChB</w:t>
        </w:r>
      </w:ins>
      <w:ins w:id="935" w:author="rick ales" w:date="2025-03-01T10:30:00Z" w16du:dateUtc="2025-03-01T15:30:00Z">
        <w:r>
          <w:rPr>
            <w:rFonts w:cs="Arial"/>
            <w:szCs w:val="22"/>
          </w:rPr>
          <w:t xml:space="preserve">, </w:t>
        </w:r>
      </w:ins>
      <w:ins w:id="936" w:author="rick ales" w:date="2025-03-01T10:28:00Z" w16du:dateUtc="2025-03-01T15:28:00Z">
        <w:r>
          <w:rPr>
            <w:rFonts w:cs="Arial"/>
            <w:szCs w:val="22"/>
          </w:rPr>
          <w:t>and tank Level.</w:t>
        </w:r>
      </w:ins>
    </w:p>
    <w:p w14:paraId="4200A799" w14:textId="1C0866B2" w:rsidR="00A2175C" w:rsidRDefault="00A2175C" w:rsidP="00A2175C">
      <w:pPr>
        <w:pStyle w:val="ListParagraph"/>
        <w:numPr>
          <w:ilvl w:val="1"/>
          <w:numId w:val="48"/>
        </w:numPr>
        <w:spacing w:before="120"/>
        <w:rPr>
          <w:ins w:id="937" w:author="rick ales" w:date="2025-03-01T10:29:00Z" w16du:dateUtc="2025-03-01T15:29:00Z"/>
          <w:rFonts w:cs="Arial"/>
          <w:szCs w:val="22"/>
        </w:rPr>
      </w:pPr>
      <w:ins w:id="938" w:author="rick ales" w:date="2025-03-01T10:28:00Z" w16du:dateUtc="2025-03-01T15:28:00Z">
        <w:r>
          <w:rPr>
            <w:rFonts w:cs="Arial"/>
            <w:szCs w:val="22"/>
          </w:rPr>
          <w:lastRenderedPageBreak/>
          <w:t>Shall display instrument status</w:t>
        </w:r>
      </w:ins>
      <w:ins w:id="939" w:author="rick ales" w:date="2025-03-01T10:29:00Z" w16du:dateUtc="2025-03-01T15:29:00Z">
        <w:r>
          <w:rPr>
            <w:rFonts w:cs="Arial"/>
            <w:szCs w:val="22"/>
          </w:rPr>
          <w:t>.</w:t>
        </w:r>
      </w:ins>
    </w:p>
    <w:p w14:paraId="73214A34" w14:textId="064C8E17" w:rsidR="00A2175C" w:rsidRDefault="00A2175C" w:rsidP="00A2175C">
      <w:pPr>
        <w:pStyle w:val="ListParagraph"/>
        <w:numPr>
          <w:ilvl w:val="1"/>
          <w:numId w:val="48"/>
        </w:numPr>
        <w:spacing w:before="120"/>
        <w:rPr>
          <w:ins w:id="940" w:author="rick ales" w:date="2025-03-01T10:29:00Z" w16du:dateUtc="2025-03-01T15:29:00Z"/>
          <w:rFonts w:cs="Arial"/>
          <w:szCs w:val="22"/>
        </w:rPr>
      </w:pPr>
      <w:ins w:id="941" w:author="rick ales" w:date="2025-03-01T10:29:00Z" w16du:dateUtc="2025-03-01T15:29:00Z">
        <w:r>
          <w:rPr>
            <w:rFonts w:cs="Arial"/>
            <w:szCs w:val="22"/>
          </w:rPr>
          <w:t xml:space="preserve">Shall display the </w:t>
        </w:r>
      </w:ins>
      <w:ins w:id="942" w:author="rick ales" w:date="2025-03-01T10:35:00Z" w16du:dateUtc="2025-03-01T15:35:00Z">
        <w:r>
          <w:rPr>
            <w:rFonts w:cs="Arial"/>
            <w:szCs w:val="22"/>
          </w:rPr>
          <w:t xml:space="preserve">Pass/Fail </w:t>
        </w:r>
      </w:ins>
      <w:ins w:id="943" w:author="rick ales" w:date="2025-03-01T10:29:00Z" w16du:dateUtc="2025-03-01T15:29:00Z">
        <w:r>
          <w:rPr>
            <w:rFonts w:cs="Arial"/>
            <w:szCs w:val="22"/>
          </w:rPr>
          <w:t>status and progress of the test.</w:t>
        </w:r>
      </w:ins>
    </w:p>
    <w:p w14:paraId="3F76C5CE" w14:textId="182C6D4C" w:rsidR="00A2175C" w:rsidRDefault="00A2175C" w:rsidP="00A2175C">
      <w:pPr>
        <w:pStyle w:val="ListParagraph"/>
        <w:numPr>
          <w:ilvl w:val="1"/>
          <w:numId w:val="48"/>
        </w:numPr>
        <w:spacing w:before="120"/>
        <w:rPr>
          <w:ins w:id="944" w:author="rick ales" w:date="2025-03-01T10:32:00Z" w16du:dateUtc="2025-03-01T15:32:00Z"/>
          <w:rFonts w:cs="Arial"/>
          <w:szCs w:val="22"/>
        </w:rPr>
      </w:pPr>
      <w:ins w:id="945" w:author="rick ales" w:date="2025-03-01T10:31:00Z" w16du:dateUtc="2025-03-01T15:31:00Z">
        <w:r>
          <w:rPr>
            <w:rFonts w:cs="Arial"/>
            <w:szCs w:val="22"/>
          </w:rPr>
          <w:t>Shall provide a men</w:t>
        </w:r>
      </w:ins>
      <w:ins w:id="946" w:author="rick ales" w:date="2025-03-01T10:32:00Z" w16du:dateUtc="2025-03-01T15:32:00Z">
        <w:r>
          <w:rPr>
            <w:rFonts w:cs="Arial"/>
            <w:szCs w:val="22"/>
          </w:rPr>
          <w:t xml:space="preserve">u </w:t>
        </w:r>
      </w:ins>
      <w:ins w:id="947" w:author="rick ales" w:date="2025-03-01T10:31:00Z" w16du:dateUtc="2025-03-01T15:31:00Z">
        <w:r>
          <w:rPr>
            <w:rFonts w:cs="Arial"/>
            <w:szCs w:val="22"/>
          </w:rPr>
          <w:t xml:space="preserve">means to launch </w:t>
        </w:r>
      </w:ins>
      <w:ins w:id="948" w:author="rick ales" w:date="2025-03-01T10:32:00Z" w16du:dateUtc="2025-03-01T15:32:00Z">
        <w:r>
          <w:rPr>
            <w:rFonts w:cs="Arial"/>
            <w:szCs w:val="22"/>
          </w:rPr>
          <w:t>secondary</w:t>
        </w:r>
      </w:ins>
      <w:ins w:id="949" w:author="rick ales" w:date="2025-03-01T10:31:00Z" w16du:dateUtc="2025-03-01T15:31:00Z">
        <w:r>
          <w:rPr>
            <w:rFonts w:cs="Arial"/>
            <w:szCs w:val="22"/>
          </w:rPr>
          <w:t xml:space="preserve"> methods.</w:t>
        </w:r>
      </w:ins>
    </w:p>
    <w:p w14:paraId="435A29BB" w14:textId="1935AB4D" w:rsidR="00A2175C" w:rsidRDefault="00A2175C" w:rsidP="00A2175C">
      <w:pPr>
        <w:pStyle w:val="ListParagraph"/>
        <w:numPr>
          <w:ilvl w:val="1"/>
          <w:numId w:val="48"/>
        </w:numPr>
        <w:spacing w:before="120"/>
        <w:rPr>
          <w:ins w:id="950" w:author="rick ales" w:date="2025-03-01T10:35:00Z" w16du:dateUtc="2025-03-01T15:35:00Z"/>
          <w:rFonts w:cs="Arial"/>
          <w:szCs w:val="22"/>
        </w:rPr>
      </w:pPr>
      <w:proofErr w:type="gramStart"/>
      <w:ins w:id="951" w:author="rick ales" w:date="2025-03-01T10:32:00Z" w16du:dateUtc="2025-03-01T15:32:00Z">
        <w:r>
          <w:rPr>
            <w:rFonts w:cs="Arial"/>
            <w:szCs w:val="22"/>
          </w:rPr>
          <w:t>Shall</w:t>
        </w:r>
        <w:proofErr w:type="gramEnd"/>
        <w:r>
          <w:rPr>
            <w:rFonts w:cs="Arial"/>
            <w:szCs w:val="22"/>
          </w:rPr>
          <w:t xml:space="preserve"> not require operator to enter redundant information.</w:t>
        </w:r>
      </w:ins>
    </w:p>
    <w:p w14:paraId="7A063C5D" w14:textId="77777777" w:rsidR="00A45234" w:rsidRDefault="00A45234" w:rsidP="00A45234">
      <w:pPr>
        <w:pStyle w:val="ListParagraph"/>
        <w:spacing w:before="120"/>
        <w:ind w:left="936"/>
        <w:rPr>
          <w:ins w:id="952" w:author="rick ales" w:date="2025-03-01T10:34:00Z" w16du:dateUtc="2025-03-01T15:34:00Z"/>
          <w:rFonts w:cs="Arial"/>
          <w:szCs w:val="22"/>
        </w:rPr>
        <w:pPrChange w:id="953" w:author="rick ales" w:date="2025-03-01T10:35:00Z" w16du:dateUtc="2025-03-01T15:35:00Z">
          <w:pPr>
            <w:pStyle w:val="ListParagraph"/>
            <w:numPr>
              <w:ilvl w:val="1"/>
              <w:numId w:val="48"/>
            </w:numPr>
            <w:spacing w:before="120"/>
            <w:ind w:left="936" w:hanging="360"/>
          </w:pPr>
        </w:pPrChange>
      </w:pPr>
    </w:p>
    <w:p w14:paraId="67BAE325" w14:textId="4C1B7705" w:rsidR="00A2175C" w:rsidRPr="00A2175C" w:rsidDel="00A2175C" w:rsidRDefault="00A2175C" w:rsidP="00A2175C">
      <w:pPr>
        <w:spacing w:before="120"/>
        <w:ind w:left="576"/>
        <w:rPr>
          <w:del w:id="954" w:author="rick ales" w:date="2025-03-01T10:34:00Z" w16du:dateUtc="2025-03-01T15:34:00Z"/>
          <w:rFonts w:cs="Arial"/>
          <w:szCs w:val="22"/>
        </w:rPr>
        <w:pPrChange w:id="955" w:author="rick ales" w:date="2025-03-01T10:32:00Z" w16du:dateUtc="2025-03-01T15:32:00Z">
          <w:pPr>
            <w:pStyle w:val="ListParagraph"/>
            <w:numPr>
              <w:numId w:val="15"/>
            </w:numPr>
            <w:autoSpaceDN w:val="0"/>
            <w:spacing w:after="160" w:line="276" w:lineRule="auto"/>
            <w:ind w:left="1440" w:hanging="360"/>
            <w:contextualSpacing/>
          </w:pPr>
        </w:pPrChange>
      </w:pPr>
      <w:bookmarkStart w:id="956" w:name="_Toc191729082"/>
      <w:bookmarkStart w:id="957" w:name="_Toc191729151"/>
      <w:bookmarkStart w:id="958" w:name="_Toc191729223"/>
      <w:bookmarkStart w:id="959" w:name="_Toc191729346"/>
      <w:bookmarkStart w:id="960" w:name="_Toc191729468"/>
      <w:bookmarkStart w:id="961" w:name="_Toc191729527"/>
      <w:bookmarkStart w:id="962" w:name="_Toc191729586"/>
      <w:bookmarkStart w:id="963" w:name="_Toc191729645"/>
      <w:bookmarkStart w:id="964" w:name="_Toc191729733"/>
      <w:bookmarkStart w:id="965" w:name="_Toc191730112"/>
      <w:bookmarkEnd w:id="956"/>
      <w:bookmarkEnd w:id="957"/>
      <w:bookmarkEnd w:id="958"/>
      <w:bookmarkEnd w:id="959"/>
      <w:bookmarkEnd w:id="960"/>
      <w:bookmarkEnd w:id="961"/>
      <w:bookmarkEnd w:id="962"/>
      <w:bookmarkEnd w:id="963"/>
      <w:bookmarkEnd w:id="964"/>
      <w:bookmarkEnd w:id="965"/>
    </w:p>
    <w:p w14:paraId="27C43295" w14:textId="0083A20E" w:rsidR="0064065C" w:rsidDel="00A2175C" w:rsidRDefault="0064065C" w:rsidP="00D44B09">
      <w:pPr>
        <w:pStyle w:val="ListParagraph"/>
        <w:numPr>
          <w:ilvl w:val="0"/>
          <w:numId w:val="15"/>
        </w:numPr>
        <w:autoSpaceDN w:val="0"/>
        <w:spacing w:after="160" w:line="276" w:lineRule="auto"/>
        <w:contextualSpacing/>
        <w:rPr>
          <w:del w:id="966" w:author="rick ales" w:date="2025-03-01T10:34:00Z" w16du:dateUtc="2025-03-01T15:34:00Z"/>
          <w:rFonts w:cs="Arial"/>
          <w:szCs w:val="22"/>
        </w:rPr>
      </w:pPr>
      <w:del w:id="967" w:author="rick ales" w:date="2025-03-01T10:34:00Z" w16du:dateUtc="2025-03-01T15:34:00Z">
        <w:r w:rsidDel="00A2175C">
          <w:rPr>
            <w:rFonts w:cs="Arial"/>
            <w:szCs w:val="22"/>
          </w:rPr>
          <w:delText>Test Name = Job Number + Unit number (User input)</w:delText>
        </w:r>
        <w:bookmarkStart w:id="968" w:name="_Toc191729083"/>
        <w:bookmarkStart w:id="969" w:name="_Toc191729152"/>
        <w:bookmarkStart w:id="970" w:name="_Toc191729224"/>
        <w:bookmarkStart w:id="971" w:name="_Toc191729347"/>
        <w:bookmarkStart w:id="972" w:name="_Toc191729469"/>
        <w:bookmarkStart w:id="973" w:name="_Toc191729528"/>
        <w:bookmarkStart w:id="974" w:name="_Toc191729587"/>
        <w:bookmarkStart w:id="975" w:name="_Toc191729646"/>
        <w:bookmarkStart w:id="976" w:name="_Toc191729734"/>
        <w:bookmarkStart w:id="977" w:name="_Toc191730113"/>
        <w:bookmarkEnd w:id="968"/>
        <w:bookmarkEnd w:id="969"/>
        <w:bookmarkEnd w:id="970"/>
        <w:bookmarkEnd w:id="971"/>
        <w:bookmarkEnd w:id="972"/>
        <w:bookmarkEnd w:id="973"/>
        <w:bookmarkEnd w:id="974"/>
        <w:bookmarkEnd w:id="975"/>
        <w:bookmarkEnd w:id="976"/>
        <w:bookmarkEnd w:id="977"/>
      </w:del>
    </w:p>
    <w:p w14:paraId="2CD53906" w14:textId="1731834E" w:rsidR="0064065C" w:rsidDel="00A2175C" w:rsidRDefault="0064065C" w:rsidP="00D44B09">
      <w:pPr>
        <w:pStyle w:val="ListParagraph"/>
        <w:numPr>
          <w:ilvl w:val="0"/>
          <w:numId w:val="15"/>
        </w:numPr>
        <w:autoSpaceDN w:val="0"/>
        <w:spacing w:after="160" w:line="276" w:lineRule="auto"/>
        <w:contextualSpacing/>
        <w:rPr>
          <w:del w:id="978" w:author="rick ales" w:date="2025-03-01T10:34:00Z" w16du:dateUtc="2025-03-01T15:34:00Z"/>
          <w:rFonts w:cs="Arial"/>
          <w:szCs w:val="22"/>
        </w:rPr>
      </w:pPr>
      <w:del w:id="979" w:author="rick ales" w:date="2025-03-01T10:34:00Z" w16du:dateUtc="2025-03-01T15:34:00Z">
        <w:r w:rsidDel="00A2175C">
          <w:rPr>
            <w:rFonts w:cs="Arial"/>
            <w:szCs w:val="22"/>
          </w:rPr>
          <w:delText xml:space="preserve">Install DUT, Continuity test Resistance &lt; Infinity. </w:delText>
        </w:r>
        <w:bookmarkStart w:id="980" w:name="_Toc191729084"/>
        <w:bookmarkStart w:id="981" w:name="_Toc191729153"/>
        <w:bookmarkStart w:id="982" w:name="_Toc191729225"/>
        <w:bookmarkStart w:id="983" w:name="_Toc191729348"/>
        <w:bookmarkStart w:id="984" w:name="_Toc191729470"/>
        <w:bookmarkStart w:id="985" w:name="_Toc191729529"/>
        <w:bookmarkStart w:id="986" w:name="_Toc191729588"/>
        <w:bookmarkStart w:id="987" w:name="_Toc191729647"/>
        <w:bookmarkStart w:id="988" w:name="_Toc191729735"/>
        <w:bookmarkStart w:id="989" w:name="_Toc191730114"/>
        <w:bookmarkEnd w:id="980"/>
        <w:bookmarkEnd w:id="981"/>
        <w:bookmarkEnd w:id="982"/>
        <w:bookmarkEnd w:id="983"/>
        <w:bookmarkEnd w:id="984"/>
        <w:bookmarkEnd w:id="985"/>
        <w:bookmarkEnd w:id="986"/>
        <w:bookmarkEnd w:id="987"/>
        <w:bookmarkEnd w:id="988"/>
        <w:bookmarkEnd w:id="989"/>
      </w:del>
    </w:p>
    <w:p w14:paraId="0AF96C2E" w14:textId="31AFB40A" w:rsidR="0064065C" w:rsidDel="00A2175C" w:rsidRDefault="0064065C" w:rsidP="00D44B09">
      <w:pPr>
        <w:pStyle w:val="ZL3Section"/>
        <w:numPr>
          <w:ilvl w:val="2"/>
          <w:numId w:val="5"/>
        </w:numPr>
        <w:ind w:left="720" w:hanging="720"/>
        <w:rPr>
          <w:del w:id="990" w:author="rick ales" w:date="2025-03-01T10:34:00Z" w16du:dateUtc="2025-03-01T15:34:00Z"/>
          <w:rFonts w:cs="Times New Roman"/>
        </w:rPr>
      </w:pPr>
      <w:del w:id="991" w:author="rick ales" w:date="2025-03-01T10:34:00Z" w16du:dateUtc="2025-03-01T15:34:00Z">
        <w:r w:rsidDel="00A2175C">
          <w:delText>Pump control</w:delText>
        </w:r>
        <w:bookmarkStart w:id="992" w:name="_Toc191729085"/>
        <w:bookmarkStart w:id="993" w:name="_Toc191729154"/>
        <w:bookmarkStart w:id="994" w:name="_Toc191729226"/>
        <w:bookmarkStart w:id="995" w:name="_Toc191729349"/>
        <w:bookmarkStart w:id="996" w:name="_Toc191729471"/>
        <w:bookmarkStart w:id="997" w:name="_Toc191729530"/>
        <w:bookmarkStart w:id="998" w:name="_Toc191729589"/>
        <w:bookmarkStart w:id="999" w:name="_Toc191729648"/>
        <w:bookmarkStart w:id="1000" w:name="_Toc191729736"/>
        <w:bookmarkStart w:id="1001" w:name="_Toc191730115"/>
        <w:bookmarkEnd w:id="992"/>
        <w:bookmarkEnd w:id="993"/>
        <w:bookmarkEnd w:id="994"/>
        <w:bookmarkEnd w:id="995"/>
        <w:bookmarkEnd w:id="996"/>
        <w:bookmarkEnd w:id="997"/>
        <w:bookmarkEnd w:id="998"/>
        <w:bookmarkEnd w:id="999"/>
        <w:bookmarkEnd w:id="1000"/>
        <w:bookmarkEnd w:id="1001"/>
      </w:del>
    </w:p>
    <w:p w14:paraId="1DB7E1C0" w14:textId="157AF29E" w:rsidR="0064065C" w:rsidDel="00A2175C" w:rsidRDefault="0064065C" w:rsidP="00D44B09">
      <w:pPr>
        <w:pStyle w:val="ListParagraph"/>
        <w:numPr>
          <w:ilvl w:val="0"/>
          <w:numId w:val="16"/>
        </w:numPr>
        <w:autoSpaceDN w:val="0"/>
        <w:spacing w:before="120" w:after="160" w:line="276" w:lineRule="auto"/>
        <w:contextualSpacing/>
        <w:rPr>
          <w:del w:id="1002" w:author="rick ales" w:date="2025-03-01T10:34:00Z" w16du:dateUtc="2025-03-01T15:34:00Z"/>
          <w:rFonts w:cs="Arial"/>
          <w:szCs w:val="22"/>
        </w:rPr>
      </w:pPr>
      <w:del w:id="1003" w:author="rick ales" w:date="2025-03-01T10:34:00Z" w16du:dateUtc="2025-03-01T15:34:00Z">
        <w:r w:rsidDel="00A2175C">
          <w:rPr>
            <w:rFonts w:cs="Arial"/>
            <w:szCs w:val="22"/>
          </w:rPr>
          <w:delText>Fill Button ON/OFF (LV input)</w:delText>
        </w:r>
        <w:bookmarkStart w:id="1004" w:name="_Toc191729086"/>
        <w:bookmarkStart w:id="1005" w:name="_Toc191729155"/>
        <w:bookmarkStart w:id="1006" w:name="_Toc191729227"/>
        <w:bookmarkStart w:id="1007" w:name="_Toc191729350"/>
        <w:bookmarkStart w:id="1008" w:name="_Toc191729472"/>
        <w:bookmarkStart w:id="1009" w:name="_Toc191729531"/>
        <w:bookmarkStart w:id="1010" w:name="_Toc191729590"/>
        <w:bookmarkStart w:id="1011" w:name="_Toc191729649"/>
        <w:bookmarkStart w:id="1012" w:name="_Toc191729737"/>
        <w:bookmarkStart w:id="1013" w:name="_Toc191730116"/>
        <w:bookmarkEnd w:id="1004"/>
        <w:bookmarkEnd w:id="1005"/>
        <w:bookmarkEnd w:id="1006"/>
        <w:bookmarkEnd w:id="1007"/>
        <w:bookmarkEnd w:id="1008"/>
        <w:bookmarkEnd w:id="1009"/>
        <w:bookmarkEnd w:id="1010"/>
        <w:bookmarkEnd w:id="1011"/>
        <w:bookmarkEnd w:id="1012"/>
        <w:bookmarkEnd w:id="1013"/>
      </w:del>
    </w:p>
    <w:p w14:paraId="325C4FB4" w14:textId="0F47347F" w:rsidR="0064065C" w:rsidDel="00A2175C" w:rsidRDefault="0064065C" w:rsidP="00D44B09">
      <w:pPr>
        <w:pStyle w:val="ListParagraph"/>
        <w:numPr>
          <w:ilvl w:val="0"/>
          <w:numId w:val="16"/>
        </w:numPr>
        <w:autoSpaceDN w:val="0"/>
        <w:spacing w:after="160" w:line="276" w:lineRule="auto"/>
        <w:contextualSpacing/>
        <w:rPr>
          <w:del w:id="1014" w:author="rick ales" w:date="2025-03-01T10:34:00Z" w16du:dateUtc="2025-03-01T15:34:00Z"/>
          <w:rFonts w:cs="Arial"/>
          <w:szCs w:val="22"/>
        </w:rPr>
      </w:pPr>
      <w:del w:id="1015" w:author="rick ales" w:date="2025-03-01T10:34:00Z" w16du:dateUtc="2025-03-01T15:34:00Z">
        <w:r w:rsidDel="00A2175C">
          <w:rPr>
            <w:rFonts w:cs="Arial"/>
            <w:szCs w:val="22"/>
          </w:rPr>
          <w:delText>Drain Button ON/OFF (LV input)</w:delText>
        </w:r>
        <w:bookmarkStart w:id="1016" w:name="_Toc191729087"/>
        <w:bookmarkStart w:id="1017" w:name="_Toc191729156"/>
        <w:bookmarkStart w:id="1018" w:name="_Toc191729228"/>
        <w:bookmarkStart w:id="1019" w:name="_Toc191729351"/>
        <w:bookmarkStart w:id="1020" w:name="_Toc191729473"/>
        <w:bookmarkStart w:id="1021" w:name="_Toc191729532"/>
        <w:bookmarkStart w:id="1022" w:name="_Toc191729591"/>
        <w:bookmarkStart w:id="1023" w:name="_Toc191729650"/>
        <w:bookmarkStart w:id="1024" w:name="_Toc191729738"/>
        <w:bookmarkStart w:id="1025" w:name="_Toc191730117"/>
        <w:bookmarkEnd w:id="1016"/>
        <w:bookmarkEnd w:id="1017"/>
        <w:bookmarkEnd w:id="1018"/>
        <w:bookmarkEnd w:id="1019"/>
        <w:bookmarkEnd w:id="1020"/>
        <w:bookmarkEnd w:id="1021"/>
        <w:bookmarkEnd w:id="1022"/>
        <w:bookmarkEnd w:id="1023"/>
        <w:bookmarkEnd w:id="1024"/>
        <w:bookmarkEnd w:id="1025"/>
      </w:del>
    </w:p>
    <w:p w14:paraId="7AE38E3B" w14:textId="58313A67" w:rsidR="00612494" w:rsidDel="00A2175C" w:rsidRDefault="00612494" w:rsidP="00D44B09">
      <w:pPr>
        <w:pStyle w:val="ListParagraph"/>
        <w:numPr>
          <w:ilvl w:val="0"/>
          <w:numId w:val="16"/>
        </w:numPr>
        <w:autoSpaceDN w:val="0"/>
        <w:spacing w:after="160" w:line="276" w:lineRule="auto"/>
        <w:contextualSpacing/>
        <w:rPr>
          <w:del w:id="1026" w:author="rick ales" w:date="2025-03-01T10:34:00Z" w16du:dateUtc="2025-03-01T15:34:00Z"/>
          <w:rFonts w:cs="Arial"/>
          <w:szCs w:val="22"/>
        </w:rPr>
      </w:pPr>
      <w:del w:id="1027" w:author="rick ales" w:date="2025-03-01T10:34:00Z" w16du:dateUtc="2025-03-01T15:34:00Z">
        <w:r w:rsidDel="00A2175C">
          <w:rPr>
            <w:rFonts w:cs="Arial"/>
            <w:szCs w:val="22"/>
          </w:rPr>
          <w:delText xml:space="preserve">The Pump will have 3 speeds, FAST, </w:delText>
        </w:r>
        <w:r w:rsidR="001B7F8B" w:rsidDel="00A2175C">
          <w:rPr>
            <w:rFonts w:cs="Arial"/>
            <w:szCs w:val="22"/>
          </w:rPr>
          <w:delText>SLOW and Creep.</w:delText>
        </w:r>
        <w:bookmarkStart w:id="1028" w:name="_Toc191729088"/>
        <w:bookmarkStart w:id="1029" w:name="_Toc191729157"/>
        <w:bookmarkStart w:id="1030" w:name="_Toc191729229"/>
        <w:bookmarkStart w:id="1031" w:name="_Toc191729352"/>
        <w:bookmarkStart w:id="1032" w:name="_Toc191729474"/>
        <w:bookmarkStart w:id="1033" w:name="_Toc191729533"/>
        <w:bookmarkStart w:id="1034" w:name="_Toc191729592"/>
        <w:bookmarkStart w:id="1035" w:name="_Toc191729651"/>
        <w:bookmarkStart w:id="1036" w:name="_Toc191729739"/>
        <w:bookmarkStart w:id="1037" w:name="_Toc191730118"/>
        <w:bookmarkEnd w:id="1028"/>
        <w:bookmarkEnd w:id="1029"/>
        <w:bookmarkEnd w:id="1030"/>
        <w:bookmarkEnd w:id="1031"/>
        <w:bookmarkEnd w:id="1032"/>
        <w:bookmarkEnd w:id="1033"/>
        <w:bookmarkEnd w:id="1034"/>
        <w:bookmarkEnd w:id="1035"/>
        <w:bookmarkEnd w:id="1036"/>
        <w:bookmarkEnd w:id="1037"/>
      </w:del>
    </w:p>
    <w:p w14:paraId="1A6A74C6" w14:textId="2F13F9B0" w:rsidR="0064065C" w:rsidDel="00A45234" w:rsidRDefault="0064065C" w:rsidP="00D44B09">
      <w:pPr>
        <w:pStyle w:val="ZL3Section"/>
        <w:numPr>
          <w:ilvl w:val="2"/>
          <w:numId w:val="5"/>
        </w:numPr>
        <w:ind w:left="720" w:hanging="720"/>
        <w:rPr>
          <w:del w:id="1038" w:author="rick ales" w:date="2025-03-01T10:35:00Z" w16du:dateUtc="2025-03-01T15:35:00Z"/>
          <w:rFonts w:cs="Times New Roman"/>
        </w:rPr>
      </w:pPr>
      <w:del w:id="1039" w:author="rick ales" w:date="2025-03-01T10:35:00Z" w16du:dateUtc="2025-03-01T15:35:00Z">
        <w:r w:rsidDel="00A45234">
          <w:delText>Test Status/progress</w:delText>
        </w:r>
        <w:bookmarkStart w:id="1040" w:name="_Toc191729089"/>
        <w:bookmarkStart w:id="1041" w:name="_Toc191729158"/>
        <w:bookmarkStart w:id="1042" w:name="_Toc191729230"/>
        <w:bookmarkStart w:id="1043" w:name="_Toc191729353"/>
        <w:bookmarkStart w:id="1044" w:name="_Toc191729475"/>
        <w:bookmarkStart w:id="1045" w:name="_Toc191729534"/>
        <w:bookmarkStart w:id="1046" w:name="_Toc191729593"/>
        <w:bookmarkStart w:id="1047" w:name="_Toc191729652"/>
        <w:bookmarkStart w:id="1048" w:name="_Toc191729740"/>
        <w:bookmarkStart w:id="1049" w:name="_Toc191730119"/>
        <w:bookmarkEnd w:id="1040"/>
        <w:bookmarkEnd w:id="1041"/>
        <w:bookmarkEnd w:id="1042"/>
        <w:bookmarkEnd w:id="1043"/>
        <w:bookmarkEnd w:id="1044"/>
        <w:bookmarkEnd w:id="1045"/>
        <w:bookmarkEnd w:id="1046"/>
        <w:bookmarkEnd w:id="1047"/>
        <w:bookmarkEnd w:id="1048"/>
        <w:bookmarkEnd w:id="1049"/>
      </w:del>
    </w:p>
    <w:p w14:paraId="010E953E" w14:textId="2986F0F7" w:rsidR="0064065C" w:rsidDel="00A45234" w:rsidRDefault="0064065C" w:rsidP="00D44B09">
      <w:pPr>
        <w:pStyle w:val="ListParagraph"/>
        <w:numPr>
          <w:ilvl w:val="1"/>
          <w:numId w:val="14"/>
        </w:numPr>
        <w:autoSpaceDN w:val="0"/>
        <w:spacing w:before="120" w:after="160" w:line="276" w:lineRule="auto"/>
        <w:contextualSpacing/>
        <w:rPr>
          <w:del w:id="1050" w:author="rick ales" w:date="2025-03-01T10:35:00Z" w16du:dateUtc="2025-03-01T15:35:00Z"/>
          <w:rFonts w:cs="Arial"/>
          <w:szCs w:val="22"/>
        </w:rPr>
      </w:pPr>
      <w:del w:id="1051" w:author="rick ales" w:date="2025-03-01T10:35:00Z" w16du:dateUtc="2025-03-01T15:35:00Z">
        <w:r w:rsidDel="00A45234">
          <w:rPr>
            <w:rFonts w:cs="Arial"/>
            <w:szCs w:val="22"/>
          </w:rPr>
          <w:delText>Level, Ch A &amp; Ch B both digital readout and chart. (HMI)</w:delText>
        </w:r>
        <w:bookmarkStart w:id="1052" w:name="_Toc191729090"/>
        <w:bookmarkStart w:id="1053" w:name="_Toc191729159"/>
        <w:bookmarkStart w:id="1054" w:name="_Toc191729231"/>
        <w:bookmarkStart w:id="1055" w:name="_Toc191729354"/>
        <w:bookmarkStart w:id="1056" w:name="_Toc191729476"/>
        <w:bookmarkStart w:id="1057" w:name="_Toc191729535"/>
        <w:bookmarkStart w:id="1058" w:name="_Toc191729594"/>
        <w:bookmarkStart w:id="1059" w:name="_Toc191729653"/>
        <w:bookmarkStart w:id="1060" w:name="_Toc191729741"/>
        <w:bookmarkStart w:id="1061" w:name="_Toc191730120"/>
        <w:bookmarkEnd w:id="1052"/>
        <w:bookmarkEnd w:id="1053"/>
        <w:bookmarkEnd w:id="1054"/>
        <w:bookmarkEnd w:id="1055"/>
        <w:bookmarkEnd w:id="1056"/>
        <w:bookmarkEnd w:id="1057"/>
        <w:bookmarkEnd w:id="1058"/>
        <w:bookmarkEnd w:id="1059"/>
        <w:bookmarkEnd w:id="1060"/>
        <w:bookmarkEnd w:id="1061"/>
      </w:del>
    </w:p>
    <w:p w14:paraId="27801FAD" w14:textId="29FD3092" w:rsidR="0064065C" w:rsidDel="00A45234" w:rsidRDefault="0064065C" w:rsidP="00D44B09">
      <w:pPr>
        <w:pStyle w:val="ListParagraph"/>
        <w:numPr>
          <w:ilvl w:val="1"/>
          <w:numId w:val="14"/>
        </w:numPr>
        <w:autoSpaceDN w:val="0"/>
        <w:spacing w:after="160" w:line="276" w:lineRule="auto"/>
        <w:contextualSpacing/>
        <w:rPr>
          <w:del w:id="1062" w:author="rick ales" w:date="2025-03-01T10:35:00Z" w16du:dateUtc="2025-03-01T15:35:00Z"/>
          <w:rFonts w:cs="Arial"/>
          <w:szCs w:val="22"/>
        </w:rPr>
      </w:pPr>
      <w:del w:id="1063" w:author="rick ales" w:date="2025-03-01T10:35:00Z" w16du:dateUtc="2025-03-01T15:35:00Z">
        <w:r w:rsidDel="00A45234">
          <w:rPr>
            <w:rFonts w:cs="Arial"/>
            <w:szCs w:val="22"/>
          </w:rPr>
          <w:delText>Pass/Fail Indicator for each switch level.</w:delText>
        </w:r>
        <w:bookmarkStart w:id="1064" w:name="_Toc191729091"/>
        <w:bookmarkStart w:id="1065" w:name="_Toc191729160"/>
        <w:bookmarkStart w:id="1066" w:name="_Toc191729232"/>
        <w:bookmarkStart w:id="1067" w:name="_Toc191729355"/>
        <w:bookmarkStart w:id="1068" w:name="_Toc191729477"/>
        <w:bookmarkStart w:id="1069" w:name="_Toc191729536"/>
        <w:bookmarkStart w:id="1070" w:name="_Toc191729595"/>
        <w:bookmarkStart w:id="1071" w:name="_Toc191729654"/>
        <w:bookmarkStart w:id="1072" w:name="_Toc191729742"/>
        <w:bookmarkStart w:id="1073" w:name="_Toc191730121"/>
        <w:bookmarkEnd w:id="1064"/>
        <w:bookmarkEnd w:id="1065"/>
        <w:bookmarkEnd w:id="1066"/>
        <w:bookmarkEnd w:id="1067"/>
        <w:bookmarkEnd w:id="1068"/>
        <w:bookmarkEnd w:id="1069"/>
        <w:bookmarkEnd w:id="1070"/>
        <w:bookmarkEnd w:id="1071"/>
        <w:bookmarkEnd w:id="1072"/>
        <w:bookmarkEnd w:id="1073"/>
      </w:del>
    </w:p>
    <w:p w14:paraId="794BF382" w14:textId="505B45AA" w:rsidR="0064065C" w:rsidDel="00A45234" w:rsidRDefault="0064065C" w:rsidP="00D44B09">
      <w:pPr>
        <w:pStyle w:val="ListParagraph"/>
        <w:numPr>
          <w:ilvl w:val="1"/>
          <w:numId w:val="14"/>
        </w:numPr>
        <w:autoSpaceDN w:val="0"/>
        <w:spacing w:after="160" w:line="276" w:lineRule="auto"/>
        <w:contextualSpacing/>
        <w:rPr>
          <w:del w:id="1074" w:author="rick ales" w:date="2025-03-01T10:35:00Z" w16du:dateUtc="2025-03-01T15:35:00Z"/>
          <w:rFonts w:cs="Arial"/>
          <w:szCs w:val="22"/>
        </w:rPr>
      </w:pPr>
      <w:del w:id="1075" w:author="rick ales" w:date="2025-03-01T10:35:00Z" w16du:dateUtc="2025-03-01T15:35:00Z">
        <w:r w:rsidDel="00A45234">
          <w:rPr>
            <w:rFonts w:cs="Arial"/>
            <w:szCs w:val="22"/>
          </w:rPr>
          <w:delText>Value of Level when switch actuated.</w:delText>
        </w:r>
        <w:bookmarkStart w:id="1076" w:name="_Toc191729092"/>
        <w:bookmarkStart w:id="1077" w:name="_Toc191729161"/>
        <w:bookmarkStart w:id="1078" w:name="_Toc191729233"/>
        <w:bookmarkStart w:id="1079" w:name="_Toc191729356"/>
        <w:bookmarkStart w:id="1080" w:name="_Toc191729478"/>
        <w:bookmarkStart w:id="1081" w:name="_Toc191729537"/>
        <w:bookmarkStart w:id="1082" w:name="_Toc191729596"/>
        <w:bookmarkStart w:id="1083" w:name="_Toc191729655"/>
        <w:bookmarkStart w:id="1084" w:name="_Toc191729743"/>
        <w:bookmarkStart w:id="1085" w:name="_Toc191730122"/>
        <w:bookmarkEnd w:id="1076"/>
        <w:bookmarkEnd w:id="1077"/>
        <w:bookmarkEnd w:id="1078"/>
        <w:bookmarkEnd w:id="1079"/>
        <w:bookmarkEnd w:id="1080"/>
        <w:bookmarkEnd w:id="1081"/>
        <w:bookmarkEnd w:id="1082"/>
        <w:bookmarkEnd w:id="1083"/>
        <w:bookmarkEnd w:id="1084"/>
        <w:bookmarkEnd w:id="1085"/>
      </w:del>
    </w:p>
    <w:p w14:paraId="71C9A863" w14:textId="6A6503CC" w:rsidR="0064065C" w:rsidDel="00CB0EBB" w:rsidRDefault="0064065C" w:rsidP="00D44B09">
      <w:pPr>
        <w:pStyle w:val="ZL3Section"/>
        <w:numPr>
          <w:ilvl w:val="2"/>
          <w:numId w:val="5"/>
        </w:numPr>
        <w:ind w:left="720" w:hanging="720"/>
        <w:rPr>
          <w:del w:id="1086" w:author="rick ales" w:date="2025-03-01T10:23:00Z" w16du:dateUtc="2025-03-01T15:23:00Z"/>
          <w:rFonts w:cs="Times New Roman"/>
        </w:rPr>
      </w:pPr>
      <w:del w:id="1087" w:author="rick ales" w:date="2025-03-01T10:23:00Z" w16du:dateUtc="2025-03-01T15:23:00Z">
        <w:r w:rsidDel="00CB0EBB">
          <w:delText>Test Report</w:delText>
        </w:r>
        <w:bookmarkStart w:id="1088" w:name="_Toc191729093"/>
        <w:bookmarkStart w:id="1089" w:name="_Toc191729162"/>
        <w:bookmarkStart w:id="1090" w:name="_Toc191729234"/>
        <w:bookmarkStart w:id="1091" w:name="_Toc191729357"/>
        <w:bookmarkStart w:id="1092" w:name="_Toc191729479"/>
        <w:bookmarkStart w:id="1093" w:name="_Toc191729538"/>
        <w:bookmarkStart w:id="1094" w:name="_Toc191729597"/>
        <w:bookmarkStart w:id="1095" w:name="_Toc191729656"/>
        <w:bookmarkStart w:id="1096" w:name="_Toc191729744"/>
        <w:bookmarkStart w:id="1097" w:name="_Toc191730123"/>
        <w:bookmarkEnd w:id="1088"/>
        <w:bookmarkEnd w:id="1089"/>
        <w:bookmarkEnd w:id="1090"/>
        <w:bookmarkEnd w:id="1091"/>
        <w:bookmarkEnd w:id="1092"/>
        <w:bookmarkEnd w:id="1093"/>
        <w:bookmarkEnd w:id="1094"/>
        <w:bookmarkEnd w:id="1095"/>
        <w:bookmarkEnd w:id="1096"/>
        <w:bookmarkEnd w:id="1097"/>
      </w:del>
    </w:p>
    <w:p w14:paraId="604DE49C" w14:textId="482855E0" w:rsidR="0064065C" w:rsidDel="00CB0EBB" w:rsidRDefault="0064065C" w:rsidP="00D44B09">
      <w:pPr>
        <w:pStyle w:val="ListParagraph"/>
        <w:numPr>
          <w:ilvl w:val="1"/>
          <w:numId w:val="14"/>
        </w:numPr>
        <w:autoSpaceDN w:val="0"/>
        <w:spacing w:before="120" w:after="160" w:line="276" w:lineRule="auto"/>
        <w:contextualSpacing/>
        <w:rPr>
          <w:del w:id="1098" w:author="rick ales" w:date="2025-03-01T10:23:00Z" w16du:dateUtc="2025-03-01T15:23:00Z"/>
          <w:rFonts w:cs="Arial"/>
          <w:szCs w:val="22"/>
        </w:rPr>
      </w:pPr>
      <w:del w:id="1099" w:author="rick ales" w:date="2025-03-01T10:23:00Z" w16du:dateUtc="2025-03-01T15:23:00Z">
        <w:r w:rsidDel="00CB0EBB">
          <w:rPr>
            <w:rFonts w:cs="Arial"/>
            <w:szCs w:val="22"/>
          </w:rPr>
          <w:delText xml:space="preserve">Test Configuration &amp; Name </w:delText>
        </w:r>
        <w:bookmarkStart w:id="1100" w:name="_Toc191729094"/>
        <w:bookmarkStart w:id="1101" w:name="_Toc191729163"/>
        <w:bookmarkStart w:id="1102" w:name="_Toc191729235"/>
        <w:bookmarkStart w:id="1103" w:name="_Toc191729358"/>
        <w:bookmarkStart w:id="1104" w:name="_Toc191729480"/>
        <w:bookmarkStart w:id="1105" w:name="_Toc191729539"/>
        <w:bookmarkStart w:id="1106" w:name="_Toc191729598"/>
        <w:bookmarkStart w:id="1107" w:name="_Toc191729657"/>
        <w:bookmarkStart w:id="1108" w:name="_Toc191729745"/>
        <w:bookmarkStart w:id="1109" w:name="_Toc191730124"/>
        <w:bookmarkEnd w:id="1100"/>
        <w:bookmarkEnd w:id="1101"/>
        <w:bookmarkEnd w:id="1102"/>
        <w:bookmarkEnd w:id="1103"/>
        <w:bookmarkEnd w:id="1104"/>
        <w:bookmarkEnd w:id="1105"/>
        <w:bookmarkEnd w:id="1106"/>
        <w:bookmarkEnd w:id="1107"/>
        <w:bookmarkEnd w:id="1108"/>
        <w:bookmarkEnd w:id="1109"/>
      </w:del>
    </w:p>
    <w:p w14:paraId="27481E3F" w14:textId="3A3F54A2" w:rsidR="0064065C" w:rsidDel="00CB0EBB" w:rsidRDefault="0064065C" w:rsidP="00D44B09">
      <w:pPr>
        <w:pStyle w:val="ListParagraph"/>
        <w:numPr>
          <w:ilvl w:val="1"/>
          <w:numId w:val="14"/>
        </w:numPr>
        <w:autoSpaceDN w:val="0"/>
        <w:spacing w:after="160" w:line="276" w:lineRule="auto"/>
        <w:contextualSpacing/>
        <w:rPr>
          <w:del w:id="1110" w:author="rick ales" w:date="2025-03-01T10:23:00Z" w16du:dateUtc="2025-03-01T15:23:00Z"/>
          <w:rFonts w:cs="Arial"/>
          <w:szCs w:val="22"/>
        </w:rPr>
      </w:pPr>
      <w:del w:id="1111" w:author="rick ales" w:date="2025-03-01T10:23:00Z" w16du:dateUtc="2025-03-01T15:23:00Z">
        <w:r w:rsidDel="00CB0EBB">
          <w:rPr>
            <w:rFonts w:cs="Arial"/>
            <w:szCs w:val="22"/>
          </w:rPr>
          <w:delText xml:space="preserve">Level, Ch A &amp; Ch B </w:delText>
        </w:r>
        <w:bookmarkStart w:id="1112" w:name="_Toc191729095"/>
        <w:bookmarkStart w:id="1113" w:name="_Toc191729164"/>
        <w:bookmarkStart w:id="1114" w:name="_Toc191729236"/>
        <w:bookmarkStart w:id="1115" w:name="_Toc191729359"/>
        <w:bookmarkStart w:id="1116" w:name="_Toc191729481"/>
        <w:bookmarkStart w:id="1117" w:name="_Toc191729540"/>
        <w:bookmarkStart w:id="1118" w:name="_Toc191729599"/>
        <w:bookmarkStart w:id="1119" w:name="_Toc191729658"/>
        <w:bookmarkStart w:id="1120" w:name="_Toc191729746"/>
        <w:bookmarkStart w:id="1121" w:name="_Toc191730125"/>
        <w:bookmarkEnd w:id="1112"/>
        <w:bookmarkEnd w:id="1113"/>
        <w:bookmarkEnd w:id="1114"/>
        <w:bookmarkEnd w:id="1115"/>
        <w:bookmarkEnd w:id="1116"/>
        <w:bookmarkEnd w:id="1117"/>
        <w:bookmarkEnd w:id="1118"/>
        <w:bookmarkEnd w:id="1119"/>
        <w:bookmarkEnd w:id="1120"/>
        <w:bookmarkEnd w:id="1121"/>
      </w:del>
    </w:p>
    <w:p w14:paraId="14BD2E1B" w14:textId="225D74C5" w:rsidR="0064065C" w:rsidDel="00CB0EBB" w:rsidRDefault="0064065C" w:rsidP="00D44B09">
      <w:pPr>
        <w:pStyle w:val="ListParagraph"/>
        <w:numPr>
          <w:ilvl w:val="1"/>
          <w:numId w:val="14"/>
        </w:numPr>
        <w:autoSpaceDN w:val="0"/>
        <w:spacing w:after="160" w:line="276" w:lineRule="auto"/>
        <w:contextualSpacing/>
        <w:rPr>
          <w:del w:id="1122" w:author="rick ales" w:date="2025-03-01T10:23:00Z" w16du:dateUtc="2025-03-01T15:23:00Z"/>
          <w:rFonts w:cs="Arial"/>
          <w:szCs w:val="22"/>
        </w:rPr>
      </w:pPr>
      <w:del w:id="1123" w:author="rick ales" w:date="2025-03-01T10:23:00Z" w16du:dateUtc="2025-03-01T15:23:00Z">
        <w:r w:rsidDel="00CB0EBB">
          <w:rPr>
            <w:rFonts w:cs="Arial"/>
            <w:szCs w:val="22"/>
          </w:rPr>
          <w:delText>Pass/Fail Indicator per ATP</w:delText>
        </w:r>
        <w:bookmarkStart w:id="1124" w:name="_Toc191729096"/>
        <w:bookmarkStart w:id="1125" w:name="_Toc191729165"/>
        <w:bookmarkStart w:id="1126" w:name="_Toc191729237"/>
        <w:bookmarkStart w:id="1127" w:name="_Toc191729360"/>
        <w:bookmarkStart w:id="1128" w:name="_Toc191729482"/>
        <w:bookmarkStart w:id="1129" w:name="_Toc191729541"/>
        <w:bookmarkStart w:id="1130" w:name="_Toc191729600"/>
        <w:bookmarkStart w:id="1131" w:name="_Toc191729659"/>
        <w:bookmarkStart w:id="1132" w:name="_Toc191729747"/>
        <w:bookmarkStart w:id="1133" w:name="_Toc191730126"/>
        <w:bookmarkEnd w:id="1124"/>
        <w:bookmarkEnd w:id="1125"/>
        <w:bookmarkEnd w:id="1126"/>
        <w:bookmarkEnd w:id="1127"/>
        <w:bookmarkEnd w:id="1128"/>
        <w:bookmarkEnd w:id="1129"/>
        <w:bookmarkEnd w:id="1130"/>
        <w:bookmarkEnd w:id="1131"/>
        <w:bookmarkEnd w:id="1132"/>
        <w:bookmarkEnd w:id="1133"/>
      </w:del>
    </w:p>
    <w:p w14:paraId="389E85C5" w14:textId="458E6D45" w:rsidR="0064065C" w:rsidDel="00CB0EBB" w:rsidRDefault="0064065C" w:rsidP="00D44B09">
      <w:pPr>
        <w:pStyle w:val="ListParagraph"/>
        <w:numPr>
          <w:ilvl w:val="1"/>
          <w:numId w:val="14"/>
        </w:numPr>
        <w:autoSpaceDN w:val="0"/>
        <w:spacing w:after="160" w:line="276" w:lineRule="auto"/>
        <w:contextualSpacing/>
        <w:rPr>
          <w:del w:id="1134" w:author="rick ales" w:date="2025-03-01T10:23:00Z" w16du:dateUtc="2025-03-01T15:23:00Z"/>
          <w:rFonts w:cs="Arial"/>
          <w:szCs w:val="22"/>
        </w:rPr>
      </w:pPr>
      <w:del w:id="1135" w:author="rick ales" w:date="2025-03-01T10:23:00Z" w16du:dateUtc="2025-03-01T15:23:00Z">
        <w:r w:rsidDel="00CB0EBB">
          <w:rPr>
            <w:rFonts w:cs="Arial"/>
            <w:szCs w:val="22"/>
          </w:rPr>
          <w:delText>Value of Level when switch actuated.</w:delText>
        </w:r>
        <w:bookmarkStart w:id="1136" w:name="_Toc191729097"/>
        <w:bookmarkStart w:id="1137" w:name="_Toc191729166"/>
        <w:bookmarkStart w:id="1138" w:name="_Toc191729238"/>
        <w:bookmarkStart w:id="1139" w:name="_Toc191729361"/>
        <w:bookmarkStart w:id="1140" w:name="_Toc191729483"/>
        <w:bookmarkStart w:id="1141" w:name="_Toc191729542"/>
        <w:bookmarkStart w:id="1142" w:name="_Toc191729601"/>
        <w:bookmarkStart w:id="1143" w:name="_Toc191729660"/>
        <w:bookmarkStart w:id="1144" w:name="_Toc191729748"/>
        <w:bookmarkStart w:id="1145" w:name="_Toc191730127"/>
        <w:bookmarkEnd w:id="1136"/>
        <w:bookmarkEnd w:id="1137"/>
        <w:bookmarkEnd w:id="1138"/>
        <w:bookmarkEnd w:id="1139"/>
        <w:bookmarkEnd w:id="1140"/>
        <w:bookmarkEnd w:id="1141"/>
        <w:bookmarkEnd w:id="1142"/>
        <w:bookmarkEnd w:id="1143"/>
        <w:bookmarkEnd w:id="1144"/>
        <w:bookmarkEnd w:id="1145"/>
      </w:del>
    </w:p>
    <w:p w14:paraId="347EA6BE" w14:textId="189CF0AB" w:rsidR="0064065C" w:rsidDel="00CB0EBB" w:rsidRDefault="0064065C" w:rsidP="006F6E8F">
      <w:pPr>
        <w:pStyle w:val="ZL2Section"/>
        <w:numPr>
          <w:ilvl w:val="1"/>
          <w:numId w:val="5"/>
        </w:numPr>
        <w:rPr>
          <w:del w:id="1146" w:author="rick ales" w:date="2025-03-01T10:23:00Z" w16du:dateUtc="2025-03-01T15:23:00Z"/>
        </w:rPr>
        <w:pPrChange w:id="1147" w:author="rick ales" w:date="2025-03-01T10:08:00Z" w16du:dateUtc="2025-03-01T15:08:00Z">
          <w:pPr>
            <w:pStyle w:val="ZL2Section"/>
            <w:numPr>
              <w:numId w:val="5"/>
            </w:numPr>
            <w:ind w:left="720" w:hanging="720"/>
          </w:pPr>
        </w:pPrChange>
      </w:pPr>
      <w:del w:id="1148" w:author="rick ales" w:date="2025-03-01T10:23:00Z" w16du:dateUtc="2025-03-01T15:23:00Z">
        <w:r w:rsidDel="00CB0EBB">
          <w:delText xml:space="preserve">Engineering/ Maintenance User </w:delText>
        </w:r>
        <w:bookmarkStart w:id="1149" w:name="_Toc191729098"/>
        <w:bookmarkStart w:id="1150" w:name="_Toc191729167"/>
        <w:bookmarkStart w:id="1151" w:name="_Toc191729239"/>
        <w:bookmarkStart w:id="1152" w:name="_Toc191729362"/>
        <w:bookmarkStart w:id="1153" w:name="_Toc191729484"/>
        <w:bookmarkStart w:id="1154" w:name="_Toc191729543"/>
        <w:bookmarkStart w:id="1155" w:name="_Toc191729602"/>
        <w:bookmarkStart w:id="1156" w:name="_Toc191729661"/>
        <w:bookmarkStart w:id="1157" w:name="_Toc191729749"/>
        <w:bookmarkStart w:id="1158" w:name="_Toc191730128"/>
        <w:bookmarkEnd w:id="1149"/>
        <w:bookmarkEnd w:id="1150"/>
        <w:bookmarkEnd w:id="1151"/>
        <w:bookmarkEnd w:id="1152"/>
        <w:bookmarkEnd w:id="1153"/>
        <w:bookmarkEnd w:id="1154"/>
        <w:bookmarkEnd w:id="1155"/>
        <w:bookmarkEnd w:id="1156"/>
        <w:bookmarkEnd w:id="1157"/>
        <w:bookmarkEnd w:id="1158"/>
      </w:del>
    </w:p>
    <w:p w14:paraId="79CF8822" w14:textId="48FC4F2D" w:rsidR="0064065C" w:rsidDel="00CB0EBB" w:rsidRDefault="0064065C" w:rsidP="00D44B09">
      <w:pPr>
        <w:pStyle w:val="ListParagraph"/>
        <w:numPr>
          <w:ilvl w:val="0"/>
          <w:numId w:val="17"/>
        </w:numPr>
        <w:autoSpaceDN w:val="0"/>
        <w:spacing w:before="120" w:after="160" w:line="276" w:lineRule="auto"/>
        <w:contextualSpacing/>
        <w:rPr>
          <w:del w:id="1159" w:author="rick ales" w:date="2025-03-01T10:23:00Z" w16du:dateUtc="2025-03-01T15:23:00Z"/>
          <w:rFonts w:cs="Arial"/>
          <w:szCs w:val="22"/>
        </w:rPr>
      </w:pPr>
      <w:del w:id="1160" w:author="rick ales" w:date="2025-03-01T10:23:00Z" w16du:dateUtc="2025-03-01T15:23:00Z">
        <w:r w:rsidDel="00CB0EBB">
          <w:rPr>
            <w:rFonts w:cs="Arial"/>
            <w:szCs w:val="22"/>
          </w:rPr>
          <w:delText>Wants to update/add test program parameters by saving a new XL Test Plan.</w:delText>
        </w:r>
        <w:bookmarkStart w:id="1161" w:name="_Toc191729099"/>
        <w:bookmarkStart w:id="1162" w:name="_Toc191729168"/>
        <w:bookmarkStart w:id="1163" w:name="_Toc191729240"/>
        <w:bookmarkStart w:id="1164" w:name="_Toc191729363"/>
        <w:bookmarkStart w:id="1165" w:name="_Toc191729485"/>
        <w:bookmarkStart w:id="1166" w:name="_Toc191729544"/>
        <w:bookmarkStart w:id="1167" w:name="_Toc191729603"/>
        <w:bookmarkStart w:id="1168" w:name="_Toc191729662"/>
        <w:bookmarkStart w:id="1169" w:name="_Toc191729750"/>
        <w:bookmarkStart w:id="1170" w:name="_Toc191730129"/>
        <w:bookmarkEnd w:id="1161"/>
        <w:bookmarkEnd w:id="1162"/>
        <w:bookmarkEnd w:id="1163"/>
        <w:bookmarkEnd w:id="1164"/>
        <w:bookmarkEnd w:id="1165"/>
        <w:bookmarkEnd w:id="1166"/>
        <w:bookmarkEnd w:id="1167"/>
        <w:bookmarkEnd w:id="1168"/>
        <w:bookmarkEnd w:id="1169"/>
        <w:bookmarkEnd w:id="1170"/>
      </w:del>
    </w:p>
    <w:p w14:paraId="29A67AA3" w14:textId="5F68BF85" w:rsidR="0064065C" w:rsidDel="00CB0EBB" w:rsidRDefault="0064065C" w:rsidP="00D44B09">
      <w:pPr>
        <w:pStyle w:val="ListParagraph"/>
        <w:numPr>
          <w:ilvl w:val="0"/>
          <w:numId w:val="17"/>
        </w:numPr>
        <w:autoSpaceDN w:val="0"/>
        <w:spacing w:after="160" w:line="276" w:lineRule="auto"/>
        <w:contextualSpacing/>
        <w:rPr>
          <w:del w:id="1171" w:author="rick ales" w:date="2025-03-01T10:23:00Z" w16du:dateUtc="2025-03-01T15:23:00Z"/>
          <w:rFonts w:cs="Arial"/>
          <w:szCs w:val="22"/>
        </w:rPr>
      </w:pPr>
      <w:del w:id="1172" w:author="rick ales" w:date="2025-03-01T10:23:00Z" w16du:dateUtc="2025-03-01T15:23:00Z">
        <w:r w:rsidDel="00CB0EBB">
          <w:rPr>
            <w:rFonts w:cs="Arial"/>
            <w:szCs w:val="22"/>
          </w:rPr>
          <w:delText>Wants to calibrate the test bench.</w:delText>
        </w:r>
        <w:bookmarkStart w:id="1173" w:name="_Toc191729100"/>
        <w:bookmarkStart w:id="1174" w:name="_Toc191729169"/>
        <w:bookmarkStart w:id="1175" w:name="_Toc191729241"/>
        <w:bookmarkStart w:id="1176" w:name="_Toc191729364"/>
        <w:bookmarkStart w:id="1177" w:name="_Toc191729486"/>
        <w:bookmarkStart w:id="1178" w:name="_Toc191729545"/>
        <w:bookmarkStart w:id="1179" w:name="_Toc191729604"/>
        <w:bookmarkStart w:id="1180" w:name="_Toc191729663"/>
        <w:bookmarkStart w:id="1181" w:name="_Toc191729751"/>
        <w:bookmarkStart w:id="1182" w:name="_Toc191730130"/>
        <w:bookmarkEnd w:id="1173"/>
        <w:bookmarkEnd w:id="1174"/>
        <w:bookmarkEnd w:id="1175"/>
        <w:bookmarkEnd w:id="1176"/>
        <w:bookmarkEnd w:id="1177"/>
        <w:bookmarkEnd w:id="1178"/>
        <w:bookmarkEnd w:id="1179"/>
        <w:bookmarkEnd w:id="1180"/>
        <w:bookmarkEnd w:id="1181"/>
        <w:bookmarkEnd w:id="1182"/>
      </w:del>
    </w:p>
    <w:p w14:paraId="72BB8379" w14:textId="40A84474" w:rsidR="0064065C" w:rsidDel="00A45234" w:rsidRDefault="0064065C" w:rsidP="00D44B09">
      <w:pPr>
        <w:pStyle w:val="ListParagraph"/>
        <w:numPr>
          <w:ilvl w:val="0"/>
          <w:numId w:val="18"/>
        </w:numPr>
        <w:autoSpaceDN w:val="0"/>
        <w:spacing w:after="160" w:line="276" w:lineRule="auto"/>
        <w:contextualSpacing/>
        <w:rPr>
          <w:del w:id="1183" w:author="rick ales" w:date="2025-03-01T10:35:00Z" w16du:dateUtc="2025-03-01T15:35:00Z"/>
          <w:rFonts w:ascii="Courier" w:hAnsi="Courier"/>
          <w:sz w:val="20"/>
          <w:szCs w:val="24"/>
        </w:rPr>
      </w:pPr>
      <w:del w:id="1184" w:author="rick ales" w:date="2025-03-01T10:35:00Z" w16du:dateUtc="2025-03-01T15:35:00Z">
        <w:r w:rsidDel="00A45234">
          <w:br w:type="page"/>
        </w:r>
      </w:del>
    </w:p>
    <w:p w14:paraId="1EAFA502" w14:textId="77777777" w:rsidR="0064065C" w:rsidRDefault="0064065C" w:rsidP="006F6E8F">
      <w:pPr>
        <w:pStyle w:val="ZL2Section"/>
        <w:numPr>
          <w:ilvl w:val="1"/>
          <w:numId w:val="5"/>
        </w:numPr>
        <w:pPrChange w:id="1185" w:author="rick ales" w:date="2025-03-01T10:08:00Z" w16du:dateUtc="2025-03-01T15:08:00Z">
          <w:pPr>
            <w:pStyle w:val="ZL2Section"/>
            <w:numPr>
              <w:numId w:val="5"/>
            </w:numPr>
            <w:ind w:left="720" w:hanging="720"/>
          </w:pPr>
        </w:pPrChange>
      </w:pPr>
      <w:bookmarkStart w:id="1186" w:name="_Toc191729664"/>
      <w:bookmarkStart w:id="1187" w:name="_Toc191730131"/>
      <w:r>
        <w:t>Use Case 1: Load Test Plan -- Maintenance User</w:t>
      </w:r>
      <w:bookmarkEnd w:id="1186"/>
      <w:bookmarkEnd w:id="1187"/>
    </w:p>
    <w:p w14:paraId="5359EE81" w14:textId="77777777" w:rsidR="0064065C" w:rsidRDefault="0064065C" w:rsidP="00D44B09">
      <w:pPr>
        <w:pStyle w:val="ListParagraph"/>
        <w:numPr>
          <w:ilvl w:val="0"/>
          <w:numId w:val="19"/>
        </w:numPr>
        <w:autoSpaceDN w:val="0"/>
        <w:spacing w:before="120" w:after="160" w:line="276" w:lineRule="auto"/>
        <w:contextualSpacing/>
        <w:rPr>
          <w:rFonts w:cs="Arial"/>
          <w:szCs w:val="22"/>
        </w:rPr>
      </w:pPr>
      <w:r>
        <w:rPr>
          <w:rFonts w:cs="Arial"/>
          <w:szCs w:val="22"/>
        </w:rPr>
        <w:t>Document management</w:t>
      </w:r>
    </w:p>
    <w:p w14:paraId="3C1FAE38"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an XL workbook named to be traceable the test protocol implemented.</w:t>
      </w:r>
    </w:p>
    <w:p w14:paraId="266B6EA4"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version controlled in the Test repository per AAP QUAM.</w:t>
      </w:r>
    </w:p>
    <w:p w14:paraId="02804A52"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There shall be a means to add/include the test plan path into the user prompt.</w:t>
      </w:r>
    </w:p>
    <w:p w14:paraId="0EAFDCDF"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Enter the test bench configuration parameters into XL test plan.</w:t>
      </w:r>
    </w:p>
    <w:p w14:paraId="0BB90985" w14:textId="77777777" w:rsidR="0064065C" w:rsidRDefault="0064065C" w:rsidP="00D44B09">
      <w:pPr>
        <w:pStyle w:val="ListParagraph"/>
        <w:numPr>
          <w:ilvl w:val="1"/>
          <w:numId w:val="21"/>
        </w:numPr>
        <w:autoSpaceDN w:val="0"/>
        <w:spacing w:after="160" w:line="276" w:lineRule="auto"/>
        <w:contextualSpacing/>
        <w:rPr>
          <w:rFonts w:cs="Arial"/>
          <w:szCs w:val="22"/>
        </w:rPr>
      </w:pPr>
      <w:r>
        <w:rPr>
          <w:rFonts w:cs="Arial"/>
          <w:szCs w:val="22"/>
        </w:rPr>
        <w:t>The test plan shall contain the configurable test bench parameters as determined by the test bench design.</w:t>
      </w:r>
    </w:p>
    <w:p w14:paraId="54AEE7C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Tabular data should be a copy and paste operation from the reference Test Document (ATP) into the XL Test Plan document for loading as a LV parameter.</w:t>
      </w:r>
    </w:p>
    <w:p w14:paraId="54FE29BC"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 xml:space="preserve">Enter DUT specific configuration parameters into XL test plan.  Eventually the test plan may include variations of the test protocol that are run at different stages of production.  For example, pre-pot </w:t>
      </w:r>
      <w:proofErr w:type="gramStart"/>
      <w:r>
        <w:rPr>
          <w:rFonts w:cs="Arial"/>
          <w:szCs w:val="22"/>
        </w:rPr>
        <w:t>test</w:t>
      </w:r>
      <w:proofErr w:type="gramEnd"/>
      <w:r>
        <w:rPr>
          <w:rFonts w:cs="Arial"/>
          <w:szCs w:val="22"/>
        </w:rPr>
        <w:t xml:space="preserve"> the DUT has no connector, post-Pot is the Actual ATP. </w:t>
      </w:r>
    </w:p>
    <w:p w14:paraId="359401D7"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the referenced test protocol test bench parameters as determined by the test bench design.</w:t>
      </w:r>
    </w:p>
    <w:p w14:paraId="0A176834"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It should be a copy and paste operation to include the Test bench parameters into the XL Test Plan document.</w:t>
      </w:r>
    </w:p>
    <w:p w14:paraId="3F05573A"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a template of each test report generated on a separate sheet in the test plan XL workbook.</w:t>
      </w:r>
    </w:p>
    <w:p w14:paraId="4AF018B9"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be capable of containing multiple templates to accommodate recording multiple test points or variations of test protocol.</w:t>
      </w:r>
    </w:p>
    <w:p w14:paraId="77F14413" w14:textId="77777777" w:rsidR="0064065C" w:rsidRDefault="0064065C" w:rsidP="006F6E8F">
      <w:pPr>
        <w:pStyle w:val="ZL2Section"/>
        <w:numPr>
          <w:ilvl w:val="1"/>
          <w:numId w:val="5"/>
        </w:numPr>
        <w:pPrChange w:id="1188" w:author="rick ales" w:date="2025-03-01T10:08:00Z" w16du:dateUtc="2025-03-01T15:08:00Z">
          <w:pPr>
            <w:pStyle w:val="ZL2Section"/>
            <w:numPr>
              <w:numId w:val="5"/>
            </w:numPr>
            <w:ind w:left="720" w:hanging="720"/>
          </w:pPr>
        </w:pPrChange>
      </w:pPr>
      <w:bookmarkStart w:id="1189" w:name="_Toc191729665"/>
      <w:bookmarkStart w:id="1190" w:name="_Toc191730132"/>
      <w:r>
        <w:t>Use Case 2: Validate Test System -- Maintenance User</w:t>
      </w:r>
      <w:bookmarkEnd w:id="1189"/>
      <w:bookmarkEnd w:id="1190"/>
    </w:p>
    <w:p w14:paraId="7DCD890E" w14:textId="77777777" w:rsidR="0064065C" w:rsidRDefault="0064065C" w:rsidP="00D44B09">
      <w:pPr>
        <w:pStyle w:val="ListParagraph"/>
        <w:numPr>
          <w:ilvl w:val="0"/>
          <w:numId w:val="23"/>
        </w:numPr>
        <w:autoSpaceDN w:val="0"/>
        <w:spacing w:before="120" w:after="160" w:line="276" w:lineRule="auto"/>
        <w:ind w:left="1080"/>
        <w:contextualSpacing/>
        <w:rPr>
          <w:rFonts w:cs="Arial"/>
          <w:szCs w:val="22"/>
        </w:rPr>
      </w:pPr>
      <w:r>
        <w:rPr>
          <w:rFonts w:cs="Arial"/>
          <w:szCs w:val="22"/>
        </w:rPr>
        <w:t>Calibration Procedure</w:t>
      </w:r>
    </w:p>
    <w:p w14:paraId="510FDD8A" w14:textId="0C37A50F"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There shall be a means to perform a </w:t>
      </w:r>
      <w:ins w:id="1191" w:author="rick ales" w:date="2025-03-01T10:38:00Z" w16du:dateUtc="2025-03-01T15:38:00Z">
        <w:r w:rsidR="00A45234">
          <w:rPr>
            <w:rFonts w:cs="Arial"/>
            <w:szCs w:val="22"/>
          </w:rPr>
          <w:t>5</w:t>
        </w:r>
      </w:ins>
      <w:del w:id="1192" w:author="rick ales" w:date="2025-03-01T10:38:00Z" w16du:dateUtc="2025-03-01T15:38:00Z">
        <w:r w:rsidDel="00A45234">
          <w:rPr>
            <w:rFonts w:cs="Arial"/>
            <w:szCs w:val="22"/>
          </w:rPr>
          <w:delText>2</w:delText>
        </w:r>
      </w:del>
      <w:r>
        <w:rPr>
          <w:rFonts w:cs="Arial"/>
          <w:szCs w:val="22"/>
        </w:rPr>
        <w:t xml:space="preserve">-point </w:t>
      </w:r>
      <w:del w:id="1193" w:author="rick ales" w:date="2025-03-01T10:40:00Z" w16du:dateUtc="2025-03-01T15:40:00Z">
        <w:r w:rsidDel="00A45234">
          <w:rPr>
            <w:rFonts w:cs="Arial"/>
            <w:szCs w:val="22"/>
          </w:rPr>
          <w:delText>mx+b</w:delText>
        </w:r>
      </w:del>
      <w:ins w:id="1194" w:author="rick ales" w:date="2025-03-01T10:40:00Z" w16du:dateUtc="2025-03-01T15:40:00Z">
        <w:r w:rsidR="00A45234">
          <w:rPr>
            <w:rFonts w:cs="Arial"/>
            <w:szCs w:val="22"/>
          </w:rPr>
          <w:t>linear</w:t>
        </w:r>
      </w:ins>
      <w:r>
        <w:rPr>
          <w:rFonts w:cs="Arial"/>
          <w:szCs w:val="22"/>
        </w:rPr>
        <w:t xml:space="preserve"> calibration on each AI input.   </w:t>
      </w:r>
      <w:del w:id="1195" w:author="rick ales" w:date="2025-03-01T10:41:00Z" w16du:dateUtc="2025-03-01T15:41:00Z">
        <w:r w:rsidDel="00A45234">
          <w:rPr>
            <w:rFonts w:cs="Arial"/>
            <w:szCs w:val="22"/>
          </w:rPr>
          <w:delText>(wizard?)</w:delText>
        </w:r>
      </w:del>
    </w:p>
    <w:p w14:paraId="68B2CFEC" w14:textId="4637047A"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There shall be a means to perform a </w:t>
      </w:r>
      <w:ins w:id="1196" w:author="rick ales" w:date="2025-03-01T10:40:00Z" w16du:dateUtc="2025-03-01T15:40:00Z">
        <w:r w:rsidR="00A45234">
          <w:rPr>
            <w:rFonts w:cs="Arial"/>
            <w:szCs w:val="22"/>
          </w:rPr>
          <w:t>5</w:t>
        </w:r>
      </w:ins>
      <w:del w:id="1197" w:author="rick ales" w:date="2025-03-01T10:40:00Z" w16du:dateUtc="2025-03-01T15:40:00Z">
        <w:r w:rsidDel="00A45234">
          <w:rPr>
            <w:rFonts w:cs="Arial"/>
            <w:szCs w:val="22"/>
          </w:rPr>
          <w:delText>2</w:delText>
        </w:r>
      </w:del>
      <w:r>
        <w:rPr>
          <w:rFonts w:cs="Arial"/>
          <w:szCs w:val="22"/>
        </w:rPr>
        <w:t xml:space="preserve">-point </w:t>
      </w:r>
      <w:del w:id="1198" w:author="rick ales" w:date="2025-03-01T10:40:00Z" w16du:dateUtc="2025-03-01T15:40:00Z">
        <w:r w:rsidDel="00A45234">
          <w:rPr>
            <w:rFonts w:cs="Arial"/>
            <w:szCs w:val="22"/>
          </w:rPr>
          <w:delText>mx+b</w:delText>
        </w:r>
      </w:del>
      <w:ins w:id="1199" w:author="rick ales" w:date="2025-03-01T10:40:00Z" w16du:dateUtc="2025-03-01T15:40:00Z">
        <w:r w:rsidR="00A45234">
          <w:rPr>
            <w:rFonts w:cs="Arial"/>
            <w:szCs w:val="22"/>
          </w:rPr>
          <w:t>linear</w:t>
        </w:r>
      </w:ins>
      <w:r>
        <w:rPr>
          <w:rFonts w:cs="Arial"/>
          <w:szCs w:val="22"/>
        </w:rPr>
        <w:t xml:space="preserve"> calibration </w:t>
      </w:r>
      <w:ins w:id="1200" w:author="rick ales" w:date="2025-03-01T10:40:00Z" w16du:dateUtc="2025-03-01T15:40:00Z">
        <w:r w:rsidR="00A45234">
          <w:rPr>
            <w:rFonts w:cs="Arial"/>
            <w:szCs w:val="22"/>
          </w:rPr>
          <w:t>the</w:t>
        </w:r>
      </w:ins>
      <w:del w:id="1201" w:author="rick ales" w:date="2025-03-01T10:40:00Z" w16du:dateUtc="2025-03-01T15:40:00Z">
        <w:r w:rsidDel="00A45234">
          <w:rPr>
            <w:rFonts w:cs="Arial"/>
            <w:szCs w:val="22"/>
          </w:rPr>
          <w:delText>on each</w:delText>
        </w:r>
      </w:del>
      <w:r>
        <w:rPr>
          <w:rFonts w:cs="Arial"/>
          <w:szCs w:val="22"/>
        </w:rPr>
        <w:t xml:space="preserve"> Level Sensor</w:t>
      </w:r>
      <w:ins w:id="1202" w:author="rick ales" w:date="2025-03-01T10:41:00Z" w16du:dateUtc="2025-03-01T15:41:00Z">
        <w:r w:rsidR="00A45234">
          <w:rPr>
            <w:rFonts w:cs="Arial"/>
            <w:szCs w:val="22"/>
          </w:rPr>
          <w:t>.</w:t>
        </w:r>
      </w:ins>
      <w:del w:id="1203" w:author="rick ales" w:date="2025-03-01T10:41:00Z" w16du:dateUtc="2025-03-01T15:41:00Z">
        <w:r w:rsidDel="00A45234">
          <w:rPr>
            <w:rFonts w:cs="Arial"/>
            <w:szCs w:val="22"/>
          </w:rPr>
          <w:delText xml:space="preserve"> (wizard?)</w:delText>
        </w:r>
      </w:del>
    </w:p>
    <w:p w14:paraId="2EDF73F1" w14:textId="19C5C9FB"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These Bench calibrations shall be saved </w:t>
      </w:r>
      <w:ins w:id="1204" w:author="rick ales" w:date="2025-03-01T10:41:00Z" w16du:dateUtc="2025-03-01T15:41:00Z">
        <w:r w:rsidR="00A45234">
          <w:rPr>
            <w:rFonts w:cs="Arial"/>
            <w:szCs w:val="22"/>
          </w:rPr>
          <w:t xml:space="preserve">and </w:t>
        </w:r>
      </w:ins>
      <w:del w:id="1205" w:author="rick ales" w:date="2025-03-01T10:41:00Z" w16du:dateUtc="2025-03-01T15:41:00Z">
        <w:r w:rsidDel="00A45234">
          <w:rPr>
            <w:rFonts w:cs="Arial"/>
            <w:szCs w:val="22"/>
          </w:rPr>
          <w:delText>/</w:delText>
        </w:r>
      </w:del>
      <w:r>
        <w:rPr>
          <w:rFonts w:cs="Arial"/>
          <w:szCs w:val="22"/>
        </w:rPr>
        <w:t>linked to</w:t>
      </w:r>
      <w:del w:id="1206" w:author="rick ales" w:date="2025-03-01T10:41:00Z" w16du:dateUtc="2025-03-01T15:41:00Z">
        <w:r w:rsidDel="00A45234">
          <w:rPr>
            <w:rFonts w:cs="Arial"/>
            <w:szCs w:val="22"/>
          </w:rPr>
          <w:delText xml:space="preserve"> each </w:delText>
        </w:r>
      </w:del>
      <w:ins w:id="1207" w:author="rick ales" w:date="2025-03-01T10:41:00Z" w16du:dateUtc="2025-03-01T15:41:00Z">
        <w:r w:rsidR="00A45234">
          <w:rPr>
            <w:rFonts w:cs="Arial"/>
            <w:szCs w:val="22"/>
          </w:rPr>
          <w:t xml:space="preserve"> the </w:t>
        </w:r>
      </w:ins>
      <w:r>
        <w:rPr>
          <w:rFonts w:cs="Arial"/>
          <w:szCs w:val="22"/>
        </w:rPr>
        <w:t xml:space="preserve">Test Plan. </w:t>
      </w:r>
    </w:p>
    <w:p w14:paraId="4D6FAAE8" w14:textId="77777777" w:rsidR="0064065C" w:rsidRDefault="0064065C" w:rsidP="00D44B09">
      <w:pPr>
        <w:pStyle w:val="ListParagraph"/>
        <w:numPr>
          <w:ilvl w:val="0"/>
          <w:numId w:val="23"/>
        </w:numPr>
        <w:autoSpaceDN w:val="0"/>
        <w:spacing w:after="160" w:line="276" w:lineRule="auto"/>
        <w:ind w:left="1080"/>
        <w:contextualSpacing/>
        <w:rPr>
          <w:rFonts w:cs="Arial"/>
          <w:szCs w:val="22"/>
        </w:rPr>
      </w:pPr>
      <w:r>
        <w:rPr>
          <w:rFonts w:cs="Arial"/>
          <w:szCs w:val="22"/>
        </w:rPr>
        <w:t>Troubleshooting Aids</w:t>
      </w:r>
    </w:p>
    <w:p w14:paraId="4FFC75A0"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There shall be a means for manually setting the tank level.</w:t>
      </w:r>
    </w:p>
    <w:p w14:paraId="233951D2"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Each instrument (</w:t>
      </w:r>
      <w:proofErr w:type="spellStart"/>
      <w:r>
        <w:rPr>
          <w:rFonts w:cs="Arial"/>
          <w:szCs w:val="22"/>
        </w:rPr>
        <w:t>DataQ</w:t>
      </w:r>
      <w:proofErr w:type="spellEnd"/>
      <w:r>
        <w:rPr>
          <w:rFonts w:cs="Arial"/>
          <w:szCs w:val="22"/>
        </w:rPr>
        <w:t xml:space="preserve">, Keyence) shall provide a health </w:t>
      </w:r>
      <w:proofErr w:type="gramStart"/>
      <w:r>
        <w:rPr>
          <w:rFonts w:cs="Arial"/>
          <w:szCs w:val="22"/>
        </w:rPr>
        <w:t>indictor</w:t>
      </w:r>
      <w:proofErr w:type="gramEnd"/>
      <w:r>
        <w:rPr>
          <w:rFonts w:cs="Arial"/>
          <w:szCs w:val="22"/>
        </w:rPr>
        <w:t>.</w:t>
      </w:r>
    </w:p>
    <w:p w14:paraId="69049ED5" w14:textId="77777777" w:rsidR="0064065C" w:rsidRDefault="0064065C" w:rsidP="00D44B09">
      <w:pPr>
        <w:pStyle w:val="ListParagraph"/>
        <w:numPr>
          <w:ilvl w:val="0"/>
          <w:numId w:val="26"/>
        </w:numPr>
        <w:autoSpaceDN w:val="0"/>
        <w:spacing w:after="160" w:line="276" w:lineRule="auto"/>
        <w:ind w:left="1440"/>
        <w:contextualSpacing/>
        <w:rPr>
          <w:rFonts w:cs="Arial"/>
          <w:szCs w:val="22"/>
        </w:rPr>
      </w:pPr>
      <w:r>
        <w:rPr>
          <w:rFonts w:cs="Arial"/>
          <w:szCs w:val="22"/>
        </w:rPr>
        <w:t xml:space="preserve">There shall be a </w:t>
      </w:r>
      <w:proofErr w:type="gramStart"/>
      <w:r>
        <w:rPr>
          <w:rFonts w:cs="Arial"/>
          <w:szCs w:val="22"/>
        </w:rPr>
        <w:t>simulate</w:t>
      </w:r>
      <w:proofErr w:type="gramEnd"/>
      <w:r>
        <w:rPr>
          <w:rFonts w:cs="Arial"/>
          <w:szCs w:val="22"/>
        </w:rPr>
        <w:t xml:space="preserve"> mode that provides simulated instrument input and Level response to be used with debugging.</w:t>
      </w:r>
    </w:p>
    <w:p w14:paraId="4F62163D" w14:textId="1E744F4F" w:rsidR="00A162D5" w:rsidRDefault="00A162D5" w:rsidP="00D44B09">
      <w:pPr>
        <w:pStyle w:val="ListParagraph"/>
        <w:numPr>
          <w:ilvl w:val="0"/>
          <w:numId w:val="26"/>
        </w:numPr>
        <w:autoSpaceDN w:val="0"/>
        <w:spacing w:after="160" w:line="276" w:lineRule="auto"/>
        <w:ind w:left="1440"/>
        <w:contextualSpacing/>
        <w:rPr>
          <w:rFonts w:cs="Arial"/>
          <w:szCs w:val="22"/>
        </w:rPr>
      </w:pPr>
      <w:r>
        <w:rPr>
          <w:rFonts w:cs="Arial"/>
          <w:szCs w:val="22"/>
        </w:rPr>
        <w:t>There shall be a test vector mode that reads and process</w:t>
      </w:r>
      <w:ins w:id="1208" w:author="rick ales" w:date="2025-03-01T10:42:00Z" w16du:dateUtc="2025-03-01T15:42:00Z">
        <w:r w:rsidR="00A45234">
          <w:rPr>
            <w:rFonts w:cs="Arial"/>
            <w:szCs w:val="22"/>
          </w:rPr>
          <w:t>es</w:t>
        </w:r>
      </w:ins>
      <w:r>
        <w:rPr>
          <w:rFonts w:cs="Arial"/>
          <w:szCs w:val="22"/>
        </w:rPr>
        <w:t xml:space="preserve"> AEPS </w:t>
      </w:r>
      <w:ins w:id="1209" w:author="rick ales" w:date="2025-03-01T10:42:00Z" w16du:dateUtc="2025-03-01T15:42:00Z">
        <w:r w:rsidR="00A45234">
          <w:rPr>
            <w:rFonts w:cs="Arial"/>
            <w:szCs w:val="22"/>
          </w:rPr>
          <w:t xml:space="preserve">type </w:t>
        </w:r>
      </w:ins>
      <w:r>
        <w:rPr>
          <w:rFonts w:cs="Arial"/>
          <w:szCs w:val="22"/>
        </w:rPr>
        <w:t>test data to validate the system processing algorithm.</w:t>
      </w:r>
    </w:p>
    <w:p w14:paraId="714E3E66" w14:textId="77777777" w:rsidR="0064065C" w:rsidRDefault="0064065C" w:rsidP="0064065C">
      <w:pPr>
        <w:pStyle w:val="ListParagraph"/>
        <w:rPr>
          <w:rFonts w:ascii="Courier" w:hAnsi="Courier"/>
          <w:sz w:val="20"/>
          <w:szCs w:val="24"/>
        </w:rPr>
      </w:pPr>
    </w:p>
    <w:p w14:paraId="61BCB3E8" w14:textId="77777777" w:rsidR="0064065C" w:rsidRDefault="0064065C" w:rsidP="006F6E8F">
      <w:pPr>
        <w:pStyle w:val="ZL2Section"/>
        <w:numPr>
          <w:ilvl w:val="1"/>
          <w:numId w:val="5"/>
        </w:numPr>
        <w:pPrChange w:id="1210" w:author="rick ales" w:date="2025-03-01T10:08:00Z" w16du:dateUtc="2025-03-01T15:08:00Z">
          <w:pPr>
            <w:pStyle w:val="ZL2Section"/>
            <w:numPr>
              <w:numId w:val="5"/>
            </w:numPr>
            <w:ind w:left="720" w:hanging="720"/>
          </w:pPr>
        </w:pPrChange>
      </w:pPr>
      <w:bookmarkStart w:id="1211" w:name="_Toc191729666"/>
      <w:bookmarkStart w:id="1212" w:name="_Toc191730133"/>
      <w:r>
        <w:lastRenderedPageBreak/>
        <w:t>Use Case 3: Read Test Configuration -- Production Test User</w:t>
      </w:r>
      <w:bookmarkEnd w:id="1211"/>
      <w:bookmarkEnd w:id="1212"/>
    </w:p>
    <w:p w14:paraId="1F4EB801" w14:textId="13595E74"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t>LV program must launch from PC desktop ICON</w:t>
      </w:r>
      <w:ins w:id="1213" w:author="rick ales" w:date="2025-03-01T10:54:00Z" w16du:dateUtc="2025-03-01T15:54:00Z">
        <w:r w:rsidR="00D571F9">
          <w:rPr>
            <w:rFonts w:cs="Arial"/>
            <w:szCs w:val="22"/>
          </w:rPr>
          <w:t xml:space="preserve"> in application run</w:t>
        </w:r>
      </w:ins>
      <w:ins w:id="1214" w:author="rick ales" w:date="2025-03-01T10:55:00Z" w16du:dateUtc="2025-03-01T15:55:00Z">
        <w:r w:rsidR="00D571F9">
          <w:rPr>
            <w:rFonts w:cs="Arial"/>
            <w:szCs w:val="22"/>
          </w:rPr>
          <w:t>ning</w:t>
        </w:r>
      </w:ins>
      <w:ins w:id="1215" w:author="rick ales" w:date="2025-03-01T10:54:00Z" w16du:dateUtc="2025-03-01T15:54:00Z">
        <w:r w:rsidR="00D571F9">
          <w:rPr>
            <w:rFonts w:cs="Arial"/>
            <w:szCs w:val="22"/>
          </w:rPr>
          <w:t xml:space="preserve"> mode</w:t>
        </w:r>
      </w:ins>
      <w:r>
        <w:rPr>
          <w:rFonts w:cs="Arial"/>
          <w:szCs w:val="22"/>
        </w:rPr>
        <w:t>.</w:t>
      </w:r>
    </w:p>
    <w:p w14:paraId="29F5C758" w14:textId="77777777"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t>Maintenance User exclusive controls and Indicators shall be hidden in Test mode.</w:t>
      </w:r>
    </w:p>
    <w:p w14:paraId="54ED51A9"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All Test Parameters options must be presented in the form of a discrete choice (i.e. dropdown, pick list, radio button etc.).</w:t>
      </w:r>
    </w:p>
    <w:p w14:paraId="2F62A04E" w14:textId="70163F20"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 xml:space="preserve">Path to valid XL test plans shall </w:t>
      </w:r>
      <w:ins w:id="1216" w:author="rick ales" w:date="2025-03-01T10:44:00Z" w16du:dateUtc="2025-03-01T15:44:00Z">
        <w:r w:rsidR="00A45234">
          <w:rPr>
            <w:rFonts w:cs="Arial"/>
            <w:szCs w:val="22"/>
          </w:rPr>
          <w:t xml:space="preserve">be saved in a non-volatile means </w:t>
        </w:r>
      </w:ins>
      <w:del w:id="1217" w:author="rick ales" w:date="2025-03-01T10:44:00Z" w16du:dateUtc="2025-03-01T15:44:00Z">
        <w:r w:rsidDel="00A45234">
          <w:rPr>
            <w:rFonts w:cs="Arial"/>
            <w:szCs w:val="22"/>
          </w:rPr>
          <w:delText xml:space="preserve">be saved in LV as constant (Register Key??) </w:delText>
        </w:r>
      </w:del>
      <w:r>
        <w:rPr>
          <w:rFonts w:cs="Arial"/>
          <w:szCs w:val="22"/>
        </w:rPr>
        <w:t xml:space="preserve">and presented as a choice by Test name configured by the Maintenance User.   </w:t>
      </w:r>
    </w:p>
    <w:p w14:paraId="75AC96FE" w14:textId="31324833"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The system shall be configured</w:t>
      </w:r>
      <w:ins w:id="1218" w:author="rick ales" w:date="2025-03-01T10:45:00Z" w16du:dateUtc="2025-03-01T15:45:00Z">
        <w:r w:rsidR="00D571F9">
          <w:rPr>
            <w:rFonts w:cs="Arial"/>
            <w:szCs w:val="22"/>
          </w:rPr>
          <w:t>,</w:t>
        </w:r>
      </w:ins>
      <w:del w:id="1219" w:author="rick ales" w:date="2025-03-01T10:45:00Z" w16du:dateUtc="2025-03-01T15:45:00Z">
        <w:r w:rsidDel="00D571F9">
          <w:rPr>
            <w:rFonts w:cs="Arial"/>
            <w:szCs w:val="22"/>
          </w:rPr>
          <w:delText xml:space="preserve"> and</w:delText>
        </w:r>
      </w:del>
      <w:r>
        <w:rPr>
          <w:rFonts w:cs="Arial"/>
          <w:szCs w:val="22"/>
        </w:rPr>
        <w:t xml:space="preserve"> initialized and shall report any NOT </w:t>
      </w:r>
      <w:proofErr w:type="gramStart"/>
      <w:r>
        <w:rPr>
          <w:rFonts w:cs="Arial"/>
          <w:szCs w:val="22"/>
        </w:rPr>
        <w:t>READY to</w:t>
      </w:r>
      <w:proofErr w:type="gramEnd"/>
      <w:r>
        <w:rPr>
          <w:rFonts w:cs="Arial"/>
          <w:szCs w:val="22"/>
        </w:rPr>
        <w:t xml:space="preserve"> test status: i.e. no functional instrument, out of calibration data, error reading test Plan etc.). </w:t>
      </w:r>
    </w:p>
    <w:p w14:paraId="79297320" w14:textId="77777777" w:rsidR="0064065C" w:rsidRDefault="0064065C" w:rsidP="006F6E8F">
      <w:pPr>
        <w:pStyle w:val="ZL2Section"/>
        <w:numPr>
          <w:ilvl w:val="1"/>
          <w:numId w:val="5"/>
        </w:numPr>
        <w:pPrChange w:id="1220" w:author="rick ales" w:date="2025-03-01T10:08:00Z" w16du:dateUtc="2025-03-01T15:08:00Z">
          <w:pPr>
            <w:pStyle w:val="ZL2Section"/>
            <w:numPr>
              <w:numId w:val="5"/>
            </w:numPr>
            <w:ind w:left="720" w:hanging="720"/>
          </w:pPr>
        </w:pPrChange>
      </w:pPr>
      <w:bookmarkStart w:id="1221" w:name="_Toc191729667"/>
      <w:bookmarkStart w:id="1222" w:name="_Toc191730134"/>
      <w:r>
        <w:t>Use Case 4: Initialize DUT test -- Production Test User</w:t>
      </w:r>
      <w:bookmarkEnd w:id="1221"/>
      <w:bookmarkEnd w:id="1222"/>
    </w:p>
    <w:p w14:paraId="46327F59" w14:textId="776A4C6E" w:rsidR="0064065C" w:rsidDel="00D571F9" w:rsidRDefault="0064065C" w:rsidP="00D44B09">
      <w:pPr>
        <w:pStyle w:val="ListParagraph"/>
        <w:numPr>
          <w:ilvl w:val="0"/>
          <w:numId w:val="29"/>
        </w:numPr>
        <w:autoSpaceDN w:val="0"/>
        <w:spacing w:before="120" w:after="160" w:line="276" w:lineRule="auto"/>
        <w:contextualSpacing/>
        <w:rPr>
          <w:del w:id="1223" w:author="rick ales" w:date="2025-03-01T10:54:00Z" w16du:dateUtc="2025-03-01T15:54:00Z"/>
          <w:rFonts w:cs="Arial"/>
          <w:szCs w:val="22"/>
        </w:rPr>
      </w:pPr>
      <w:del w:id="1224" w:author="rick ales" w:date="2025-03-01T10:54:00Z" w16du:dateUtc="2025-03-01T15:54:00Z">
        <w:r w:rsidDel="00D571F9">
          <w:rPr>
            <w:rFonts w:cs="Arial"/>
            <w:szCs w:val="22"/>
          </w:rPr>
          <w:delText xml:space="preserve">There are buttons to run operate the bench, but we think there should be wizard that walks the Tester through but can be disabled by an experienced user.  The wizard is of lower priority but sequenced here to illustrate how the test is expected to be run. </w:delText>
        </w:r>
      </w:del>
    </w:p>
    <w:p w14:paraId="1A4C4264" w14:textId="4507FD7C" w:rsidR="0064065C" w:rsidDel="00D571F9" w:rsidRDefault="0064065C" w:rsidP="00D44B09">
      <w:pPr>
        <w:pStyle w:val="ListParagraph"/>
        <w:numPr>
          <w:ilvl w:val="1"/>
          <w:numId w:val="30"/>
        </w:numPr>
        <w:autoSpaceDN w:val="0"/>
        <w:spacing w:after="160" w:line="276" w:lineRule="auto"/>
        <w:ind w:left="1440"/>
        <w:contextualSpacing/>
        <w:rPr>
          <w:del w:id="1225" w:author="rick ales" w:date="2025-03-01T10:54:00Z" w16du:dateUtc="2025-03-01T15:54:00Z"/>
          <w:rFonts w:cs="Arial"/>
          <w:szCs w:val="22"/>
        </w:rPr>
      </w:pPr>
      <w:del w:id="1226" w:author="rick ales" w:date="2025-03-01T10:54:00Z" w16du:dateUtc="2025-03-01T15:54:00Z">
        <w:r w:rsidDel="00D571F9">
          <w:rPr>
            <w:rFonts w:cs="Arial"/>
            <w:szCs w:val="22"/>
          </w:rPr>
          <w:delText>There shall be a means to disable the wizard.  (ie do not show again/show wizard)</w:delText>
        </w:r>
      </w:del>
    </w:p>
    <w:p w14:paraId="7A9BAD9F" w14:textId="7DE7FB05" w:rsidR="0064065C" w:rsidDel="00D571F9" w:rsidRDefault="0064065C" w:rsidP="00D44B09">
      <w:pPr>
        <w:pStyle w:val="ListParagraph"/>
        <w:numPr>
          <w:ilvl w:val="1"/>
          <w:numId w:val="30"/>
        </w:numPr>
        <w:autoSpaceDN w:val="0"/>
        <w:spacing w:after="160" w:line="276" w:lineRule="auto"/>
        <w:ind w:left="1440"/>
        <w:contextualSpacing/>
        <w:rPr>
          <w:del w:id="1227" w:author="rick ales" w:date="2025-03-01T10:54:00Z" w16du:dateUtc="2025-03-01T15:54:00Z"/>
          <w:rFonts w:cs="Arial"/>
          <w:szCs w:val="22"/>
        </w:rPr>
      </w:pPr>
      <w:del w:id="1228" w:author="rick ales" w:date="2025-03-01T10:54:00Z" w16du:dateUtc="2025-03-01T15:54:00Z">
        <w:r w:rsidDel="00D571F9">
          <w:rPr>
            <w:rFonts w:cs="Arial"/>
            <w:szCs w:val="22"/>
          </w:rPr>
          <w:delText>The user must have a means to select from multiple variants of the same test.</w:delText>
        </w:r>
      </w:del>
    </w:p>
    <w:p w14:paraId="4160AEEA" w14:textId="5BCEDDB5" w:rsidR="0064065C" w:rsidDel="00D571F9" w:rsidRDefault="0064065C" w:rsidP="00D44B09">
      <w:pPr>
        <w:pStyle w:val="ListParagraph"/>
        <w:numPr>
          <w:ilvl w:val="1"/>
          <w:numId w:val="30"/>
        </w:numPr>
        <w:autoSpaceDN w:val="0"/>
        <w:spacing w:after="160" w:line="276" w:lineRule="auto"/>
        <w:ind w:left="1440"/>
        <w:contextualSpacing/>
        <w:rPr>
          <w:del w:id="1229" w:author="rick ales" w:date="2025-03-01T10:54:00Z" w16du:dateUtc="2025-03-01T15:54:00Z"/>
          <w:rFonts w:cs="Arial"/>
          <w:szCs w:val="22"/>
        </w:rPr>
      </w:pPr>
      <w:del w:id="1230" w:author="rick ales" w:date="2025-03-01T10:54:00Z" w16du:dateUtc="2025-03-01T15:54:00Z">
        <w:r w:rsidDel="00D571F9">
          <w:rPr>
            <w:rFonts w:cs="Arial"/>
            <w:szCs w:val="22"/>
          </w:rPr>
          <w:delText xml:space="preserve">The user must have a means to indicate that the test is a run of an already conducted test.   </w:delText>
        </w:r>
      </w:del>
    </w:p>
    <w:p w14:paraId="35230E1E" w14:textId="77777777" w:rsidR="0064065C" w:rsidRDefault="0064065C" w:rsidP="00D44B09">
      <w:pPr>
        <w:pStyle w:val="ListParagraph"/>
        <w:numPr>
          <w:ilvl w:val="0"/>
          <w:numId w:val="31"/>
        </w:numPr>
        <w:autoSpaceDN w:val="0"/>
        <w:spacing w:after="160" w:line="276" w:lineRule="auto"/>
        <w:ind w:left="1080" w:hanging="270"/>
        <w:contextualSpacing/>
        <w:rPr>
          <w:rFonts w:cs="Arial"/>
          <w:szCs w:val="22"/>
        </w:rPr>
      </w:pPr>
      <w:r>
        <w:rPr>
          <w:rFonts w:cs="Arial"/>
          <w:szCs w:val="22"/>
        </w:rPr>
        <w:t>Load DUT identification information</w:t>
      </w:r>
    </w:p>
    <w:p w14:paraId="49D43E40" w14:textId="4652FDE7" w:rsidR="00AB0B74" w:rsidRDefault="00AB0B74" w:rsidP="00D44B09">
      <w:pPr>
        <w:pStyle w:val="ListParagraph"/>
        <w:numPr>
          <w:ilvl w:val="0"/>
          <w:numId w:val="32"/>
        </w:numPr>
        <w:autoSpaceDN w:val="0"/>
        <w:spacing w:after="160" w:line="276" w:lineRule="auto"/>
        <w:ind w:left="1440"/>
        <w:contextualSpacing/>
        <w:rPr>
          <w:ins w:id="1231" w:author="rick ales" w:date="2025-03-01T10:57:00Z" w16du:dateUtc="2025-03-01T15:57:00Z"/>
          <w:rFonts w:cs="Arial"/>
          <w:szCs w:val="22"/>
        </w:rPr>
      </w:pPr>
      <w:ins w:id="1232" w:author="rick ales" w:date="2025-03-01T10:58:00Z" w16du:dateUtc="2025-03-01T15:58:00Z">
        <w:r>
          <w:rPr>
            <w:rFonts w:cs="Arial"/>
            <w:szCs w:val="22"/>
          </w:rPr>
          <w:t>Engineering</w:t>
        </w:r>
      </w:ins>
      <w:ins w:id="1233" w:author="rick ales" w:date="2025-03-01T10:57:00Z" w16du:dateUtc="2025-03-01T15:57:00Z">
        <w:r>
          <w:rPr>
            <w:rFonts w:cs="Arial"/>
            <w:szCs w:val="22"/>
          </w:rPr>
          <w:t xml:space="preserve"> sh</w:t>
        </w:r>
      </w:ins>
      <w:ins w:id="1234" w:author="rick ales" w:date="2025-03-01T10:58:00Z" w16du:dateUtc="2025-03-01T15:58:00Z">
        <w:r>
          <w:rPr>
            <w:rFonts w:cs="Arial"/>
            <w:szCs w:val="22"/>
          </w:rPr>
          <w:t>all provide an ATP Test report template that provides the reference for the required DUT Test Infor</w:t>
        </w:r>
      </w:ins>
      <w:ins w:id="1235" w:author="rick ales" w:date="2025-03-01T10:59:00Z" w16du:dateUtc="2025-03-01T15:59:00Z">
        <w:r>
          <w:rPr>
            <w:rFonts w:cs="Arial"/>
            <w:szCs w:val="22"/>
          </w:rPr>
          <w:t>mation.</w:t>
        </w:r>
      </w:ins>
      <w:ins w:id="1236" w:author="rick ales" w:date="2025-03-01T10:58:00Z" w16du:dateUtc="2025-03-01T15:58:00Z">
        <w:r>
          <w:rPr>
            <w:rFonts w:cs="Arial"/>
            <w:szCs w:val="22"/>
          </w:rPr>
          <w:t xml:space="preserve"> </w:t>
        </w:r>
      </w:ins>
    </w:p>
    <w:p w14:paraId="1CE156D6" w14:textId="2D6B8548"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 xml:space="preserve">There </w:t>
      </w:r>
      <w:del w:id="1237" w:author="rick ales" w:date="2025-03-01T10:59:00Z" w16du:dateUtc="2025-03-01T15:59:00Z">
        <w:r w:rsidDel="00AB0B74">
          <w:rPr>
            <w:rFonts w:cs="Arial"/>
            <w:szCs w:val="22"/>
          </w:rPr>
          <w:delText>must be a</w:delText>
        </w:r>
      </w:del>
      <w:ins w:id="1238" w:author="rick ales" w:date="2025-03-01T10:59:00Z" w16du:dateUtc="2025-03-01T15:59:00Z">
        <w:r w:rsidR="00AB0B74">
          <w:rPr>
            <w:rFonts w:cs="Arial"/>
            <w:szCs w:val="22"/>
          </w:rPr>
          <w:t xml:space="preserve">shall be a single dialog box to </w:t>
        </w:r>
      </w:ins>
      <w:del w:id="1239" w:author="rick ales" w:date="2025-03-01T10:59:00Z" w16du:dateUtc="2025-03-01T15:59:00Z">
        <w:r w:rsidDel="00AB0B74">
          <w:rPr>
            <w:rFonts w:cs="Arial"/>
            <w:szCs w:val="22"/>
          </w:rPr>
          <w:delText xml:space="preserve"> Prompt to </w:delText>
        </w:r>
      </w:del>
      <w:r>
        <w:rPr>
          <w:rFonts w:cs="Arial"/>
          <w:szCs w:val="22"/>
        </w:rPr>
        <w:t xml:space="preserve">enter </w:t>
      </w:r>
      <w:ins w:id="1240" w:author="rick ales" w:date="2025-03-01T10:55:00Z" w16du:dateUtc="2025-03-01T15:55:00Z">
        <w:r w:rsidR="00AB0B74">
          <w:rPr>
            <w:rFonts w:cs="Arial"/>
            <w:szCs w:val="22"/>
          </w:rPr>
          <w:t xml:space="preserve">the required </w:t>
        </w:r>
      </w:ins>
      <w:r>
        <w:rPr>
          <w:rFonts w:cs="Arial"/>
          <w:szCs w:val="22"/>
        </w:rPr>
        <w:t xml:space="preserve">DUT </w:t>
      </w:r>
      <w:ins w:id="1241" w:author="rick ales" w:date="2025-03-01T10:55:00Z" w16du:dateUtc="2025-03-01T15:55:00Z">
        <w:r w:rsidR="00AB0B74">
          <w:rPr>
            <w:rFonts w:cs="Arial"/>
            <w:szCs w:val="22"/>
          </w:rPr>
          <w:t>test information</w:t>
        </w:r>
      </w:ins>
      <w:ins w:id="1242" w:author="rick ales" w:date="2025-03-01T10:59:00Z" w16du:dateUtc="2025-03-01T15:59:00Z">
        <w:r w:rsidR="00AB0B74">
          <w:rPr>
            <w:rFonts w:cs="Arial"/>
            <w:szCs w:val="22"/>
          </w:rPr>
          <w:t>.</w:t>
        </w:r>
      </w:ins>
      <w:ins w:id="1243" w:author="rick ales" w:date="2025-03-01T10:55:00Z" w16du:dateUtc="2025-03-01T15:55:00Z">
        <w:r w:rsidR="00AB0B74">
          <w:rPr>
            <w:rFonts w:cs="Arial"/>
            <w:szCs w:val="22"/>
          </w:rPr>
          <w:t xml:space="preserve"> </w:t>
        </w:r>
      </w:ins>
      <w:del w:id="1244" w:author="rick ales" w:date="2025-03-01T10:56:00Z" w16du:dateUtc="2025-03-01T15:56:00Z">
        <w:r w:rsidDel="00AB0B74">
          <w:rPr>
            <w:rFonts w:cs="Arial"/>
            <w:szCs w:val="22"/>
          </w:rPr>
          <w:delText>routing job number which shall be a text string.</w:delText>
        </w:r>
      </w:del>
    </w:p>
    <w:p w14:paraId="0BCD2397" w14:textId="570A2088" w:rsidR="0064065C" w:rsidDel="00AB0B74" w:rsidRDefault="0064065C" w:rsidP="00D44B09">
      <w:pPr>
        <w:pStyle w:val="ListParagraph"/>
        <w:numPr>
          <w:ilvl w:val="0"/>
          <w:numId w:val="32"/>
        </w:numPr>
        <w:autoSpaceDN w:val="0"/>
        <w:spacing w:after="160" w:line="276" w:lineRule="auto"/>
        <w:ind w:left="1440"/>
        <w:contextualSpacing/>
        <w:rPr>
          <w:del w:id="1245" w:author="rick ales" w:date="2025-03-01T10:56:00Z" w16du:dateUtc="2025-03-01T15:56:00Z"/>
          <w:rFonts w:cs="Arial"/>
          <w:szCs w:val="22"/>
        </w:rPr>
      </w:pPr>
      <w:del w:id="1246" w:author="rick ales" w:date="2025-03-01T10:56:00Z" w16du:dateUtc="2025-03-01T15:56:00Z">
        <w:r w:rsidDel="00AB0B74">
          <w:rPr>
            <w:rFonts w:cs="Arial"/>
            <w:szCs w:val="22"/>
          </w:rPr>
          <w:delText>There must be a Prompt to enter DUT ser</w:delText>
        </w:r>
        <w:r w:rsidR="00AC7652" w:rsidDel="00AB0B74">
          <w:rPr>
            <w:rFonts w:cs="Arial"/>
            <w:szCs w:val="22"/>
          </w:rPr>
          <w:delText>n</w:delText>
        </w:r>
        <w:r w:rsidDel="00AB0B74">
          <w:rPr>
            <w:rFonts w:cs="Arial"/>
            <w:szCs w:val="22"/>
          </w:rPr>
          <w:delText xml:space="preserve">um for each DUT. </w:delText>
        </w:r>
      </w:del>
    </w:p>
    <w:p w14:paraId="340474B4" w14:textId="68CA9001" w:rsidR="00AB0B74" w:rsidRPr="00AB0B74" w:rsidRDefault="0064065C" w:rsidP="00AB0B74">
      <w:pPr>
        <w:pStyle w:val="ListParagraph"/>
        <w:numPr>
          <w:ilvl w:val="0"/>
          <w:numId w:val="32"/>
        </w:numPr>
        <w:autoSpaceDN w:val="0"/>
        <w:spacing w:after="160" w:line="276" w:lineRule="auto"/>
        <w:ind w:left="1440"/>
        <w:contextualSpacing/>
        <w:rPr>
          <w:rFonts w:cs="Arial"/>
          <w:szCs w:val="22"/>
        </w:rPr>
      </w:pPr>
      <w:r>
        <w:rPr>
          <w:rFonts w:cs="Arial"/>
          <w:szCs w:val="22"/>
        </w:rPr>
        <w:t xml:space="preserve">The </w:t>
      </w:r>
      <w:ins w:id="1247" w:author="rick ales" w:date="2025-03-01T10:56:00Z" w16du:dateUtc="2025-03-01T15:56:00Z">
        <w:r w:rsidR="00AB0B74">
          <w:rPr>
            <w:rFonts w:cs="Arial"/>
            <w:szCs w:val="22"/>
          </w:rPr>
          <w:t xml:space="preserve">DUT information </w:t>
        </w:r>
      </w:ins>
      <w:ins w:id="1248" w:author="rick ales" w:date="2025-03-01T10:57:00Z" w16du:dateUtc="2025-03-01T15:57:00Z">
        <w:r w:rsidR="00AB0B74">
          <w:rPr>
            <w:rFonts w:cs="Arial"/>
            <w:szCs w:val="22"/>
          </w:rPr>
          <w:t xml:space="preserve">input </w:t>
        </w:r>
      </w:ins>
      <w:del w:id="1249" w:author="rick ales" w:date="2025-03-01T10:57:00Z" w16du:dateUtc="2025-03-01T15:57:00Z">
        <w:r w:rsidDel="00AB0B74">
          <w:rPr>
            <w:rFonts w:cs="Arial"/>
            <w:szCs w:val="22"/>
          </w:rPr>
          <w:delText xml:space="preserve">routing and ID input </w:delText>
        </w:r>
      </w:del>
      <w:r>
        <w:rPr>
          <w:rFonts w:cs="Arial"/>
          <w:szCs w:val="22"/>
        </w:rPr>
        <w:t>shall be displayed and request conformation, in the form of an “are you sure?” type prompt with a YES, NO choice response.  On NO reply, the user must be able to update that input which shall be retained but editable.</w:t>
      </w:r>
    </w:p>
    <w:p w14:paraId="0AC71C9D" w14:textId="253CC50D" w:rsidR="0064065C" w:rsidDel="00AB0B74" w:rsidRDefault="0064065C" w:rsidP="00D44B09">
      <w:pPr>
        <w:pStyle w:val="ListParagraph"/>
        <w:numPr>
          <w:ilvl w:val="0"/>
          <w:numId w:val="32"/>
        </w:numPr>
        <w:autoSpaceDN w:val="0"/>
        <w:spacing w:after="160" w:line="276" w:lineRule="auto"/>
        <w:ind w:left="1440"/>
        <w:contextualSpacing/>
        <w:rPr>
          <w:del w:id="1250" w:author="rick ales" w:date="2025-03-01T10:57:00Z" w16du:dateUtc="2025-03-01T15:57:00Z"/>
          <w:rFonts w:cs="Arial"/>
          <w:szCs w:val="22"/>
        </w:rPr>
      </w:pPr>
      <w:del w:id="1251" w:author="rick ales" w:date="2025-03-01T10:57:00Z" w16du:dateUtc="2025-03-01T15:57:00Z">
        <w:r w:rsidDel="00AB0B74">
          <w:rPr>
            <w:rFonts w:cs="Arial"/>
            <w:szCs w:val="22"/>
          </w:rPr>
          <w:delText xml:space="preserve">Each DUT shall be identified as &lt;Job#&gt;&amp;”- “&amp;&lt;DUT_sernum&gt;. </w:delText>
        </w:r>
      </w:del>
    </w:p>
    <w:p w14:paraId="13A1634B" w14:textId="77777777" w:rsidR="0064065C" w:rsidRDefault="0064065C" w:rsidP="00D44B09">
      <w:pPr>
        <w:pStyle w:val="ListParagraph"/>
        <w:numPr>
          <w:ilvl w:val="0"/>
          <w:numId w:val="6"/>
        </w:numPr>
        <w:autoSpaceDN w:val="0"/>
        <w:spacing w:after="160" w:line="276" w:lineRule="auto"/>
        <w:ind w:left="1080" w:hanging="270"/>
        <w:contextualSpacing/>
        <w:rPr>
          <w:rFonts w:cs="Arial"/>
          <w:szCs w:val="22"/>
        </w:rPr>
      </w:pPr>
      <w:r>
        <w:rPr>
          <w:rFonts w:cs="Arial"/>
          <w:szCs w:val="22"/>
        </w:rPr>
        <w:t>Load DUT into the test bench.</w:t>
      </w:r>
    </w:p>
    <w:p w14:paraId="316AE6D3" w14:textId="08B80B7D" w:rsidR="0064065C" w:rsidRDefault="00AB0B74" w:rsidP="00D44B09">
      <w:pPr>
        <w:pStyle w:val="ListParagraph"/>
        <w:numPr>
          <w:ilvl w:val="0"/>
          <w:numId w:val="33"/>
        </w:numPr>
        <w:autoSpaceDN w:val="0"/>
        <w:spacing w:after="160" w:line="276" w:lineRule="auto"/>
        <w:ind w:left="1440"/>
        <w:contextualSpacing/>
        <w:rPr>
          <w:ins w:id="1252" w:author="rick ales" w:date="2025-03-01T11:03:00Z" w16du:dateUtc="2025-03-01T16:03:00Z"/>
          <w:rFonts w:cs="Arial"/>
          <w:szCs w:val="22"/>
        </w:rPr>
      </w:pPr>
      <w:ins w:id="1253" w:author="rick ales" w:date="2025-03-01T11:03:00Z" w16du:dateUtc="2025-03-01T16:03:00Z">
        <w:r>
          <w:rPr>
            <w:rFonts w:cs="Arial"/>
            <w:szCs w:val="22"/>
          </w:rPr>
          <w:t xml:space="preserve">On YES reply, the system shall </w:t>
        </w:r>
      </w:ins>
      <w:ins w:id="1254" w:author="rick ales" w:date="2025-03-01T11:04:00Z" w16du:dateUtc="2025-03-01T16:04:00Z">
        <w:r>
          <w:rPr>
            <w:rFonts w:cs="Arial"/>
            <w:szCs w:val="22"/>
          </w:rPr>
          <w:t>perform</w:t>
        </w:r>
      </w:ins>
      <w:ins w:id="1255" w:author="rick ales" w:date="2025-03-01T11:03:00Z" w16du:dateUtc="2025-03-01T16:03:00Z">
        <w:r>
          <w:rPr>
            <w:rFonts w:cs="Arial"/>
            <w:szCs w:val="22"/>
          </w:rPr>
          <w:t xml:space="preserve"> a continuity </w:t>
        </w:r>
      </w:ins>
      <w:ins w:id="1256" w:author="rick ales" w:date="2025-03-01T11:04:00Z" w16du:dateUtc="2025-03-01T16:04:00Z">
        <w:r>
          <w:rPr>
            <w:rFonts w:cs="Arial"/>
            <w:szCs w:val="22"/>
          </w:rPr>
          <w:t>check</w:t>
        </w:r>
      </w:ins>
      <w:ins w:id="1257" w:author="rick ales" w:date="2025-03-01T11:03:00Z" w16du:dateUtc="2025-03-01T16:03:00Z">
        <w:r>
          <w:rPr>
            <w:rFonts w:cs="Arial"/>
            <w:szCs w:val="22"/>
          </w:rPr>
          <w:t xml:space="preserve"> to indicate ready to test</w:t>
        </w:r>
      </w:ins>
      <w:ins w:id="1258" w:author="rick ales" w:date="2025-03-01T11:04:00Z" w16du:dateUtc="2025-03-01T16:04:00Z">
        <w:r>
          <w:rPr>
            <w:rFonts w:cs="Arial"/>
            <w:szCs w:val="22"/>
          </w:rPr>
          <w:t xml:space="preserve"> if continuity is detected otherwise </w:t>
        </w:r>
      </w:ins>
      <w:ins w:id="1259" w:author="rick ales" w:date="2025-03-01T11:05:00Z" w16du:dateUtc="2025-03-01T16:05:00Z">
        <w:r>
          <w:rPr>
            <w:rFonts w:cs="Arial"/>
            <w:szCs w:val="22"/>
          </w:rPr>
          <w:t>indicate not ready for test</w:t>
        </w:r>
      </w:ins>
      <w:ins w:id="1260" w:author="rick ales" w:date="2025-03-01T11:03:00Z" w16du:dateUtc="2025-03-01T16:03:00Z">
        <w:r>
          <w:rPr>
            <w:rFonts w:cs="Arial"/>
            <w:szCs w:val="22"/>
          </w:rPr>
          <w:t>.</w:t>
        </w:r>
      </w:ins>
      <w:ins w:id="1261" w:author="rick ales" w:date="2025-03-01T11:04:00Z" w16du:dateUtc="2025-03-01T16:04:00Z">
        <w:r>
          <w:rPr>
            <w:rFonts w:cs="Arial"/>
            <w:szCs w:val="22"/>
          </w:rPr>
          <w:t xml:space="preserve"> </w:t>
        </w:r>
      </w:ins>
      <w:del w:id="1262" w:author="rick ales" w:date="2025-03-01T11:02:00Z" w16du:dateUtc="2025-03-01T16:02:00Z">
        <w:r w:rsidR="0064065C" w:rsidDel="00AB0B74">
          <w:rPr>
            <w:rFonts w:cs="Arial"/>
            <w:szCs w:val="22"/>
          </w:rPr>
          <w:delText xml:space="preserve">There shall be a prompt to load DUT serial num into assigned test cell position then press OK to continue.  </w:delText>
        </w:r>
      </w:del>
    </w:p>
    <w:p w14:paraId="053E8541" w14:textId="3C2C3FF1" w:rsidR="00AB0B74" w:rsidRDefault="00596EA0" w:rsidP="00D44B09">
      <w:pPr>
        <w:pStyle w:val="ListParagraph"/>
        <w:numPr>
          <w:ilvl w:val="0"/>
          <w:numId w:val="33"/>
        </w:numPr>
        <w:autoSpaceDN w:val="0"/>
        <w:spacing w:after="160" w:line="276" w:lineRule="auto"/>
        <w:ind w:left="1440"/>
        <w:contextualSpacing/>
        <w:rPr>
          <w:ins w:id="1263" w:author="rick ales" w:date="2025-03-01T11:05:00Z" w16du:dateUtc="2025-03-01T16:05:00Z"/>
          <w:rFonts w:cs="Arial"/>
          <w:szCs w:val="22"/>
        </w:rPr>
      </w:pPr>
      <w:ins w:id="1264" w:author="rick ales" w:date="2025-03-01T11:05:00Z" w16du:dateUtc="2025-03-01T16:05:00Z">
        <w:r>
          <w:rPr>
            <w:rFonts w:cs="Arial"/>
            <w:szCs w:val="22"/>
          </w:rPr>
          <w:t>The test status indicator may provide a tool tip as to the not ready issue.</w:t>
        </w:r>
      </w:ins>
    </w:p>
    <w:p w14:paraId="48730434" w14:textId="0FF4BBFB" w:rsidR="00596EA0" w:rsidDel="00596EA0" w:rsidRDefault="00596EA0" w:rsidP="00D44B09">
      <w:pPr>
        <w:pStyle w:val="ListParagraph"/>
        <w:numPr>
          <w:ilvl w:val="0"/>
          <w:numId w:val="33"/>
        </w:numPr>
        <w:autoSpaceDN w:val="0"/>
        <w:spacing w:after="160" w:line="276" w:lineRule="auto"/>
        <w:ind w:left="1440"/>
        <w:contextualSpacing/>
        <w:rPr>
          <w:del w:id="1265" w:author="rick ales" w:date="2025-03-01T11:06:00Z" w16du:dateUtc="2025-03-01T16:06:00Z"/>
          <w:rFonts w:cs="Arial"/>
          <w:szCs w:val="22"/>
        </w:rPr>
      </w:pPr>
    </w:p>
    <w:p w14:paraId="6D25F76E" w14:textId="6BF8BB82" w:rsidR="0064065C" w:rsidDel="00AB0B74" w:rsidRDefault="0064065C" w:rsidP="00D44B09">
      <w:pPr>
        <w:pStyle w:val="ListParagraph"/>
        <w:numPr>
          <w:ilvl w:val="0"/>
          <w:numId w:val="33"/>
        </w:numPr>
        <w:autoSpaceDN w:val="0"/>
        <w:spacing w:after="160" w:line="276" w:lineRule="auto"/>
        <w:ind w:left="1440"/>
        <w:contextualSpacing/>
        <w:rPr>
          <w:del w:id="1266" w:author="rick ales" w:date="2025-03-01T11:00:00Z" w16du:dateUtc="2025-03-01T16:00:00Z"/>
          <w:rFonts w:cs="Arial"/>
          <w:szCs w:val="22"/>
        </w:rPr>
      </w:pPr>
      <w:del w:id="1267" w:author="rick ales" w:date="2025-03-01T11:00:00Z" w16du:dateUtc="2025-03-01T16:00:00Z">
        <w:r w:rsidDel="00AB0B74">
          <w:rPr>
            <w:rFonts w:cs="Arial"/>
            <w:szCs w:val="22"/>
          </w:rPr>
          <w:delText>On the OK response, each cell with a DUT unit must be checked for continuity (&lt;infinity ohm reading).</w:delText>
        </w:r>
      </w:del>
    </w:p>
    <w:p w14:paraId="64921B70" w14:textId="319C6460" w:rsidR="0064065C" w:rsidDel="00596EA0" w:rsidRDefault="0064065C" w:rsidP="00D44B09">
      <w:pPr>
        <w:pStyle w:val="ListParagraph"/>
        <w:numPr>
          <w:ilvl w:val="0"/>
          <w:numId w:val="33"/>
        </w:numPr>
        <w:autoSpaceDN w:val="0"/>
        <w:spacing w:after="160" w:line="276" w:lineRule="auto"/>
        <w:ind w:left="1440"/>
        <w:contextualSpacing/>
        <w:rPr>
          <w:del w:id="1268" w:author="rick ales" w:date="2025-03-01T11:06:00Z" w16du:dateUtc="2025-03-01T16:06:00Z"/>
          <w:rFonts w:cs="Arial"/>
          <w:szCs w:val="22"/>
        </w:rPr>
      </w:pPr>
      <w:del w:id="1269" w:author="rick ales" w:date="2025-03-01T11:06:00Z" w16du:dateUtc="2025-03-01T16:06:00Z">
        <w:r w:rsidDel="00596EA0">
          <w:rPr>
            <w:rFonts w:cs="Arial"/>
            <w:szCs w:val="22"/>
          </w:rPr>
          <w:delText>The user shall be prompted to fix any issues such as empty expected DUT cell.</w:delText>
        </w:r>
      </w:del>
    </w:p>
    <w:p w14:paraId="543387DB" w14:textId="00C7F9DE" w:rsidR="0064065C" w:rsidDel="00596EA0" w:rsidRDefault="0064065C" w:rsidP="00D44B09">
      <w:pPr>
        <w:pStyle w:val="ListParagraph"/>
        <w:numPr>
          <w:ilvl w:val="0"/>
          <w:numId w:val="33"/>
        </w:numPr>
        <w:autoSpaceDN w:val="0"/>
        <w:spacing w:after="160" w:line="276" w:lineRule="auto"/>
        <w:ind w:left="1440"/>
        <w:contextualSpacing/>
        <w:rPr>
          <w:del w:id="1270" w:author="rick ales" w:date="2025-03-01T11:06:00Z" w16du:dateUtc="2025-03-01T16:06:00Z"/>
          <w:rFonts w:cs="Arial"/>
          <w:szCs w:val="22"/>
        </w:rPr>
      </w:pPr>
      <w:del w:id="1271" w:author="rick ales" w:date="2025-03-01T11:06:00Z" w16du:dateUtc="2025-03-01T16:06:00Z">
        <w:r w:rsidDel="00596EA0">
          <w:rPr>
            <w:rFonts w:cs="Arial"/>
            <w:szCs w:val="22"/>
          </w:rPr>
          <w:delText>When no Ready for Test is detected, the user shall be prompted to include any opening notes or annotations.</w:delText>
        </w:r>
      </w:del>
    </w:p>
    <w:p w14:paraId="57EFB32D" w14:textId="562122A4" w:rsidR="0064065C" w:rsidDel="00596EA0" w:rsidRDefault="0064065C" w:rsidP="00D44B09">
      <w:pPr>
        <w:pStyle w:val="ListParagraph"/>
        <w:numPr>
          <w:ilvl w:val="0"/>
          <w:numId w:val="33"/>
        </w:numPr>
        <w:autoSpaceDN w:val="0"/>
        <w:spacing w:after="160" w:line="276" w:lineRule="auto"/>
        <w:ind w:left="1440"/>
        <w:contextualSpacing/>
        <w:rPr>
          <w:del w:id="1272" w:author="rick ales" w:date="2025-03-01T11:06:00Z" w16du:dateUtc="2025-03-01T16:06:00Z"/>
          <w:rFonts w:cs="Arial"/>
          <w:szCs w:val="22"/>
        </w:rPr>
      </w:pPr>
      <w:del w:id="1273" w:author="rick ales" w:date="2025-03-01T11:06:00Z" w16du:dateUtc="2025-03-01T16:06:00Z">
        <w:r w:rsidDel="00596EA0">
          <w:rPr>
            <w:rFonts w:cs="Arial"/>
            <w:szCs w:val="22"/>
          </w:rPr>
          <w:delText>The user shall be prompted to Start the test.</w:delText>
        </w:r>
      </w:del>
    </w:p>
    <w:p w14:paraId="21B99E4A" w14:textId="77777777" w:rsidR="0064065C" w:rsidRDefault="0064065C" w:rsidP="0064065C">
      <w:pPr>
        <w:pStyle w:val="ListParagraph"/>
        <w:rPr>
          <w:rFonts w:ascii="Courier" w:hAnsi="Courier"/>
          <w:sz w:val="20"/>
          <w:szCs w:val="24"/>
        </w:rPr>
      </w:pPr>
    </w:p>
    <w:p w14:paraId="68FA47A9" w14:textId="77777777" w:rsidR="0064065C" w:rsidRDefault="0064065C" w:rsidP="006F6E8F">
      <w:pPr>
        <w:pStyle w:val="ZL2Section"/>
        <w:numPr>
          <w:ilvl w:val="1"/>
          <w:numId w:val="5"/>
        </w:numPr>
        <w:pPrChange w:id="1274" w:author="rick ales" w:date="2025-03-01T10:08:00Z" w16du:dateUtc="2025-03-01T15:08:00Z">
          <w:pPr>
            <w:pStyle w:val="ZL2Section"/>
            <w:numPr>
              <w:numId w:val="5"/>
            </w:numPr>
            <w:ind w:left="720" w:hanging="720"/>
          </w:pPr>
        </w:pPrChange>
      </w:pPr>
      <w:bookmarkStart w:id="1275" w:name="_Toc191729668"/>
      <w:bookmarkStart w:id="1276" w:name="_Toc191730135"/>
      <w:r>
        <w:t>Use Case 5: Run DUT Test -- Production Test User</w:t>
      </w:r>
      <w:bookmarkEnd w:id="1275"/>
      <w:bookmarkEnd w:id="1276"/>
    </w:p>
    <w:p w14:paraId="649C02DF" w14:textId="77777777" w:rsidR="0064065C" w:rsidRDefault="0064065C" w:rsidP="00D44B09">
      <w:pPr>
        <w:pStyle w:val="ListParagraph"/>
        <w:numPr>
          <w:ilvl w:val="0"/>
          <w:numId w:val="34"/>
        </w:numPr>
        <w:autoSpaceDN w:val="0"/>
        <w:spacing w:before="120" w:after="160" w:line="276" w:lineRule="auto"/>
        <w:ind w:left="1440"/>
        <w:contextualSpacing/>
        <w:rPr>
          <w:rFonts w:cs="Arial"/>
          <w:szCs w:val="22"/>
        </w:rPr>
      </w:pPr>
      <w:r>
        <w:rPr>
          <w:rFonts w:cs="Arial"/>
          <w:szCs w:val="22"/>
        </w:rPr>
        <w:t xml:space="preserve">The Test protocol shall implement the </w:t>
      </w:r>
      <w:bookmarkStart w:id="1277" w:name="_Hlk157604331"/>
      <w:r>
        <w:rPr>
          <w:rFonts w:cs="Arial"/>
          <w:szCs w:val="22"/>
        </w:rPr>
        <w:t>ACCEPTANCE TEST PROCEDURE FOR ALLEN 8005571.05, Report# 200333.</w:t>
      </w:r>
      <w:bookmarkEnd w:id="1277"/>
      <w:r>
        <w:rPr>
          <w:rFonts w:cs="Arial"/>
          <w:szCs w:val="22"/>
        </w:rPr>
        <w:t xml:space="preserve">  (attached)</w:t>
      </w:r>
    </w:p>
    <w:p w14:paraId="6858F753" w14:textId="168B1E9A" w:rsidR="00A162D5" w:rsidRDefault="004B299A" w:rsidP="00A162D5">
      <w:pPr>
        <w:pStyle w:val="ListParagraph"/>
        <w:numPr>
          <w:ilvl w:val="0"/>
          <w:numId w:val="37"/>
        </w:numPr>
        <w:autoSpaceDN w:val="0"/>
        <w:spacing w:after="160" w:line="276" w:lineRule="auto"/>
        <w:contextualSpacing/>
        <w:rPr>
          <w:rFonts w:cs="Arial"/>
          <w:szCs w:val="22"/>
        </w:rPr>
      </w:pPr>
      <w:r>
        <w:rPr>
          <w:rFonts w:cs="Arial"/>
          <w:szCs w:val="22"/>
        </w:rPr>
        <w:t>Fi</w:t>
      </w:r>
      <w:r w:rsidR="00A162D5">
        <w:rPr>
          <w:rFonts w:cs="Arial"/>
          <w:szCs w:val="22"/>
        </w:rPr>
        <w:t xml:space="preserve">gure 2 </w:t>
      </w:r>
      <w:r>
        <w:rPr>
          <w:rFonts w:cs="Arial"/>
          <w:szCs w:val="22"/>
        </w:rPr>
        <w:t>defines the characteristics of the nominal electrical signal during filling about the 200=</w:t>
      </w:r>
      <w:proofErr w:type="gramStart"/>
      <w:r>
        <w:rPr>
          <w:rFonts w:cs="Arial"/>
          <w:szCs w:val="22"/>
        </w:rPr>
        <w:t>300 ohm</w:t>
      </w:r>
      <w:proofErr w:type="gramEnd"/>
      <w:r>
        <w:rPr>
          <w:rFonts w:cs="Arial"/>
          <w:szCs w:val="22"/>
        </w:rPr>
        <w:t xml:space="preserve"> transition.  </w:t>
      </w:r>
    </w:p>
    <w:p w14:paraId="02716DA6" w14:textId="4B85C54D" w:rsidR="004B299A" w:rsidRDefault="004B299A" w:rsidP="00A162D5">
      <w:pPr>
        <w:pStyle w:val="ListParagraph"/>
        <w:numPr>
          <w:ilvl w:val="0"/>
          <w:numId w:val="37"/>
        </w:numPr>
        <w:autoSpaceDN w:val="0"/>
        <w:spacing w:after="160" w:line="276" w:lineRule="auto"/>
        <w:contextualSpacing/>
        <w:rPr>
          <w:ins w:id="1278" w:author="rick ales" w:date="2025-03-01T12:36:00Z" w16du:dateUtc="2025-03-01T17:36:00Z"/>
          <w:rFonts w:cs="Arial"/>
          <w:szCs w:val="22"/>
        </w:rPr>
      </w:pPr>
      <w:r>
        <w:rPr>
          <w:rFonts w:cs="Arial"/>
          <w:szCs w:val="22"/>
        </w:rPr>
        <w:t>Figure 3 Illustrates the nominal electrical signal step function over the full drain to fill cycle.  (</w:t>
      </w:r>
      <w:r w:rsidR="00676E3F">
        <w:rPr>
          <w:rFonts w:cs="Arial"/>
          <w:szCs w:val="22"/>
        </w:rPr>
        <w:t>bold red curve).  The pulses represent the minimum and maximum “set points” referenced in Table 1 &amp; 2 of the ATP.  This region is the Switch Zone. In the low areas showing the expected resistance measurement is the R Measurement Zone. The Resistance is monitored in the R Measurement Zone as a diagnostic but not reported as part of the ATP.</w:t>
      </w:r>
    </w:p>
    <w:p w14:paraId="6351CD0F" w14:textId="39931893" w:rsidR="002D14BC" w:rsidRPr="002D14BC" w:rsidRDefault="002D14BC" w:rsidP="002D14BC">
      <w:pPr>
        <w:pStyle w:val="ListParagraph"/>
        <w:numPr>
          <w:ilvl w:val="0"/>
          <w:numId w:val="37"/>
        </w:numPr>
        <w:autoSpaceDN w:val="0"/>
        <w:spacing w:before="120" w:after="160" w:line="276" w:lineRule="auto"/>
        <w:contextualSpacing/>
        <w:rPr>
          <w:ins w:id="1279" w:author="rick ales" w:date="2025-03-01T12:36:00Z" w16du:dateUtc="2025-03-01T17:36:00Z"/>
          <w:rFonts w:cs="Arial"/>
          <w:szCs w:val="22"/>
        </w:rPr>
      </w:pPr>
      <w:ins w:id="1280" w:author="rick ales" w:date="2025-03-01T12:36:00Z" w16du:dateUtc="2025-03-01T17:36:00Z">
        <w:r>
          <w:rPr>
            <w:rFonts w:cs="Arial"/>
            <w:szCs w:val="22"/>
          </w:rPr>
          <w:t xml:space="preserve">Figure </w:t>
        </w:r>
        <w:r>
          <w:rPr>
            <w:rFonts w:cs="Arial"/>
            <w:szCs w:val="22"/>
          </w:rPr>
          <w:t xml:space="preserve">4 </w:t>
        </w:r>
        <w:r w:rsidRPr="002D14BC">
          <w:rPr>
            <w:rFonts w:cs="Arial"/>
            <w:szCs w:val="22"/>
          </w:rPr>
          <w:t>is an expanded view of the Switch Zone for the fill transition from 100</w:t>
        </w:r>
        <w:r>
          <w:sym w:font="Symbol" w:char="F057"/>
        </w:r>
        <w:r w:rsidRPr="002D14BC">
          <w:rPr>
            <w:rFonts w:cs="Arial"/>
            <w:szCs w:val="22"/>
          </w:rPr>
          <w:t xml:space="preserve"> to 200</w:t>
        </w:r>
        <w:r>
          <w:sym w:font="Symbol" w:char="F057"/>
        </w:r>
        <w:r w:rsidRPr="002D14BC">
          <w:rPr>
            <w:rFonts w:cs="Arial"/>
            <w:szCs w:val="22"/>
          </w:rPr>
          <w:t>.  The Target Test Point level is ½ the Target Test Point measurement uncertainty less than the specified Fill Limit.</w:t>
        </w:r>
        <w:r>
          <w:rPr>
            <w:rFonts w:cs="Arial"/>
            <w:szCs w:val="22"/>
          </w:rPr>
          <w:t xml:space="preserve"> This guarante</w:t>
        </w:r>
      </w:ins>
      <w:ins w:id="1281" w:author="rick ales" w:date="2025-03-01T12:37:00Z" w16du:dateUtc="2025-03-01T17:37:00Z">
        <w:r>
          <w:rPr>
            <w:rFonts w:cs="Arial"/>
            <w:szCs w:val="22"/>
          </w:rPr>
          <w:t>es the</w:t>
        </w:r>
      </w:ins>
      <w:ins w:id="1282" w:author="rick ales" w:date="2025-03-01T12:38:00Z" w16du:dateUtc="2025-03-01T17:38:00Z">
        <w:r>
          <w:rPr>
            <w:rFonts w:cs="Arial"/>
            <w:szCs w:val="22"/>
          </w:rPr>
          <w:t xml:space="preserve"> </w:t>
        </w:r>
      </w:ins>
      <w:ins w:id="1283" w:author="rick ales" w:date="2025-03-01T12:39:00Z" w16du:dateUtc="2025-03-01T17:39:00Z">
        <w:r>
          <w:rPr>
            <w:rFonts w:cs="Arial"/>
            <w:szCs w:val="22"/>
          </w:rPr>
          <w:t>actual measurement</w:t>
        </w:r>
      </w:ins>
      <w:ins w:id="1284" w:author="rick ales" w:date="2025-03-01T12:37:00Z" w16du:dateUtc="2025-03-01T17:37:00Z">
        <w:r>
          <w:rPr>
            <w:rFonts w:cs="Arial"/>
            <w:szCs w:val="22"/>
          </w:rPr>
          <w:t xml:space="preserve"> level </w:t>
        </w:r>
      </w:ins>
      <w:ins w:id="1285" w:author="rick ales" w:date="2025-03-01T12:38:00Z" w16du:dateUtc="2025-03-01T17:38:00Z">
        <w:r>
          <w:rPr>
            <w:rFonts w:cs="Arial"/>
            <w:szCs w:val="22"/>
          </w:rPr>
          <w:t xml:space="preserve">set </w:t>
        </w:r>
      </w:ins>
      <w:ins w:id="1286" w:author="rick ales" w:date="2025-03-01T12:37:00Z" w16du:dateUtc="2025-03-01T17:37:00Z">
        <w:r>
          <w:rPr>
            <w:rFonts w:cs="Arial"/>
            <w:szCs w:val="22"/>
          </w:rPr>
          <w:t>is less th</w:t>
        </w:r>
      </w:ins>
      <w:ins w:id="1287" w:author="rick ales" w:date="2025-03-01T12:38:00Z" w16du:dateUtc="2025-03-01T17:38:00Z">
        <w:r>
          <w:rPr>
            <w:rFonts w:cs="Arial"/>
            <w:szCs w:val="22"/>
          </w:rPr>
          <w:t>a</w:t>
        </w:r>
      </w:ins>
      <w:ins w:id="1288" w:author="rick ales" w:date="2025-03-01T12:37:00Z" w16du:dateUtc="2025-03-01T17:37:00Z">
        <w:r>
          <w:rPr>
            <w:rFonts w:cs="Arial"/>
            <w:szCs w:val="22"/>
          </w:rPr>
          <w:t xml:space="preserve">n the maximum specified </w:t>
        </w:r>
      </w:ins>
      <w:ins w:id="1289" w:author="rick ales" w:date="2025-03-01T12:38:00Z" w16du:dateUtc="2025-03-01T17:38:00Z">
        <w:r>
          <w:rPr>
            <w:rFonts w:cs="Arial"/>
            <w:szCs w:val="22"/>
          </w:rPr>
          <w:t>switch point.</w:t>
        </w:r>
      </w:ins>
    </w:p>
    <w:p w14:paraId="61AEDE3A" w14:textId="77777777" w:rsidR="00596EA0" w:rsidRDefault="00596EA0" w:rsidP="00596EA0">
      <w:pPr>
        <w:autoSpaceDN w:val="0"/>
        <w:spacing w:after="160" w:line="276" w:lineRule="auto"/>
        <w:contextualSpacing/>
        <w:rPr>
          <w:ins w:id="1290" w:author="rick ales" w:date="2025-03-01T11:07:00Z" w16du:dateUtc="2025-03-01T16:07:00Z"/>
          <w:rFonts w:cs="Arial"/>
          <w:szCs w:val="22"/>
        </w:rPr>
      </w:pPr>
    </w:p>
    <w:p w14:paraId="6EF52A0B" w14:textId="77777777" w:rsidR="00596EA0" w:rsidRDefault="00596EA0" w:rsidP="00596EA0">
      <w:pPr>
        <w:autoSpaceDN w:val="0"/>
        <w:spacing w:after="160" w:line="276" w:lineRule="auto"/>
        <w:contextualSpacing/>
        <w:rPr>
          <w:ins w:id="1291" w:author="rick ales" w:date="2025-03-01T11:07:00Z" w16du:dateUtc="2025-03-01T16:07:00Z"/>
          <w:rFonts w:cs="Arial"/>
          <w:szCs w:val="22"/>
        </w:rPr>
      </w:pPr>
    </w:p>
    <w:p w14:paraId="6B793EAE" w14:textId="77777777" w:rsidR="00596EA0" w:rsidRPr="00596EA0" w:rsidDel="00596EA0" w:rsidRDefault="00596EA0" w:rsidP="00596EA0">
      <w:pPr>
        <w:autoSpaceDN w:val="0"/>
        <w:spacing w:after="160" w:line="276" w:lineRule="auto"/>
        <w:contextualSpacing/>
        <w:rPr>
          <w:del w:id="1292" w:author="rick ales" w:date="2025-03-01T11:07:00Z" w16du:dateUtc="2025-03-01T16:07:00Z"/>
          <w:rFonts w:cs="Arial"/>
          <w:szCs w:val="22"/>
        </w:rPr>
        <w:pPrChange w:id="1293" w:author="rick ales" w:date="2025-03-01T11:07:00Z" w16du:dateUtc="2025-03-01T16:07:00Z">
          <w:pPr>
            <w:pStyle w:val="ListParagraph"/>
            <w:numPr>
              <w:numId w:val="37"/>
            </w:numPr>
            <w:autoSpaceDN w:val="0"/>
            <w:spacing w:after="160" w:line="276" w:lineRule="auto"/>
            <w:ind w:left="1080" w:hanging="360"/>
            <w:contextualSpacing/>
          </w:pPr>
        </w:pPrChange>
      </w:pPr>
    </w:p>
    <w:p w14:paraId="46B1D3DD" w14:textId="7EC4254B" w:rsidR="00676E3F" w:rsidRPr="00676E3F" w:rsidDel="00596EA0" w:rsidRDefault="00676E3F" w:rsidP="00676E3F">
      <w:pPr>
        <w:pStyle w:val="ListParagraph"/>
        <w:numPr>
          <w:ilvl w:val="0"/>
          <w:numId w:val="37"/>
        </w:numPr>
        <w:autoSpaceDN w:val="0"/>
        <w:spacing w:after="160" w:line="276" w:lineRule="auto"/>
        <w:contextualSpacing/>
        <w:rPr>
          <w:del w:id="1294" w:author="rick ales" w:date="2025-03-01T11:07:00Z" w16du:dateUtc="2025-03-01T16:07:00Z"/>
          <w:rFonts w:cs="Arial"/>
          <w:szCs w:val="22"/>
        </w:rPr>
      </w:pPr>
      <w:del w:id="1295" w:author="rick ales" w:date="2025-03-01T11:07:00Z" w16du:dateUtc="2025-03-01T16:07:00Z">
        <w:r w:rsidDel="00596EA0">
          <w:rPr>
            <w:rFonts w:cs="Arial"/>
            <w:szCs w:val="22"/>
          </w:rPr>
          <w:delText xml:space="preserve">Figure 4 shows the modified state transition diagram for the Automated ATP;  . </w:delText>
        </w:r>
        <w:r w:rsidRPr="00676E3F" w:rsidDel="00596EA0">
          <w:rPr>
            <w:rFonts w:cs="Arial"/>
            <w:szCs w:val="22"/>
          </w:rPr>
          <w:delText xml:space="preserve"> </w:delText>
        </w:r>
      </w:del>
    </w:p>
    <w:p w14:paraId="516F9252" w14:textId="279BCFD2" w:rsidR="00D37BFE" w:rsidRDefault="00D37BFE" w:rsidP="00D37BFE">
      <w:pPr>
        <w:autoSpaceDN w:val="0"/>
        <w:spacing w:before="120" w:after="160" w:line="276" w:lineRule="auto"/>
        <w:ind w:firstLine="720"/>
        <w:contextualSpacing/>
        <w:rPr>
          <w:rFonts w:cs="Arial"/>
          <w:szCs w:val="22"/>
        </w:rPr>
      </w:pPr>
    </w:p>
    <w:p w14:paraId="6B3E3245" w14:textId="123BBCBD" w:rsidR="00D37BFE" w:rsidDel="00273AE1" w:rsidRDefault="00D37BFE" w:rsidP="00D37BFE">
      <w:pPr>
        <w:autoSpaceDN w:val="0"/>
        <w:spacing w:before="120" w:after="160" w:line="276" w:lineRule="auto"/>
        <w:ind w:firstLine="720"/>
        <w:contextualSpacing/>
        <w:jc w:val="center"/>
        <w:rPr>
          <w:moveFrom w:id="1296" w:author="rick ales" w:date="2025-03-01T12:23:00Z" w16du:dateUtc="2025-03-01T17:23:00Z"/>
          <w:rFonts w:cs="Arial"/>
          <w:szCs w:val="22"/>
        </w:rPr>
      </w:pPr>
      <w:moveFromRangeStart w:id="1297" w:author="rick ales" w:date="2025-03-01T12:23:00Z" w:name="move191724227"/>
      <w:moveFrom w:id="1298" w:author="rick ales" w:date="2025-03-01T12:23:00Z" w16du:dateUtc="2025-03-01T17:23:00Z">
        <w:r w:rsidDel="00273AE1">
          <w:rPr>
            <w:rFonts w:cs="Arial"/>
            <w:szCs w:val="22"/>
          </w:rPr>
          <w:t>Figure 2 Test point definition per ATP Spec</w:t>
        </w:r>
      </w:moveFrom>
    </w:p>
    <w:moveFromRangeEnd w:id="1297"/>
    <w:p w14:paraId="2F8DE962" w14:textId="6CED9F90" w:rsidR="00D37BFE" w:rsidRDefault="00273AE1" w:rsidP="00D37BFE">
      <w:pPr>
        <w:autoSpaceDN w:val="0"/>
        <w:spacing w:before="120" w:after="160" w:line="276" w:lineRule="auto"/>
        <w:ind w:firstLine="720"/>
        <w:contextualSpacing/>
        <w:rPr>
          <w:rFonts w:cs="Arial"/>
          <w:szCs w:val="22"/>
        </w:rPr>
      </w:pPr>
      <w:r>
        <w:rPr>
          <w:rFonts w:cs="Arial"/>
          <w:noProof/>
          <w:szCs w:val="22"/>
        </w:rPr>
        <w:drawing>
          <wp:anchor distT="0" distB="0" distL="114300" distR="114300" simplePos="0" relativeHeight="251658240" behindDoc="0" locked="0" layoutInCell="1" allowOverlap="1" wp14:anchorId="2DE4759D" wp14:editId="3C4DD424">
            <wp:simplePos x="0" y="0"/>
            <wp:positionH relativeFrom="page">
              <wp:posOffset>1092200</wp:posOffset>
            </wp:positionH>
            <wp:positionV relativeFrom="paragraph">
              <wp:posOffset>92710</wp:posOffset>
            </wp:positionV>
            <wp:extent cx="1964690" cy="2066925"/>
            <wp:effectExtent l="0" t="0" r="0" b="9525"/>
            <wp:wrapSquare wrapText="bothSides"/>
            <wp:docPr id="160412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4690" cy="2066925"/>
                    </a:xfrm>
                    <a:prstGeom prst="rect">
                      <a:avLst/>
                    </a:prstGeom>
                    <a:noFill/>
                  </pic:spPr>
                </pic:pic>
              </a:graphicData>
            </a:graphic>
            <wp14:sizeRelH relativeFrom="page">
              <wp14:pctWidth>0</wp14:pctWidth>
            </wp14:sizeRelH>
            <wp14:sizeRelV relativeFrom="page">
              <wp14:pctHeight>0</wp14:pctHeight>
            </wp14:sizeRelV>
          </wp:anchor>
        </w:drawing>
      </w:r>
    </w:p>
    <w:p w14:paraId="5C881F68" w14:textId="47ADADB4" w:rsidR="00A162D5" w:rsidRPr="00A162D5" w:rsidRDefault="00D37BFE" w:rsidP="00596EA0">
      <w:pPr>
        <w:autoSpaceDN w:val="0"/>
        <w:spacing w:before="120" w:after="160" w:line="276" w:lineRule="auto"/>
        <w:contextualSpacing/>
        <w:rPr>
          <w:rFonts w:cs="Arial"/>
          <w:szCs w:val="22"/>
        </w:rPr>
        <w:pPrChange w:id="1299" w:author="rick ales" w:date="2025-03-01T11:08:00Z" w16du:dateUtc="2025-03-01T16:08:00Z">
          <w:pPr>
            <w:autoSpaceDN w:val="0"/>
            <w:spacing w:before="120" w:after="160" w:line="276" w:lineRule="auto"/>
            <w:ind w:firstLine="720"/>
            <w:contextualSpacing/>
          </w:pPr>
        </w:pPrChange>
      </w:pPr>
      <w:r>
        <w:rPr>
          <w:rFonts w:cs="Arial"/>
          <w:szCs w:val="22"/>
        </w:rPr>
        <w:t>WHERE:</w:t>
      </w:r>
    </w:p>
    <w:p w14:paraId="38EDE939" w14:textId="08C4D6B2" w:rsidR="00D37BFE" w:rsidRPr="00D37BFE" w:rsidRDefault="00D37BFE" w:rsidP="00D37BFE">
      <w:pPr>
        <w:spacing w:after="120"/>
        <w:ind w:left="1440"/>
      </w:pPr>
      <w:proofErr w:type="gramStart"/>
      <w:r w:rsidRPr="00D37BFE">
        <w:rPr>
          <w:b/>
          <w:bCs/>
        </w:rPr>
        <w:t>L</w:t>
      </w:r>
      <w:r w:rsidRPr="00D37BFE">
        <w:rPr>
          <w:b/>
          <w:bCs/>
          <w:vertAlign w:val="subscript"/>
        </w:rPr>
        <w:t>SWP</w:t>
      </w:r>
      <w:r w:rsidRPr="00D37BFE">
        <w:rPr>
          <w:vertAlign w:val="subscript"/>
        </w:rPr>
        <w:t xml:space="preserve">  </w:t>
      </w:r>
      <w:r w:rsidRPr="00D37BFE">
        <w:t>Level</w:t>
      </w:r>
      <w:proofErr w:type="gramEnd"/>
      <w:r w:rsidRPr="00D37BFE">
        <w:t xml:space="preserve"> Switch Point -  The next Level measurement after the Resistance measurement is </w:t>
      </w:r>
      <w:proofErr w:type="spellStart"/>
      <w:proofErr w:type="gramStart"/>
      <w:r w:rsidRPr="00D37BFE">
        <w:t>grater</w:t>
      </w:r>
      <w:proofErr w:type="spellEnd"/>
      <w:proofErr w:type="gramEnd"/>
      <w:r w:rsidRPr="00D37BFE">
        <w:t xml:space="preserve"> than L</w:t>
      </w:r>
      <w:r w:rsidRPr="00D37BFE">
        <w:rPr>
          <w:vertAlign w:val="subscript"/>
        </w:rPr>
        <w:t>TH</w:t>
      </w:r>
      <w:r w:rsidRPr="00D37BFE">
        <w:t xml:space="preserve"> when Filling.</w:t>
      </w:r>
    </w:p>
    <w:p w14:paraId="49B05E26" w14:textId="4A44B379" w:rsidR="00D37BFE" w:rsidRPr="00D37BFE" w:rsidRDefault="00D37BFE" w:rsidP="00D37BFE">
      <w:pPr>
        <w:spacing w:after="120"/>
        <w:ind w:left="1440"/>
      </w:pPr>
      <w:r w:rsidRPr="00D37BFE">
        <w:rPr>
          <w:b/>
          <w:bCs/>
        </w:rPr>
        <w:t>L</w:t>
      </w:r>
      <w:r w:rsidRPr="00D37BFE">
        <w:rPr>
          <w:b/>
          <w:bCs/>
          <w:vertAlign w:val="subscript"/>
        </w:rPr>
        <w:t>TH</w:t>
      </w:r>
      <w:r w:rsidRPr="00D37BFE">
        <w:rPr>
          <w:vertAlign w:val="subscript"/>
        </w:rPr>
        <w:t xml:space="preserve">   </w:t>
      </w:r>
      <w:r w:rsidRPr="00D37BFE">
        <w:t xml:space="preserve">Level Threshold – Average of Resistance Requirement at current level and Resistance Requirement at the next level. </w:t>
      </w:r>
    </w:p>
    <w:p w14:paraId="0E18B385" w14:textId="77777777" w:rsidR="00D37BFE" w:rsidRPr="00D37BFE" w:rsidRDefault="00D37BFE" w:rsidP="00D37BFE">
      <w:pPr>
        <w:spacing w:after="120"/>
        <w:ind w:left="1440"/>
      </w:pPr>
      <w:proofErr w:type="gramStart"/>
      <w:r w:rsidRPr="00D37BFE">
        <w:rPr>
          <w:b/>
          <w:bCs/>
        </w:rPr>
        <w:t>L</w:t>
      </w:r>
      <w:r w:rsidRPr="00D37BFE">
        <w:rPr>
          <w:b/>
          <w:bCs/>
          <w:vertAlign w:val="subscript"/>
        </w:rPr>
        <w:t>SWZ</w:t>
      </w:r>
      <w:r w:rsidRPr="00D37BFE">
        <w:rPr>
          <w:vertAlign w:val="subscript"/>
        </w:rPr>
        <w:t xml:space="preserve">  </w:t>
      </w:r>
      <w:r w:rsidRPr="00D37BFE">
        <w:t>Level</w:t>
      </w:r>
      <w:proofErr w:type="gramEnd"/>
      <w:r w:rsidRPr="00D37BFE">
        <w:t xml:space="preserve"> Switch Zone -   From Table 1 (2) Range </w:t>
      </w:r>
      <w:r w:rsidRPr="00D37BFE">
        <w:rPr>
          <w:b/>
          <w:bCs/>
        </w:rPr>
        <w:t>L</w:t>
      </w:r>
      <w:r w:rsidRPr="00D37BFE">
        <w:rPr>
          <w:b/>
          <w:bCs/>
          <w:vertAlign w:val="subscript"/>
        </w:rPr>
        <w:t xml:space="preserve">SWP </w:t>
      </w:r>
      <w:r w:rsidRPr="00D37BFE">
        <w:t>must be between for Level to pass.</w:t>
      </w:r>
    </w:p>
    <w:p w14:paraId="36CBC1A1" w14:textId="7B7459AE" w:rsidR="00D37BFE" w:rsidRDefault="00D37BFE" w:rsidP="00676E3F">
      <w:pPr>
        <w:spacing w:after="120"/>
        <w:ind w:left="1440"/>
        <w:rPr>
          <w:ins w:id="1300" w:author="rick ales" w:date="2025-03-01T12:23:00Z" w16du:dateUtc="2025-03-01T17:23:00Z"/>
          <w:b/>
          <w:bCs/>
          <w:vertAlign w:val="subscript"/>
        </w:rPr>
      </w:pPr>
      <w:proofErr w:type="spellStart"/>
      <w:r w:rsidRPr="00D37BFE">
        <w:rPr>
          <w:b/>
          <w:bCs/>
        </w:rPr>
        <w:t>T</w:t>
      </w:r>
      <w:r w:rsidRPr="00D37BFE">
        <w:rPr>
          <w:b/>
          <w:bCs/>
          <w:vertAlign w:val="subscript"/>
        </w:rPr>
        <w:t>Rise</w:t>
      </w:r>
      <w:proofErr w:type="spellEnd"/>
      <w:r w:rsidRPr="00D37BFE">
        <w:rPr>
          <w:vertAlign w:val="subscript"/>
        </w:rPr>
        <w:t xml:space="preserve">   </w:t>
      </w:r>
      <w:r w:rsidRPr="00D37BFE">
        <w:t xml:space="preserve">Rise Time -   The </w:t>
      </w:r>
      <w:proofErr w:type="gramStart"/>
      <w:r w:rsidRPr="00D37BFE">
        <w:t>time  measure</w:t>
      </w:r>
      <w:proofErr w:type="gramEnd"/>
      <w:r w:rsidRPr="00D37BFE">
        <w:t xml:space="preserve"> between from  110% of Current </w:t>
      </w:r>
      <w:r w:rsidRPr="00D37BFE">
        <w:rPr>
          <w:b/>
          <w:bCs/>
        </w:rPr>
        <w:t>R</w:t>
      </w:r>
      <w:r w:rsidRPr="00D37BFE">
        <w:rPr>
          <w:b/>
          <w:bCs/>
          <w:vertAlign w:val="subscript"/>
        </w:rPr>
        <w:t xml:space="preserve">M </w:t>
      </w:r>
      <w:r w:rsidRPr="00D37BFE">
        <w:t xml:space="preserve">to 90% of the Next </w:t>
      </w:r>
      <w:r w:rsidRPr="00D37BFE">
        <w:rPr>
          <w:b/>
          <w:bCs/>
        </w:rPr>
        <w:t>R</w:t>
      </w:r>
      <w:r w:rsidRPr="00D37BFE">
        <w:rPr>
          <w:b/>
          <w:bCs/>
          <w:vertAlign w:val="subscript"/>
        </w:rPr>
        <w:t xml:space="preserve">M  </w:t>
      </w:r>
    </w:p>
    <w:p w14:paraId="7DF750D2" w14:textId="605C72DC" w:rsidR="00273AE1" w:rsidRDefault="00273AE1" w:rsidP="00273AE1">
      <w:pPr>
        <w:autoSpaceDN w:val="0"/>
        <w:spacing w:before="120" w:after="160" w:line="276" w:lineRule="auto"/>
        <w:ind w:firstLine="720"/>
        <w:contextualSpacing/>
        <w:jc w:val="center"/>
        <w:rPr>
          <w:moveTo w:id="1301" w:author="rick ales" w:date="2025-03-01T12:23:00Z" w16du:dateUtc="2025-03-01T17:23:00Z"/>
          <w:rFonts w:cs="Arial"/>
          <w:szCs w:val="22"/>
        </w:rPr>
      </w:pPr>
      <w:moveToRangeStart w:id="1302" w:author="rick ales" w:date="2025-03-01T12:23:00Z" w:name="move191724227"/>
      <w:moveTo w:id="1303" w:author="rick ales" w:date="2025-03-01T12:23:00Z" w16du:dateUtc="2025-03-01T17:23:00Z">
        <w:r>
          <w:rPr>
            <w:rFonts w:cs="Arial"/>
            <w:szCs w:val="22"/>
          </w:rPr>
          <w:t xml:space="preserve">Figure 2 </w:t>
        </w:r>
        <w:del w:id="1304" w:author="rick ales" w:date="2025-03-01T12:28:00Z" w16du:dateUtc="2025-03-01T17:28:00Z">
          <w:r w:rsidDel="00273AE1">
            <w:rPr>
              <w:rFonts w:cs="Arial"/>
              <w:szCs w:val="22"/>
            </w:rPr>
            <w:delText>Test point definition per ATP Spec</w:delText>
          </w:r>
        </w:del>
      </w:moveTo>
      <w:ins w:id="1305" w:author="rick ales" w:date="2025-03-01T12:28:00Z" w16du:dateUtc="2025-03-01T17:28:00Z">
        <w:r>
          <w:rPr>
            <w:rFonts w:cs="Arial"/>
            <w:szCs w:val="22"/>
          </w:rPr>
          <w:t>Transition characteristic definitions.</w:t>
        </w:r>
      </w:ins>
    </w:p>
    <w:moveToRangeEnd w:id="1302"/>
    <w:p w14:paraId="1AC25D5F" w14:textId="77777777" w:rsidR="00273AE1" w:rsidRPr="00D37BFE" w:rsidRDefault="00273AE1" w:rsidP="00676E3F">
      <w:pPr>
        <w:spacing w:after="120"/>
        <w:ind w:left="1440"/>
      </w:pPr>
    </w:p>
    <w:p w14:paraId="40D638FF" w14:textId="77777777" w:rsidR="00A162D5" w:rsidRPr="00A162D5" w:rsidRDefault="00A162D5" w:rsidP="00A162D5">
      <w:pPr>
        <w:autoSpaceDN w:val="0"/>
        <w:spacing w:before="120" w:after="160" w:line="276" w:lineRule="auto"/>
        <w:ind w:left="1440" w:firstLine="720"/>
        <w:contextualSpacing/>
        <w:rPr>
          <w:rFonts w:cs="Arial"/>
          <w:szCs w:val="22"/>
        </w:rPr>
      </w:pPr>
    </w:p>
    <w:p w14:paraId="7F46758F" w14:textId="5E19AB54" w:rsidR="00A162D5" w:rsidRDefault="00676E3F" w:rsidP="00273AE1">
      <w:pPr>
        <w:autoSpaceDN w:val="0"/>
        <w:spacing w:before="120" w:after="160" w:line="276" w:lineRule="auto"/>
        <w:contextualSpacing/>
        <w:jc w:val="center"/>
        <w:rPr>
          <w:rFonts w:cs="Arial"/>
          <w:szCs w:val="22"/>
        </w:rPr>
        <w:pPrChange w:id="1306" w:author="rick ales" w:date="2025-03-01T12:30:00Z" w16du:dateUtc="2025-03-01T17:30:00Z">
          <w:pPr>
            <w:autoSpaceDN w:val="0"/>
            <w:spacing w:before="120" w:after="160" w:line="276" w:lineRule="auto"/>
            <w:contextualSpacing/>
          </w:pPr>
        </w:pPrChange>
      </w:pPr>
      <w:r>
        <w:rPr>
          <w:rFonts w:cs="Arial"/>
          <w:noProof/>
          <w:szCs w:val="22"/>
        </w:rPr>
        <w:drawing>
          <wp:inline distT="0" distB="0" distL="0" distR="0" wp14:anchorId="502BFF82" wp14:editId="36FDA91F">
            <wp:extent cx="5486400" cy="3051795"/>
            <wp:effectExtent l="0" t="0" r="0" b="0"/>
            <wp:docPr id="182613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18115" cy="3069437"/>
                    </a:xfrm>
                    <a:prstGeom prst="rect">
                      <a:avLst/>
                    </a:prstGeom>
                    <a:noFill/>
                  </pic:spPr>
                </pic:pic>
              </a:graphicData>
            </a:graphic>
          </wp:inline>
        </w:drawing>
      </w:r>
    </w:p>
    <w:p w14:paraId="770CA6E3" w14:textId="129C46A1" w:rsidR="00676E3F" w:rsidRDefault="00676E3F" w:rsidP="00D161C0">
      <w:pPr>
        <w:autoSpaceDN w:val="0"/>
        <w:spacing w:before="120" w:after="160" w:line="276" w:lineRule="auto"/>
        <w:contextualSpacing/>
        <w:jc w:val="center"/>
        <w:rPr>
          <w:ins w:id="1307" w:author="rick ales" w:date="2025-03-01T12:36:00Z" w16du:dateUtc="2025-03-01T17:36:00Z"/>
          <w:rFonts w:cs="Arial"/>
          <w:szCs w:val="22"/>
        </w:rPr>
      </w:pPr>
      <w:r>
        <w:rPr>
          <w:rFonts w:cs="Arial"/>
          <w:szCs w:val="22"/>
        </w:rPr>
        <w:t xml:space="preserve">Figure </w:t>
      </w:r>
      <w:proofErr w:type="gramStart"/>
      <w:r>
        <w:rPr>
          <w:rFonts w:cs="Arial"/>
          <w:szCs w:val="22"/>
        </w:rPr>
        <w:t xml:space="preserve">3  </w:t>
      </w:r>
      <w:r w:rsidR="00D161C0">
        <w:rPr>
          <w:rFonts w:cs="Arial"/>
          <w:szCs w:val="22"/>
        </w:rPr>
        <w:t>Illustrated</w:t>
      </w:r>
      <w:proofErr w:type="gramEnd"/>
      <w:r w:rsidR="00D161C0">
        <w:rPr>
          <w:rFonts w:cs="Arial"/>
          <w:szCs w:val="22"/>
        </w:rPr>
        <w:t xml:space="preserve"> Drain-Fill cycle</w:t>
      </w:r>
    </w:p>
    <w:p w14:paraId="2A6FC8E0" w14:textId="77777777" w:rsidR="002D14BC" w:rsidRDefault="002D14BC" w:rsidP="00D161C0">
      <w:pPr>
        <w:autoSpaceDN w:val="0"/>
        <w:spacing w:before="120" w:after="160" w:line="276" w:lineRule="auto"/>
        <w:contextualSpacing/>
        <w:jc w:val="center"/>
        <w:rPr>
          <w:ins w:id="1308" w:author="rick ales" w:date="2025-03-01T12:36:00Z" w16du:dateUtc="2025-03-01T17:36:00Z"/>
          <w:rFonts w:cs="Arial"/>
          <w:szCs w:val="22"/>
        </w:rPr>
      </w:pPr>
    </w:p>
    <w:p w14:paraId="6E461015" w14:textId="77777777" w:rsidR="002D14BC" w:rsidRDefault="002D14BC" w:rsidP="002D14BC">
      <w:pPr>
        <w:autoSpaceDN w:val="0"/>
        <w:spacing w:before="120" w:after="160" w:line="276" w:lineRule="auto"/>
        <w:contextualSpacing/>
        <w:rPr>
          <w:ins w:id="1309" w:author="rick ales" w:date="2025-03-01T12:24:00Z" w16du:dateUtc="2025-03-01T17:24:00Z"/>
          <w:rFonts w:cs="Arial"/>
          <w:szCs w:val="22"/>
        </w:rPr>
        <w:pPrChange w:id="1310" w:author="rick ales" w:date="2025-03-01T12:39:00Z" w16du:dateUtc="2025-03-01T17:39:00Z">
          <w:pPr>
            <w:autoSpaceDN w:val="0"/>
            <w:spacing w:before="120" w:after="160" w:line="276" w:lineRule="auto"/>
            <w:contextualSpacing/>
            <w:jc w:val="center"/>
          </w:pPr>
        </w:pPrChange>
      </w:pPr>
    </w:p>
    <w:p w14:paraId="616E09CC" w14:textId="77A876C8" w:rsidR="00273AE1" w:rsidDel="002D14BC" w:rsidRDefault="00273AE1" w:rsidP="00D161C0">
      <w:pPr>
        <w:autoSpaceDN w:val="0"/>
        <w:spacing w:before="120" w:after="160" w:line="276" w:lineRule="auto"/>
        <w:contextualSpacing/>
        <w:jc w:val="center"/>
        <w:rPr>
          <w:del w:id="1311" w:author="rick ales" w:date="2025-03-01T12:39:00Z" w16du:dateUtc="2025-03-01T17:39:00Z"/>
          <w:rFonts w:cs="Arial"/>
          <w:szCs w:val="22"/>
        </w:rPr>
      </w:pPr>
      <w:ins w:id="1312" w:author="rick ales" w:date="2025-03-01T12:23:00Z" w16du:dateUtc="2025-03-01T17:23:00Z">
        <w:r>
          <w:rPr>
            <w:rFonts w:cs="Arial"/>
            <w:noProof/>
            <w:szCs w:val="22"/>
          </w:rPr>
          <w:drawing>
            <wp:inline distT="0" distB="0" distL="0" distR="0" wp14:anchorId="770EE9A4" wp14:editId="5EC774AF">
              <wp:extent cx="2178050" cy="967740"/>
              <wp:effectExtent l="0" t="0" r="0" b="3810"/>
              <wp:docPr id="4569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8050" cy="967740"/>
                      </a:xfrm>
                      <a:prstGeom prst="rect">
                        <a:avLst/>
                      </a:prstGeom>
                      <a:noFill/>
                    </pic:spPr>
                  </pic:pic>
                </a:graphicData>
              </a:graphic>
            </wp:inline>
          </w:drawing>
        </w:r>
      </w:ins>
    </w:p>
    <w:p w14:paraId="525A6D8D" w14:textId="30AC54F6" w:rsidR="00D161C0" w:rsidDel="002D14BC" w:rsidRDefault="00D161C0" w:rsidP="00273AE1">
      <w:pPr>
        <w:autoSpaceDN w:val="0"/>
        <w:spacing w:before="120" w:after="160" w:line="276" w:lineRule="auto"/>
        <w:contextualSpacing/>
        <w:rPr>
          <w:del w:id="1313" w:author="rick ales" w:date="2025-03-01T12:35:00Z" w16du:dateUtc="2025-03-01T17:35:00Z"/>
          <w:rFonts w:cs="Arial"/>
          <w:szCs w:val="22"/>
        </w:rPr>
        <w:pPrChange w:id="1314" w:author="rick ales" w:date="2025-03-01T12:24:00Z" w16du:dateUtc="2025-03-01T17:24:00Z">
          <w:pPr>
            <w:autoSpaceDN w:val="0"/>
            <w:spacing w:before="120" w:after="160" w:line="276" w:lineRule="auto"/>
            <w:contextualSpacing/>
            <w:jc w:val="center"/>
          </w:pPr>
        </w:pPrChange>
      </w:pPr>
    </w:p>
    <w:p w14:paraId="0227C43E" w14:textId="5CCA6E45" w:rsidR="00D161C0" w:rsidDel="00273AE1" w:rsidRDefault="00D161C0" w:rsidP="00273AE1">
      <w:pPr>
        <w:autoSpaceDN w:val="0"/>
        <w:spacing w:before="120" w:after="160" w:line="276" w:lineRule="auto"/>
        <w:ind w:firstLine="720"/>
        <w:contextualSpacing/>
        <w:jc w:val="center"/>
        <w:rPr>
          <w:del w:id="1315" w:author="rick ales" w:date="2025-03-01T11:08:00Z" w16du:dateUtc="2025-03-01T16:08:00Z"/>
          <w:rFonts w:cs="Arial"/>
          <w:szCs w:val="22"/>
        </w:rPr>
      </w:pPr>
      <w:del w:id="1316" w:author="rick ales" w:date="2025-03-01T11:08:00Z" w16du:dateUtc="2025-03-01T16:08:00Z">
        <w:r w:rsidDel="00596EA0">
          <w:rPr>
            <w:rFonts w:cs="Arial"/>
            <w:noProof/>
            <w:szCs w:val="22"/>
          </w:rPr>
          <w:drawing>
            <wp:inline distT="0" distB="0" distL="0" distR="0" wp14:anchorId="0B9895BD" wp14:editId="6E802E42">
              <wp:extent cx="6177915" cy="3465725"/>
              <wp:effectExtent l="0" t="0" r="0" b="1905"/>
              <wp:docPr id="1315987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2304" cy="3479407"/>
                      </a:xfrm>
                      <a:prstGeom prst="rect">
                        <a:avLst/>
                      </a:prstGeom>
                      <a:noFill/>
                    </pic:spPr>
                  </pic:pic>
                </a:graphicData>
              </a:graphic>
            </wp:inline>
          </w:drawing>
        </w:r>
      </w:del>
    </w:p>
    <w:p w14:paraId="4CB6C57B" w14:textId="77777777" w:rsidR="002D14BC" w:rsidRDefault="002D14BC" w:rsidP="002D14BC">
      <w:pPr>
        <w:autoSpaceDN w:val="0"/>
        <w:spacing w:before="120" w:after="160" w:line="276" w:lineRule="auto"/>
        <w:contextualSpacing/>
        <w:jc w:val="center"/>
        <w:rPr>
          <w:ins w:id="1317" w:author="rick ales" w:date="2025-03-01T12:34:00Z" w16du:dateUtc="2025-03-01T17:34:00Z"/>
          <w:rFonts w:cs="Arial"/>
          <w:szCs w:val="22"/>
        </w:rPr>
        <w:pPrChange w:id="1318" w:author="rick ales" w:date="2025-03-01T12:39:00Z" w16du:dateUtc="2025-03-01T17:39:00Z">
          <w:pPr>
            <w:autoSpaceDN w:val="0"/>
            <w:spacing w:before="120" w:after="160" w:line="276" w:lineRule="auto"/>
            <w:ind w:firstLine="720"/>
            <w:contextualSpacing/>
            <w:jc w:val="center"/>
          </w:pPr>
        </w:pPrChange>
      </w:pPr>
    </w:p>
    <w:p w14:paraId="2B6C7E74" w14:textId="77701B03" w:rsidR="00D161C0" w:rsidDel="00596EA0" w:rsidRDefault="00273AE1" w:rsidP="004B15DA">
      <w:pPr>
        <w:autoSpaceDN w:val="0"/>
        <w:spacing w:before="120" w:after="160" w:line="276" w:lineRule="auto"/>
        <w:ind w:firstLine="720"/>
        <w:contextualSpacing/>
        <w:jc w:val="center"/>
        <w:rPr>
          <w:del w:id="1319" w:author="rick ales" w:date="2025-03-01T11:08:00Z" w16du:dateUtc="2025-03-01T16:08:00Z"/>
          <w:rFonts w:cs="Arial"/>
          <w:szCs w:val="22"/>
        </w:rPr>
        <w:pPrChange w:id="1320" w:author="rick ales" w:date="2025-03-01T13:03:00Z" w16du:dateUtc="2025-03-01T18:03:00Z">
          <w:pPr>
            <w:autoSpaceDN w:val="0"/>
            <w:spacing w:before="120" w:after="160" w:line="276" w:lineRule="auto"/>
            <w:contextualSpacing/>
            <w:jc w:val="center"/>
          </w:pPr>
        </w:pPrChange>
      </w:pPr>
      <w:ins w:id="1321" w:author="rick ales" w:date="2025-03-01T12:23:00Z" w16du:dateUtc="2025-03-01T17:23:00Z">
        <w:r>
          <w:rPr>
            <w:rFonts w:cs="Arial"/>
            <w:szCs w:val="22"/>
          </w:rPr>
          <w:lastRenderedPageBreak/>
          <w:t xml:space="preserve">Figure </w:t>
        </w:r>
      </w:ins>
      <w:ins w:id="1322" w:author="rick ales" w:date="2025-03-01T12:29:00Z" w16du:dateUtc="2025-03-01T17:29:00Z">
        <w:r>
          <w:rPr>
            <w:rFonts w:cs="Arial"/>
            <w:szCs w:val="22"/>
          </w:rPr>
          <w:t>4</w:t>
        </w:r>
      </w:ins>
      <w:ins w:id="1323" w:author="rick ales" w:date="2025-03-01T12:23:00Z" w16du:dateUtc="2025-03-01T17:23:00Z">
        <w:r>
          <w:rPr>
            <w:rFonts w:cs="Arial"/>
            <w:szCs w:val="22"/>
          </w:rPr>
          <w:t xml:space="preserve"> </w:t>
        </w:r>
      </w:ins>
      <w:ins w:id="1324" w:author="rick ales" w:date="2025-03-01T12:29:00Z" w16du:dateUtc="2025-03-01T17:29:00Z">
        <w:r>
          <w:rPr>
            <w:rFonts w:cs="Arial"/>
            <w:szCs w:val="22"/>
          </w:rPr>
          <w:t>Determination of the Target Test Point</w:t>
        </w:r>
      </w:ins>
      <w:del w:id="1325" w:author="rick ales" w:date="2025-03-01T11:08:00Z" w16du:dateUtc="2025-03-01T16:08:00Z">
        <w:r w:rsidR="00D161C0" w:rsidDel="00596EA0">
          <w:rPr>
            <w:rFonts w:cs="Arial"/>
            <w:szCs w:val="22"/>
          </w:rPr>
          <w:delText>Firgure 4.  Automated ATP State Transition Diagram</w:delText>
        </w:r>
      </w:del>
    </w:p>
    <w:p w14:paraId="0E2ED03C" w14:textId="77777777" w:rsidR="00A162D5" w:rsidRPr="00A162D5" w:rsidRDefault="00A162D5" w:rsidP="00A162D5">
      <w:pPr>
        <w:autoSpaceDN w:val="0"/>
        <w:spacing w:before="120" w:after="160" w:line="276" w:lineRule="auto"/>
        <w:contextualSpacing/>
        <w:rPr>
          <w:rFonts w:cs="Arial"/>
          <w:szCs w:val="22"/>
        </w:rPr>
      </w:pPr>
    </w:p>
    <w:p w14:paraId="59D28925" w14:textId="2B98E075" w:rsidR="00D161C0" w:rsidDel="00596EA0" w:rsidRDefault="00D161C0" w:rsidP="00D44B09">
      <w:pPr>
        <w:pStyle w:val="ListParagraph"/>
        <w:numPr>
          <w:ilvl w:val="1"/>
          <w:numId w:val="6"/>
        </w:numPr>
        <w:autoSpaceDN w:val="0"/>
        <w:spacing w:after="160" w:line="276" w:lineRule="auto"/>
        <w:ind w:left="1170" w:hanging="450"/>
        <w:contextualSpacing/>
        <w:rPr>
          <w:del w:id="1326" w:author="rick ales" w:date="2025-03-01T11:10:00Z" w16du:dateUtc="2025-03-01T16:10:00Z"/>
          <w:rFonts w:cs="Arial"/>
          <w:szCs w:val="22"/>
        </w:rPr>
      </w:pPr>
      <w:bookmarkStart w:id="1327" w:name="_Hlk157604919"/>
      <w:del w:id="1328" w:author="rick ales" w:date="2025-03-01T11:10:00Z" w16du:dateUtc="2025-03-01T16:10:00Z">
        <w:r w:rsidDel="00596EA0">
          <w:rPr>
            <w:rFonts w:cs="Arial"/>
            <w:szCs w:val="22"/>
          </w:rPr>
          <w:delText>The Automated ATP is based on the spec, and these 3 figures.</w:delText>
        </w:r>
      </w:del>
    </w:p>
    <w:p w14:paraId="20DE240C" w14:textId="176863F3" w:rsidR="00D161C0" w:rsidRDefault="00D161C0" w:rsidP="00D161C0">
      <w:pPr>
        <w:pStyle w:val="ListParagraph"/>
        <w:numPr>
          <w:ilvl w:val="1"/>
          <w:numId w:val="38"/>
        </w:numPr>
        <w:autoSpaceDN w:val="0"/>
        <w:spacing w:after="160" w:line="276" w:lineRule="auto"/>
        <w:ind w:left="1440"/>
        <w:contextualSpacing/>
        <w:rPr>
          <w:rFonts w:cs="Arial"/>
          <w:szCs w:val="22"/>
        </w:rPr>
      </w:pPr>
      <w:r>
        <w:rPr>
          <w:rFonts w:cs="Arial"/>
          <w:szCs w:val="22"/>
        </w:rPr>
        <w:t>The oil level shall be cycled from</w:t>
      </w:r>
      <w:ins w:id="1329" w:author="rick ales" w:date="2025-03-01T13:03:00Z" w16du:dateUtc="2025-03-01T18:03:00Z">
        <w:r w:rsidR="004B15DA">
          <w:rPr>
            <w:rFonts w:cs="Arial"/>
            <w:szCs w:val="22"/>
          </w:rPr>
          <w:t xml:space="preserve"> empty to</w:t>
        </w:r>
      </w:ins>
      <w:r>
        <w:rPr>
          <w:rFonts w:cs="Arial"/>
          <w:szCs w:val="22"/>
        </w:rPr>
        <w:t xml:space="preserve"> full to empty prior to testing.</w:t>
      </w:r>
    </w:p>
    <w:p w14:paraId="2F7DAA72" w14:textId="77777777" w:rsidR="004B15DA" w:rsidRDefault="004A4AA9" w:rsidP="00D161C0">
      <w:pPr>
        <w:pStyle w:val="ListParagraph"/>
        <w:numPr>
          <w:ilvl w:val="1"/>
          <w:numId w:val="38"/>
        </w:numPr>
        <w:autoSpaceDN w:val="0"/>
        <w:spacing w:after="160" w:line="276" w:lineRule="auto"/>
        <w:ind w:left="1440"/>
        <w:contextualSpacing/>
        <w:rPr>
          <w:ins w:id="1330" w:author="rick ales" w:date="2025-03-01T13:04:00Z" w16du:dateUtc="2025-03-01T18:04:00Z"/>
          <w:rFonts w:cs="Arial"/>
          <w:szCs w:val="22"/>
        </w:rPr>
      </w:pPr>
      <w:r>
        <w:rPr>
          <w:rFonts w:cs="Arial"/>
          <w:szCs w:val="22"/>
        </w:rPr>
        <w:t>The oil level shall be filled from empty to the</w:t>
      </w:r>
      <w:r w:rsidR="00AB0ABE">
        <w:rPr>
          <w:rFonts w:cs="Arial"/>
          <w:szCs w:val="22"/>
        </w:rPr>
        <w:t xml:space="preserve"> </w:t>
      </w:r>
      <w:ins w:id="1331" w:author="rick ales" w:date="2025-03-01T13:03:00Z" w16du:dateUtc="2025-03-01T18:03:00Z">
        <w:r w:rsidR="004B15DA">
          <w:rPr>
            <w:rFonts w:cs="Arial"/>
            <w:szCs w:val="22"/>
          </w:rPr>
          <w:t>Target Test Point</w:t>
        </w:r>
      </w:ins>
      <w:ins w:id="1332" w:author="rick ales" w:date="2025-03-01T13:04:00Z" w16du:dateUtc="2025-03-01T18:04:00Z">
        <w:r w:rsidR="004B15DA">
          <w:rPr>
            <w:rFonts w:cs="Arial"/>
            <w:szCs w:val="22"/>
          </w:rPr>
          <w:t>.</w:t>
        </w:r>
      </w:ins>
    </w:p>
    <w:p w14:paraId="0086307B" w14:textId="5EA910C8" w:rsidR="004B15DA" w:rsidRDefault="004B15DA" w:rsidP="00D161C0">
      <w:pPr>
        <w:pStyle w:val="ListParagraph"/>
        <w:numPr>
          <w:ilvl w:val="1"/>
          <w:numId w:val="38"/>
        </w:numPr>
        <w:autoSpaceDN w:val="0"/>
        <w:spacing w:after="160" w:line="276" w:lineRule="auto"/>
        <w:ind w:left="1440"/>
        <w:contextualSpacing/>
        <w:rPr>
          <w:ins w:id="1333" w:author="rick ales" w:date="2025-03-01T13:05:00Z" w16du:dateUtc="2025-03-01T18:05:00Z"/>
          <w:rFonts w:cs="Arial"/>
          <w:szCs w:val="22"/>
        </w:rPr>
      </w:pPr>
      <w:ins w:id="1334" w:author="rick ales" w:date="2025-03-01T13:04:00Z" w16du:dateUtc="2025-03-01T18:04:00Z">
        <w:r>
          <w:rPr>
            <w:rFonts w:cs="Arial"/>
            <w:szCs w:val="22"/>
          </w:rPr>
          <w:t>The Resistance shall be measured afte</w:t>
        </w:r>
      </w:ins>
      <w:ins w:id="1335" w:author="rick ales" w:date="2025-03-01T13:05:00Z" w16du:dateUtc="2025-03-01T18:05:00Z">
        <w:r>
          <w:rPr>
            <w:rFonts w:cs="Arial"/>
            <w:szCs w:val="22"/>
          </w:rPr>
          <w:t xml:space="preserve">r any level variations subside to </w:t>
        </w:r>
      </w:ins>
      <w:ins w:id="1336" w:author="rick ales" w:date="2025-03-01T13:07:00Z" w16du:dateUtc="2025-03-01T18:07:00Z">
        <w:r>
          <w:rPr>
            <w:rFonts w:cs="Arial"/>
            <w:szCs w:val="22"/>
          </w:rPr>
          <w:t>the specified criteria</w:t>
        </w:r>
      </w:ins>
      <w:ins w:id="1337" w:author="rick ales" w:date="2025-03-01T13:05:00Z" w16du:dateUtc="2025-03-01T18:05:00Z">
        <w:r>
          <w:rPr>
            <w:rFonts w:cs="Arial"/>
            <w:szCs w:val="22"/>
          </w:rPr>
          <w:t>.</w:t>
        </w:r>
      </w:ins>
    </w:p>
    <w:p w14:paraId="1033CF03" w14:textId="5128C91D" w:rsidR="00D161C0" w:rsidDel="004B15DA" w:rsidRDefault="00AB0ABE" w:rsidP="00D161C0">
      <w:pPr>
        <w:pStyle w:val="ListParagraph"/>
        <w:numPr>
          <w:ilvl w:val="1"/>
          <w:numId w:val="38"/>
        </w:numPr>
        <w:autoSpaceDN w:val="0"/>
        <w:spacing w:after="160" w:line="276" w:lineRule="auto"/>
        <w:ind w:left="1440"/>
        <w:contextualSpacing/>
        <w:rPr>
          <w:del w:id="1338" w:author="rick ales" w:date="2025-03-01T13:05:00Z" w16du:dateUtc="2025-03-01T18:05:00Z"/>
          <w:rFonts w:cs="Arial"/>
          <w:szCs w:val="22"/>
        </w:rPr>
      </w:pPr>
      <w:del w:id="1339" w:author="rick ales" w:date="2025-03-01T13:04:00Z" w16du:dateUtc="2025-03-01T18:04:00Z">
        <w:r w:rsidDel="004B15DA">
          <w:rPr>
            <w:rFonts w:cs="Arial"/>
            <w:szCs w:val="22"/>
          </w:rPr>
          <w:delText>Low Fill Limit and wait 3 seconds.</w:delText>
        </w:r>
      </w:del>
      <w:ins w:id="1340" w:author="rick ales" w:date="2025-03-01T13:05:00Z" w16du:dateUtc="2025-03-01T18:05:00Z">
        <w:r w:rsidR="004B15DA">
          <w:rPr>
            <w:rFonts w:cs="Arial"/>
            <w:szCs w:val="22"/>
          </w:rPr>
          <w:t>If the measured res</w:t>
        </w:r>
      </w:ins>
      <w:ins w:id="1341" w:author="rick ales" w:date="2025-03-01T13:06:00Z" w16du:dateUtc="2025-03-01T18:06:00Z">
        <w:r w:rsidR="004B15DA">
          <w:rPr>
            <w:rFonts w:cs="Arial"/>
            <w:szCs w:val="22"/>
          </w:rPr>
          <w:t xml:space="preserve">istance is within the specified </w:t>
        </w:r>
      </w:ins>
    </w:p>
    <w:p w14:paraId="4098CC63" w14:textId="3DF84184" w:rsidR="00AB0ABE" w:rsidRPr="004B15DA" w:rsidRDefault="00AB0ABE" w:rsidP="004B15DA">
      <w:pPr>
        <w:pStyle w:val="ListParagraph"/>
        <w:numPr>
          <w:ilvl w:val="1"/>
          <w:numId w:val="38"/>
        </w:numPr>
        <w:autoSpaceDN w:val="0"/>
        <w:spacing w:after="160" w:line="276" w:lineRule="auto"/>
        <w:ind w:left="1440"/>
        <w:contextualSpacing/>
        <w:rPr>
          <w:rFonts w:cs="Arial"/>
          <w:szCs w:val="22"/>
        </w:rPr>
      </w:pPr>
      <w:del w:id="1342" w:author="rick ales" w:date="2025-03-01T13:05:00Z" w16du:dateUtc="2025-03-01T18:05:00Z">
        <w:r w:rsidRPr="004B15DA" w:rsidDel="004B15DA">
          <w:rPr>
            <w:rFonts w:cs="Arial"/>
            <w:szCs w:val="22"/>
          </w:rPr>
          <w:delText xml:space="preserve">The Resistance shall be measured.  </w:delText>
        </w:r>
      </w:del>
      <w:del w:id="1343" w:author="rick ales" w:date="2025-03-01T13:06:00Z" w16du:dateUtc="2025-03-01T18:06:00Z">
        <w:r w:rsidRPr="004B15DA" w:rsidDel="004B15DA">
          <w:rPr>
            <w:rFonts w:cs="Arial"/>
            <w:szCs w:val="22"/>
          </w:rPr>
          <w:delText xml:space="preserve">If in </w:delText>
        </w:r>
      </w:del>
      <w:r w:rsidRPr="004B15DA">
        <w:rPr>
          <w:rFonts w:cs="Arial"/>
          <w:szCs w:val="22"/>
        </w:rPr>
        <w:t>tolerance</w:t>
      </w:r>
      <w:ins w:id="1344" w:author="rick ales" w:date="2025-03-01T13:06:00Z" w16du:dateUtc="2025-03-01T18:06:00Z">
        <w:r w:rsidR="004B15DA">
          <w:rPr>
            <w:rFonts w:cs="Arial"/>
            <w:szCs w:val="22"/>
          </w:rPr>
          <w:t>,</w:t>
        </w:r>
      </w:ins>
      <w:r w:rsidRPr="004B15DA">
        <w:rPr>
          <w:rFonts w:cs="Arial"/>
          <w:szCs w:val="22"/>
        </w:rPr>
        <w:t xml:space="preserve"> the test at this level is </w:t>
      </w:r>
      <w:ins w:id="1345" w:author="rick ales" w:date="2025-03-01T13:06:00Z" w16du:dateUtc="2025-03-01T18:06:00Z">
        <w:r w:rsidR="004B15DA">
          <w:rPr>
            <w:rFonts w:cs="Arial"/>
            <w:szCs w:val="22"/>
          </w:rPr>
          <w:t>PASS</w:t>
        </w:r>
      </w:ins>
      <w:del w:id="1346" w:author="rick ales" w:date="2025-03-01T13:06:00Z" w16du:dateUtc="2025-03-01T18:06:00Z">
        <w:r w:rsidRPr="004B15DA" w:rsidDel="004B15DA">
          <w:rPr>
            <w:rFonts w:cs="Arial"/>
            <w:szCs w:val="22"/>
          </w:rPr>
          <w:delText>OK</w:delText>
        </w:r>
      </w:del>
      <w:r w:rsidRPr="004B15DA">
        <w:rPr>
          <w:rFonts w:cs="Arial"/>
          <w:szCs w:val="22"/>
        </w:rPr>
        <w:t>, else a</w:t>
      </w:r>
      <w:del w:id="1347" w:author="rick ales" w:date="2025-03-01T13:10:00Z" w16du:dateUtc="2025-03-01T18:10:00Z">
        <w:r w:rsidRPr="004B15DA" w:rsidDel="004B15DA">
          <w:rPr>
            <w:rFonts w:cs="Arial"/>
            <w:szCs w:val="22"/>
          </w:rPr>
          <w:delText>n</w:delText>
        </w:r>
      </w:del>
      <w:r w:rsidRPr="004B15DA">
        <w:rPr>
          <w:rFonts w:cs="Arial"/>
          <w:szCs w:val="22"/>
        </w:rPr>
        <w:t xml:space="preserve"> </w:t>
      </w:r>
      <w:ins w:id="1348" w:author="rick ales" w:date="2025-03-01T13:06:00Z" w16du:dateUtc="2025-03-01T18:06:00Z">
        <w:r w:rsidR="004B15DA">
          <w:rPr>
            <w:rFonts w:cs="Arial"/>
            <w:szCs w:val="22"/>
          </w:rPr>
          <w:t>FAIL</w:t>
        </w:r>
      </w:ins>
      <w:del w:id="1349" w:author="rick ales" w:date="2025-03-01T13:06:00Z" w16du:dateUtc="2025-03-01T18:06:00Z">
        <w:r w:rsidRPr="004B15DA" w:rsidDel="004B15DA">
          <w:rPr>
            <w:rFonts w:cs="Arial"/>
            <w:szCs w:val="22"/>
          </w:rPr>
          <w:delText>Error</w:delText>
        </w:r>
      </w:del>
      <w:r w:rsidRPr="004B15DA">
        <w:rPr>
          <w:rFonts w:cs="Arial"/>
          <w:szCs w:val="22"/>
        </w:rPr>
        <w:t xml:space="preserve"> Shall be logged.</w:t>
      </w:r>
    </w:p>
    <w:p w14:paraId="105E53A6" w14:textId="1FC85220" w:rsidR="00AB0ABE" w:rsidRDefault="00AB0ABE" w:rsidP="00D161C0">
      <w:pPr>
        <w:pStyle w:val="ListParagraph"/>
        <w:numPr>
          <w:ilvl w:val="1"/>
          <w:numId w:val="38"/>
        </w:numPr>
        <w:autoSpaceDN w:val="0"/>
        <w:spacing w:after="160" w:line="276" w:lineRule="auto"/>
        <w:ind w:left="1440"/>
        <w:contextualSpacing/>
        <w:rPr>
          <w:rFonts w:cs="Arial"/>
          <w:szCs w:val="22"/>
        </w:rPr>
      </w:pPr>
      <w:r>
        <w:rPr>
          <w:rFonts w:cs="Arial"/>
          <w:szCs w:val="22"/>
        </w:rPr>
        <w:t xml:space="preserve">The above </w:t>
      </w:r>
      <w:del w:id="1350" w:author="rick ales" w:date="2025-03-01T13:06:00Z" w16du:dateUtc="2025-03-01T18:06:00Z">
        <w:r w:rsidDel="004B15DA">
          <w:rPr>
            <w:rFonts w:cs="Arial"/>
            <w:szCs w:val="22"/>
          </w:rPr>
          <w:delText xml:space="preserve">two </w:delText>
        </w:r>
      </w:del>
      <w:ins w:id="1351" w:author="rick ales" w:date="2025-03-01T13:06:00Z" w16du:dateUtc="2025-03-01T18:06:00Z">
        <w:r w:rsidR="004B15DA">
          <w:rPr>
            <w:rFonts w:cs="Arial"/>
            <w:szCs w:val="22"/>
          </w:rPr>
          <w:t>three</w:t>
        </w:r>
        <w:r w:rsidR="004B15DA">
          <w:rPr>
            <w:rFonts w:cs="Arial"/>
            <w:szCs w:val="22"/>
          </w:rPr>
          <w:t xml:space="preserve"> </w:t>
        </w:r>
      </w:ins>
      <w:r>
        <w:rPr>
          <w:rFonts w:cs="Arial"/>
          <w:szCs w:val="22"/>
        </w:rPr>
        <w:t>steps are repeated for each Low Fill Limit</w:t>
      </w:r>
      <w:ins w:id="1352" w:author="rick ales" w:date="2025-03-01T13:14:00Z" w16du:dateUtc="2025-03-01T18:14:00Z">
        <w:r w:rsidR="00AF1C1B">
          <w:rPr>
            <w:rFonts w:cs="Arial"/>
            <w:szCs w:val="22"/>
          </w:rPr>
          <w:t xml:space="preserve"> alternating between measuring </w:t>
        </w:r>
        <w:proofErr w:type="spellStart"/>
        <w:r w:rsidR="00AF1C1B">
          <w:rPr>
            <w:rFonts w:cs="Arial"/>
            <w:szCs w:val="22"/>
          </w:rPr>
          <w:t>ChA</w:t>
        </w:r>
        <w:proofErr w:type="spellEnd"/>
        <w:r w:rsidR="00AF1C1B">
          <w:rPr>
            <w:rFonts w:cs="Arial"/>
            <w:szCs w:val="22"/>
          </w:rPr>
          <w:t xml:space="preserve"> and ChB</w:t>
        </w:r>
      </w:ins>
      <w:r>
        <w:rPr>
          <w:rFonts w:cs="Arial"/>
          <w:szCs w:val="22"/>
        </w:rPr>
        <w:t>.</w:t>
      </w:r>
    </w:p>
    <w:p w14:paraId="0C77D887" w14:textId="4A2A3046" w:rsidR="00AB0ABE" w:rsidRDefault="00AB0ABE" w:rsidP="00AB0ABE">
      <w:pPr>
        <w:pStyle w:val="ListParagraph"/>
        <w:numPr>
          <w:ilvl w:val="1"/>
          <w:numId w:val="38"/>
        </w:numPr>
        <w:autoSpaceDN w:val="0"/>
        <w:spacing w:after="160" w:line="276" w:lineRule="auto"/>
        <w:ind w:left="1440"/>
        <w:contextualSpacing/>
        <w:rPr>
          <w:rFonts w:cs="Arial"/>
          <w:szCs w:val="22"/>
        </w:rPr>
      </w:pPr>
      <w:r>
        <w:rPr>
          <w:rFonts w:cs="Arial"/>
          <w:szCs w:val="22"/>
        </w:rPr>
        <w:t xml:space="preserve">The oil level shall be drained from full </w:t>
      </w:r>
      <w:del w:id="1353" w:author="rick ales" w:date="2025-03-01T13:10:00Z" w16du:dateUtc="2025-03-01T18:10:00Z">
        <w:r w:rsidDel="004B15DA">
          <w:rPr>
            <w:rFonts w:cs="Arial"/>
            <w:szCs w:val="22"/>
          </w:rPr>
          <w:delText>to t</w:delText>
        </w:r>
      </w:del>
      <w:del w:id="1354" w:author="rick ales" w:date="2025-03-01T13:09:00Z" w16du:dateUtc="2025-03-01T18:09:00Z">
        <w:r w:rsidDel="004B15DA">
          <w:rPr>
            <w:rFonts w:cs="Arial"/>
            <w:szCs w:val="22"/>
          </w:rPr>
          <w:delText xml:space="preserve">he </w:delText>
        </w:r>
      </w:del>
      <w:ins w:id="1355" w:author="rick ales" w:date="2025-03-01T13:08:00Z" w16du:dateUtc="2025-03-01T18:08:00Z">
        <w:r w:rsidR="004B15DA">
          <w:rPr>
            <w:rFonts w:cs="Arial"/>
            <w:szCs w:val="22"/>
          </w:rPr>
          <w:t>to the Target Test Point</w:t>
        </w:r>
      </w:ins>
      <w:del w:id="1356" w:author="rick ales" w:date="2025-03-01T13:08:00Z" w16du:dateUtc="2025-03-01T18:08:00Z">
        <w:r w:rsidDel="004B15DA">
          <w:rPr>
            <w:rFonts w:cs="Arial"/>
            <w:szCs w:val="22"/>
          </w:rPr>
          <w:delText>High Drain Limit and wait 3 seconds</w:delText>
        </w:r>
      </w:del>
      <w:r>
        <w:rPr>
          <w:rFonts w:cs="Arial"/>
          <w:szCs w:val="22"/>
        </w:rPr>
        <w:t>.</w:t>
      </w:r>
    </w:p>
    <w:p w14:paraId="6505B0EF" w14:textId="77777777" w:rsidR="004B15DA" w:rsidRDefault="004B15DA" w:rsidP="004B15DA">
      <w:pPr>
        <w:pStyle w:val="ListParagraph"/>
        <w:numPr>
          <w:ilvl w:val="1"/>
          <w:numId w:val="38"/>
        </w:numPr>
        <w:autoSpaceDN w:val="0"/>
        <w:spacing w:after="160" w:line="276" w:lineRule="auto"/>
        <w:ind w:left="1440"/>
        <w:contextualSpacing/>
        <w:rPr>
          <w:ins w:id="1357" w:author="rick ales" w:date="2025-03-01T13:08:00Z" w16du:dateUtc="2025-03-01T18:08:00Z"/>
          <w:rFonts w:cs="Arial"/>
          <w:szCs w:val="22"/>
        </w:rPr>
      </w:pPr>
      <w:ins w:id="1358" w:author="rick ales" w:date="2025-03-01T13:08:00Z" w16du:dateUtc="2025-03-01T18:08:00Z">
        <w:r>
          <w:rPr>
            <w:rFonts w:cs="Arial"/>
            <w:szCs w:val="22"/>
          </w:rPr>
          <w:t>The Resistance shall be measured after any level variations subside to the specified criteria.</w:t>
        </w:r>
      </w:ins>
    </w:p>
    <w:p w14:paraId="10BFB12E" w14:textId="6E779379" w:rsidR="004B15DA" w:rsidRPr="004B15DA" w:rsidRDefault="004B15DA" w:rsidP="004B15DA">
      <w:pPr>
        <w:pStyle w:val="ListParagraph"/>
        <w:numPr>
          <w:ilvl w:val="1"/>
          <w:numId w:val="38"/>
        </w:numPr>
        <w:autoSpaceDN w:val="0"/>
        <w:spacing w:after="160" w:line="276" w:lineRule="auto"/>
        <w:ind w:left="1440"/>
        <w:contextualSpacing/>
        <w:rPr>
          <w:ins w:id="1359" w:author="rick ales" w:date="2025-03-01T13:09:00Z" w16du:dateUtc="2025-03-01T18:09:00Z"/>
          <w:rFonts w:cs="Arial"/>
          <w:szCs w:val="22"/>
        </w:rPr>
      </w:pPr>
      <w:ins w:id="1360" w:author="rick ales" w:date="2025-03-01T13:09:00Z" w16du:dateUtc="2025-03-01T18:09:00Z">
        <w:r>
          <w:rPr>
            <w:rFonts w:cs="Arial"/>
            <w:szCs w:val="22"/>
          </w:rPr>
          <w:t xml:space="preserve">If the measured resistance is within the specified </w:t>
        </w:r>
        <w:r w:rsidRPr="004B15DA">
          <w:rPr>
            <w:rFonts w:cs="Arial"/>
            <w:szCs w:val="22"/>
          </w:rPr>
          <w:t>tolerance</w:t>
        </w:r>
        <w:r>
          <w:rPr>
            <w:rFonts w:cs="Arial"/>
            <w:szCs w:val="22"/>
          </w:rPr>
          <w:t>,</w:t>
        </w:r>
        <w:r w:rsidRPr="004B15DA">
          <w:rPr>
            <w:rFonts w:cs="Arial"/>
            <w:szCs w:val="22"/>
          </w:rPr>
          <w:t xml:space="preserve"> the test at this level is </w:t>
        </w:r>
        <w:r>
          <w:rPr>
            <w:rFonts w:cs="Arial"/>
            <w:szCs w:val="22"/>
          </w:rPr>
          <w:t>PASS</w:t>
        </w:r>
        <w:r w:rsidRPr="004B15DA">
          <w:rPr>
            <w:rFonts w:cs="Arial"/>
            <w:szCs w:val="22"/>
          </w:rPr>
          <w:t xml:space="preserve">, else a </w:t>
        </w:r>
        <w:r>
          <w:rPr>
            <w:rFonts w:cs="Arial"/>
            <w:szCs w:val="22"/>
          </w:rPr>
          <w:t>FAIL</w:t>
        </w:r>
        <w:r w:rsidRPr="004B15DA">
          <w:rPr>
            <w:rFonts w:cs="Arial"/>
            <w:szCs w:val="22"/>
          </w:rPr>
          <w:t xml:space="preserve"> Shall be logged.</w:t>
        </w:r>
      </w:ins>
    </w:p>
    <w:p w14:paraId="6CBA6FE2" w14:textId="0254F821" w:rsidR="00AB0ABE" w:rsidDel="004B15DA" w:rsidRDefault="00AB0ABE" w:rsidP="00AB0ABE">
      <w:pPr>
        <w:pStyle w:val="ListParagraph"/>
        <w:numPr>
          <w:ilvl w:val="1"/>
          <w:numId w:val="38"/>
        </w:numPr>
        <w:autoSpaceDN w:val="0"/>
        <w:spacing w:after="160" w:line="276" w:lineRule="auto"/>
        <w:ind w:left="1440"/>
        <w:contextualSpacing/>
        <w:rPr>
          <w:del w:id="1361" w:author="rick ales" w:date="2025-03-01T13:09:00Z" w16du:dateUtc="2025-03-01T18:09:00Z"/>
          <w:rFonts w:cs="Arial"/>
          <w:szCs w:val="22"/>
        </w:rPr>
      </w:pPr>
      <w:del w:id="1362" w:author="rick ales" w:date="2025-03-01T13:09:00Z" w16du:dateUtc="2025-03-01T18:09:00Z">
        <w:r w:rsidDel="004B15DA">
          <w:rPr>
            <w:rFonts w:cs="Arial"/>
            <w:szCs w:val="22"/>
          </w:rPr>
          <w:delText>The Resistance shall be measured.  If in tolerance the test at this level is OK, else an Error Shall be logged.</w:delText>
        </w:r>
      </w:del>
    </w:p>
    <w:p w14:paraId="47631DD3" w14:textId="0D4ECC42" w:rsidR="00AB0ABE" w:rsidRPr="00AF1C1B" w:rsidRDefault="00AB0ABE" w:rsidP="00AF1C1B">
      <w:pPr>
        <w:pStyle w:val="ListParagraph"/>
        <w:numPr>
          <w:ilvl w:val="1"/>
          <w:numId w:val="38"/>
        </w:numPr>
        <w:autoSpaceDN w:val="0"/>
        <w:spacing w:after="160" w:line="276" w:lineRule="auto"/>
        <w:ind w:left="1440"/>
        <w:contextualSpacing/>
        <w:rPr>
          <w:rFonts w:cs="Arial"/>
          <w:szCs w:val="22"/>
        </w:rPr>
      </w:pPr>
      <w:r>
        <w:rPr>
          <w:rFonts w:cs="Arial"/>
          <w:szCs w:val="22"/>
        </w:rPr>
        <w:t xml:space="preserve">The above </w:t>
      </w:r>
      <w:del w:id="1363" w:author="rick ales" w:date="2025-03-01T13:09:00Z" w16du:dateUtc="2025-03-01T18:09:00Z">
        <w:r w:rsidDel="004B15DA">
          <w:rPr>
            <w:rFonts w:cs="Arial"/>
            <w:szCs w:val="22"/>
          </w:rPr>
          <w:delText xml:space="preserve">two </w:delText>
        </w:r>
      </w:del>
      <w:ins w:id="1364" w:author="rick ales" w:date="2025-03-01T13:09:00Z" w16du:dateUtc="2025-03-01T18:09:00Z">
        <w:r w:rsidR="004B15DA">
          <w:rPr>
            <w:rFonts w:cs="Arial"/>
            <w:szCs w:val="22"/>
          </w:rPr>
          <w:t>Three</w:t>
        </w:r>
        <w:r w:rsidR="004B15DA">
          <w:rPr>
            <w:rFonts w:cs="Arial"/>
            <w:szCs w:val="22"/>
          </w:rPr>
          <w:t xml:space="preserve"> </w:t>
        </w:r>
      </w:ins>
      <w:r>
        <w:rPr>
          <w:rFonts w:cs="Arial"/>
          <w:szCs w:val="22"/>
        </w:rPr>
        <w:t>steps are repeated for each High Drain Limit</w:t>
      </w:r>
      <w:ins w:id="1365" w:author="rick ales" w:date="2025-03-01T13:15:00Z" w16du:dateUtc="2025-03-01T18:15:00Z">
        <w:r w:rsidR="00AF1C1B">
          <w:rPr>
            <w:rFonts w:cs="Arial"/>
            <w:szCs w:val="22"/>
          </w:rPr>
          <w:t xml:space="preserve">, </w:t>
        </w:r>
        <w:r w:rsidR="00AF1C1B">
          <w:rPr>
            <w:rFonts w:cs="Arial"/>
            <w:szCs w:val="22"/>
          </w:rPr>
          <w:t xml:space="preserve">alternating between measuring </w:t>
        </w:r>
        <w:proofErr w:type="spellStart"/>
        <w:r w:rsidR="00AF1C1B">
          <w:rPr>
            <w:rFonts w:cs="Arial"/>
            <w:szCs w:val="22"/>
          </w:rPr>
          <w:t>ChA</w:t>
        </w:r>
        <w:proofErr w:type="spellEnd"/>
        <w:r w:rsidR="00AF1C1B">
          <w:rPr>
            <w:rFonts w:cs="Arial"/>
            <w:szCs w:val="22"/>
          </w:rPr>
          <w:t xml:space="preserve"> and ChB.</w:t>
        </w:r>
      </w:ins>
      <w:del w:id="1366" w:author="rick ales" w:date="2025-03-01T13:15:00Z" w16du:dateUtc="2025-03-01T18:15:00Z">
        <w:r w:rsidRPr="00AF1C1B" w:rsidDel="00AF1C1B">
          <w:rPr>
            <w:rFonts w:cs="Arial"/>
            <w:szCs w:val="22"/>
          </w:rPr>
          <w:delText>.</w:delText>
        </w:r>
      </w:del>
    </w:p>
    <w:p w14:paraId="5A8E869E" w14:textId="74767B2D" w:rsidR="00AB0ABE" w:rsidDel="00CF39D1" w:rsidRDefault="00AB0ABE" w:rsidP="00D161C0">
      <w:pPr>
        <w:pStyle w:val="ListParagraph"/>
        <w:numPr>
          <w:ilvl w:val="1"/>
          <w:numId w:val="38"/>
        </w:numPr>
        <w:autoSpaceDN w:val="0"/>
        <w:spacing w:after="160" w:line="276" w:lineRule="auto"/>
        <w:ind w:left="1440"/>
        <w:contextualSpacing/>
        <w:rPr>
          <w:del w:id="1367" w:author="rick ales" w:date="2025-03-01T13:37:00Z" w16du:dateUtc="2025-03-01T18:37:00Z"/>
          <w:rFonts w:cs="Arial"/>
          <w:szCs w:val="22"/>
        </w:rPr>
      </w:pPr>
      <w:r>
        <w:rPr>
          <w:rFonts w:cs="Arial"/>
          <w:szCs w:val="22"/>
        </w:rPr>
        <w:t xml:space="preserve">The DUT shall be recorded as PASS if no </w:t>
      </w:r>
      <w:del w:id="1368" w:author="rick ales" w:date="2025-03-01T13:09:00Z" w16du:dateUtc="2025-03-01T18:09:00Z">
        <w:r w:rsidDel="004B15DA">
          <w:rPr>
            <w:rFonts w:cs="Arial"/>
            <w:szCs w:val="22"/>
          </w:rPr>
          <w:delText xml:space="preserve">errors </w:delText>
        </w:r>
      </w:del>
      <w:ins w:id="1369" w:author="rick ales" w:date="2025-03-01T13:09:00Z" w16du:dateUtc="2025-03-01T18:09:00Z">
        <w:r w:rsidR="004B15DA">
          <w:rPr>
            <w:rFonts w:cs="Arial"/>
            <w:szCs w:val="22"/>
          </w:rPr>
          <w:t>FAILs</w:t>
        </w:r>
        <w:r w:rsidR="004B15DA">
          <w:rPr>
            <w:rFonts w:cs="Arial"/>
            <w:szCs w:val="22"/>
          </w:rPr>
          <w:t xml:space="preserve"> </w:t>
        </w:r>
      </w:ins>
      <w:r>
        <w:rPr>
          <w:rFonts w:cs="Arial"/>
          <w:szCs w:val="22"/>
        </w:rPr>
        <w:t>are recorded.</w:t>
      </w:r>
    </w:p>
    <w:p w14:paraId="4AF4C131" w14:textId="77777777" w:rsidR="00D161C0" w:rsidRPr="00CF39D1" w:rsidRDefault="00D161C0" w:rsidP="00CF39D1">
      <w:pPr>
        <w:pStyle w:val="ListParagraph"/>
        <w:numPr>
          <w:ilvl w:val="1"/>
          <w:numId w:val="38"/>
        </w:numPr>
        <w:autoSpaceDN w:val="0"/>
        <w:spacing w:after="160" w:line="276" w:lineRule="auto"/>
        <w:ind w:left="1440"/>
        <w:contextualSpacing/>
        <w:rPr>
          <w:rFonts w:cs="Arial"/>
          <w:szCs w:val="22"/>
        </w:rPr>
        <w:pPrChange w:id="1370" w:author="rick ales" w:date="2025-03-01T13:37:00Z" w16du:dateUtc="2025-03-01T18:37:00Z">
          <w:pPr>
            <w:pStyle w:val="ListParagraph"/>
            <w:autoSpaceDN w:val="0"/>
            <w:spacing w:after="160" w:line="276" w:lineRule="auto"/>
            <w:ind w:left="1440"/>
            <w:contextualSpacing/>
          </w:pPr>
        </w:pPrChange>
      </w:pPr>
    </w:p>
    <w:p w14:paraId="5027151B" w14:textId="17922EDE" w:rsidR="0064065C" w:rsidDel="00CF39D1" w:rsidRDefault="0064065C" w:rsidP="00D44B09">
      <w:pPr>
        <w:pStyle w:val="ListParagraph"/>
        <w:numPr>
          <w:ilvl w:val="1"/>
          <w:numId w:val="6"/>
        </w:numPr>
        <w:autoSpaceDN w:val="0"/>
        <w:spacing w:after="160" w:line="276" w:lineRule="auto"/>
        <w:ind w:left="1170" w:hanging="450"/>
        <w:contextualSpacing/>
        <w:rPr>
          <w:moveFrom w:id="1371" w:author="rick ales" w:date="2025-03-01T13:36:00Z" w16du:dateUtc="2025-03-01T18:36:00Z"/>
          <w:rFonts w:cs="Arial"/>
          <w:szCs w:val="22"/>
        </w:rPr>
      </w:pPr>
      <w:moveFromRangeStart w:id="1372" w:author="rick ales" w:date="2025-03-01T13:36:00Z" w:name="move191728582"/>
      <w:moveFrom w:id="1373" w:author="rick ales" w:date="2025-03-01T13:36:00Z" w16du:dateUtc="2025-03-01T18:36:00Z">
        <w:r w:rsidDel="00CF39D1">
          <w:rPr>
            <w:rFonts w:cs="Arial"/>
            <w:szCs w:val="22"/>
          </w:rPr>
          <w:t xml:space="preserve">Currently with one DataQ (8 channels will) will monitor 4 sensors, but the tank is fixtured to accommodate 12 sensors.  One DataQ for 4 sensors. </w:t>
        </w:r>
      </w:moveFrom>
    </w:p>
    <w:moveFromRangeEnd w:id="1372"/>
    <w:p w14:paraId="06617C76" w14:textId="14F8F72B" w:rsidR="0064065C" w:rsidDel="004B15DA" w:rsidRDefault="0064065C" w:rsidP="00D44B09">
      <w:pPr>
        <w:pStyle w:val="ListParagraph"/>
        <w:numPr>
          <w:ilvl w:val="0"/>
          <w:numId w:val="7"/>
        </w:numPr>
        <w:autoSpaceDN w:val="0"/>
        <w:spacing w:after="160" w:line="276" w:lineRule="auto"/>
        <w:ind w:left="1440"/>
        <w:contextualSpacing/>
        <w:rPr>
          <w:del w:id="1374" w:author="rick ales" w:date="2025-03-01T13:12:00Z" w16du:dateUtc="2025-03-01T18:12:00Z"/>
          <w:rFonts w:cs="Arial"/>
          <w:szCs w:val="22"/>
        </w:rPr>
      </w:pPr>
      <w:del w:id="1375" w:author="rick ales" w:date="2025-03-01T13:12:00Z" w16du:dateUtc="2025-03-01T18:12:00Z">
        <w:r w:rsidDel="004B15DA">
          <w:rPr>
            <w:rFonts w:cs="Arial"/>
            <w:szCs w:val="22"/>
          </w:rPr>
          <w:delText>Multiple DUT units shall be tested per test cycle (level min-max-min cycle)</w:delText>
        </w:r>
      </w:del>
    </w:p>
    <w:bookmarkEnd w:id="1327"/>
    <w:p w14:paraId="64F07190"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 xml:space="preserve">The test status shall graphically display Ch A &amp; Ch B resistance in ohms and display the Level in inches.  </w:t>
      </w:r>
    </w:p>
    <w:p w14:paraId="7741921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 xml:space="preserve">All three traces shall be scaled so they are presented overlayed at a similar size.  The Chart scale is </w:t>
      </w:r>
      <w:proofErr w:type="gramStart"/>
      <w:r>
        <w:rPr>
          <w:rFonts w:cs="Arial"/>
          <w:szCs w:val="22"/>
        </w:rPr>
        <w:t>configurable</w:t>
      </w:r>
      <w:proofErr w:type="gramEnd"/>
      <w:r>
        <w:rPr>
          <w:rFonts w:cs="Arial"/>
          <w:szCs w:val="22"/>
        </w:rPr>
        <w:t xml:space="preserve"> test parameter.</w:t>
      </w:r>
    </w:p>
    <w:p w14:paraId="298DF145" w14:textId="7E3EF1EC"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 display shall indicate each Switch status as NOT TESTED (gray), PASS (green) or FAIL (red)</w:t>
      </w:r>
      <w:ins w:id="1376" w:author="rick ales" w:date="2025-03-01T13:12:00Z" w16du:dateUtc="2025-03-01T18:12:00Z">
        <w:r w:rsidR="00AF1C1B">
          <w:rPr>
            <w:rFonts w:cs="Arial"/>
            <w:szCs w:val="22"/>
          </w:rPr>
          <w:t xml:space="preserve"> or ERROR (yellow) </w:t>
        </w:r>
      </w:ins>
      <w:ins w:id="1377" w:author="rick ales" w:date="2025-03-01T13:13:00Z" w16du:dateUtc="2025-03-01T18:13:00Z">
        <w:r w:rsidR="00AF1C1B">
          <w:rPr>
            <w:rFonts w:cs="Arial"/>
            <w:szCs w:val="22"/>
          </w:rPr>
          <w:t>for a detected procedural problem</w:t>
        </w:r>
      </w:ins>
      <w:ins w:id="1378" w:author="rick ales" w:date="2025-03-01T13:12:00Z" w16du:dateUtc="2025-03-01T18:12:00Z">
        <w:r w:rsidR="00AF1C1B">
          <w:rPr>
            <w:rFonts w:cs="Arial"/>
            <w:szCs w:val="22"/>
          </w:rPr>
          <w:t>.</w:t>
        </w:r>
      </w:ins>
      <w:del w:id="1379" w:author="rick ales" w:date="2025-03-01T13:12:00Z" w16du:dateUtc="2025-03-01T18:12:00Z">
        <w:r w:rsidDel="00AF1C1B">
          <w:rPr>
            <w:rFonts w:cs="Arial"/>
            <w:szCs w:val="22"/>
          </w:rPr>
          <w:delText>.</w:delText>
        </w:r>
      </w:del>
    </w:p>
    <w:p w14:paraId="3E3C9E51" w14:textId="27A33492" w:rsidR="00AF1C1B" w:rsidRDefault="0064065C" w:rsidP="00D44B09">
      <w:pPr>
        <w:pStyle w:val="ListParagraph"/>
        <w:numPr>
          <w:ilvl w:val="0"/>
          <w:numId w:val="7"/>
        </w:numPr>
        <w:autoSpaceDN w:val="0"/>
        <w:spacing w:after="160" w:line="276" w:lineRule="auto"/>
        <w:ind w:left="1440"/>
        <w:contextualSpacing/>
        <w:rPr>
          <w:ins w:id="1380" w:author="rick ales" w:date="2025-03-01T13:14:00Z" w16du:dateUtc="2025-03-01T18:14:00Z"/>
          <w:rFonts w:cs="Arial"/>
          <w:szCs w:val="22"/>
        </w:rPr>
      </w:pPr>
      <w:r>
        <w:rPr>
          <w:rFonts w:cs="Arial"/>
          <w:szCs w:val="22"/>
        </w:rPr>
        <w:t xml:space="preserve">A display shall indicate the </w:t>
      </w:r>
      <w:ins w:id="1381" w:author="rick ales" w:date="2025-03-01T13:13:00Z" w16du:dateUtc="2025-03-01T18:13:00Z">
        <w:r w:rsidR="00AF1C1B">
          <w:rPr>
            <w:rFonts w:cs="Arial"/>
            <w:szCs w:val="22"/>
          </w:rPr>
          <w:t xml:space="preserve">measured Target Test </w:t>
        </w:r>
        <w:proofErr w:type="gramStart"/>
        <w:r w:rsidR="00AF1C1B">
          <w:rPr>
            <w:rFonts w:cs="Arial"/>
            <w:szCs w:val="22"/>
          </w:rPr>
          <w:t>Point</w:t>
        </w:r>
        <w:proofErr w:type="gramEnd"/>
        <w:r w:rsidR="00AF1C1B">
          <w:rPr>
            <w:rFonts w:cs="Arial"/>
            <w:szCs w:val="22"/>
          </w:rPr>
          <w:t xml:space="preserve"> and </w:t>
        </w:r>
      </w:ins>
      <w:ins w:id="1382" w:author="rick ales" w:date="2025-03-01T13:14:00Z" w16du:dateUtc="2025-03-01T18:14:00Z">
        <w:r w:rsidR="00AF1C1B">
          <w:rPr>
            <w:rFonts w:cs="Arial"/>
            <w:szCs w:val="22"/>
          </w:rPr>
          <w:t xml:space="preserve">the actual resistance measured there. </w:t>
        </w:r>
      </w:ins>
    </w:p>
    <w:p w14:paraId="456D9C0A" w14:textId="30B5200A" w:rsidR="0064065C" w:rsidDel="00AF1C1B" w:rsidRDefault="0064065C" w:rsidP="00D44B09">
      <w:pPr>
        <w:pStyle w:val="ListParagraph"/>
        <w:numPr>
          <w:ilvl w:val="0"/>
          <w:numId w:val="7"/>
        </w:numPr>
        <w:autoSpaceDN w:val="0"/>
        <w:spacing w:after="160" w:line="276" w:lineRule="auto"/>
        <w:ind w:left="1440"/>
        <w:contextualSpacing/>
        <w:rPr>
          <w:del w:id="1383" w:author="rick ales" w:date="2025-03-01T13:14:00Z" w16du:dateUtc="2025-03-01T18:14:00Z"/>
          <w:rFonts w:cs="Arial"/>
          <w:szCs w:val="22"/>
        </w:rPr>
      </w:pPr>
      <w:del w:id="1384" w:author="rick ales" w:date="2025-03-01T13:14:00Z" w16du:dateUtc="2025-03-01T18:14:00Z">
        <w:r w:rsidDel="00AF1C1B">
          <w:rPr>
            <w:rFonts w:cs="Arial"/>
            <w:szCs w:val="22"/>
          </w:rPr>
          <w:delText>level value upon actuation on FILL and actuation on DRAIN.</w:delText>
        </w:r>
      </w:del>
    </w:p>
    <w:p w14:paraId="1907F969"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The User must have the means to monitor the Test bench health during testing.</w:t>
      </w:r>
    </w:p>
    <w:p w14:paraId="61F7F97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a means to PAUSE the test. </w:t>
      </w:r>
    </w:p>
    <w:p w14:paraId="0129957C"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a means to ABORT the test.</w:t>
      </w:r>
    </w:p>
    <w:p w14:paraId="33586E52"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the option to RERUN the test. </w:t>
      </w:r>
    </w:p>
    <w:p w14:paraId="628D031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the option to run the level in manual or automatic modes.</w:t>
      </w:r>
    </w:p>
    <w:p w14:paraId="56BBD996"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The default test mode is automatic. </w:t>
      </w:r>
    </w:p>
    <w:p w14:paraId="7F974460" w14:textId="77777777" w:rsidR="0064065C" w:rsidRDefault="0064065C" w:rsidP="006F6E8F">
      <w:pPr>
        <w:pStyle w:val="ZL2Section"/>
        <w:numPr>
          <w:ilvl w:val="1"/>
          <w:numId w:val="5"/>
        </w:numPr>
        <w:pPrChange w:id="1385" w:author="rick ales" w:date="2025-03-01T10:08:00Z" w16du:dateUtc="2025-03-01T15:08:00Z">
          <w:pPr>
            <w:pStyle w:val="ZL2Section"/>
            <w:numPr>
              <w:numId w:val="5"/>
            </w:numPr>
            <w:ind w:left="720" w:hanging="720"/>
          </w:pPr>
        </w:pPrChange>
      </w:pPr>
      <w:bookmarkStart w:id="1386" w:name="_Toc191729669"/>
      <w:bookmarkStart w:id="1387" w:name="_Toc191730136"/>
      <w:r>
        <w:t>Use Case 5: Generate DUT Test Report   -- Production Test User</w:t>
      </w:r>
      <w:bookmarkEnd w:id="1386"/>
      <w:bookmarkEnd w:id="1387"/>
    </w:p>
    <w:p w14:paraId="692724DD" w14:textId="64BB7632" w:rsidR="0064065C" w:rsidRDefault="00AF1C1B" w:rsidP="00D44B09">
      <w:pPr>
        <w:pStyle w:val="ListParagraph"/>
        <w:numPr>
          <w:ilvl w:val="0"/>
          <w:numId w:val="36"/>
        </w:numPr>
        <w:autoSpaceDN w:val="0"/>
        <w:spacing w:before="120" w:after="160" w:line="276" w:lineRule="auto"/>
        <w:ind w:left="1440"/>
        <w:contextualSpacing/>
        <w:rPr>
          <w:rFonts w:cs="Arial"/>
          <w:szCs w:val="22"/>
        </w:rPr>
      </w:pPr>
      <w:ins w:id="1388" w:author="rick ales" w:date="2025-03-01T13:18:00Z" w16du:dateUtc="2025-03-01T18:18:00Z">
        <w:r>
          <w:rPr>
            <w:rFonts w:cs="Arial"/>
            <w:szCs w:val="22"/>
          </w:rPr>
          <w:t xml:space="preserve">The Test results and the Product information for each test shall be saved in </w:t>
        </w:r>
      </w:ins>
      <w:del w:id="1389" w:author="rick ales" w:date="2025-03-01T13:18:00Z" w16du:dateUtc="2025-03-01T18:18:00Z">
        <w:r w:rsidR="0064065C" w:rsidDel="00AF1C1B">
          <w:rPr>
            <w:rFonts w:cs="Arial"/>
            <w:szCs w:val="22"/>
          </w:rPr>
          <w:delText xml:space="preserve">There shall be </w:delText>
        </w:r>
      </w:del>
      <w:r w:rsidR="0064065C">
        <w:rPr>
          <w:rFonts w:cs="Arial"/>
          <w:szCs w:val="22"/>
        </w:rPr>
        <w:t xml:space="preserve">one XL workbook </w:t>
      </w:r>
      <w:ins w:id="1390" w:author="rick ales" w:date="2025-03-01T13:18:00Z" w16du:dateUtc="2025-03-01T18:18:00Z">
        <w:r>
          <w:rPr>
            <w:rFonts w:cs="Arial"/>
            <w:szCs w:val="22"/>
          </w:rPr>
          <w:t xml:space="preserve">at the option </w:t>
        </w:r>
      </w:ins>
      <w:ins w:id="1391" w:author="rick ales" w:date="2025-03-01T13:19:00Z" w16du:dateUtc="2025-03-01T18:19:00Z">
        <w:r>
          <w:rPr>
            <w:rFonts w:cs="Arial"/>
            <w:szCs w:val="22"/>
          </w:rPr>
          <w:t xml:space="preserve">of the operator. </w:t>
        </w:r>
      </w:ins>
      <w:del w:id="1392" w:author="rick ales" w:date="2025-03-01T13:17:00Z" w16du:dateUtc="2025-03-01T18:17:00Z">
        <w:r w:rsidR="0064065C" w:rsidDel="00AF1C1B">
          <w:rPr>
            <w:rFonts w:cs="Arial"/>
            <w:szCs w:val="22"/>
          </w:rPr>
          <w:delText>for each job number named the Test Procedure concatenated with the Job number</w:delText>
        </w:r>
      </w:del>
      <w:del w:id="1393" w:author="rick ales" w:date="2025-03-01T13:19:00Z" w16du:dateUtc="2025-03-01T18:19:00Z">
        <w:r w:rsidR="0064065C" w:rsidDel="00AF1C1B">
          <w:rPr>
            <w:rFonts w:cs="Arial"/>
            <w:szCs w:val="22"/>
          </w:rPr>
          <w:delText>.</w:delText>
        </w:r>
      </w:del>
    </w:p>
    <w:p w14:paraId="136A56F6" w14:textId="2FB4A9B8" w:rsidR="00AF1C1B" w:rsidRDefault="00AF1C1B" w:rsidP="00D44B09">
      <w:pPr>
        <w:pStyle w:val="ListParagraph"/>
        <w:numPr>
          <w:ilvl w:val="0"/>
          <w:numId w:val="36"/>
        </w:numPr>
        <w:autoSpaceDN w:val="0"/>
        <w:spacing w:after="160" w:line="276" w:lineRule="auto"/>
        <w:ind w:left="1440"/>
        <w:contextualSpacing/>
        <w:rPr>
          <w:ins w:id="1394" w:author="rick ales" w:date="2025-03-01T13:20:00Z" w16du:dateUtc="2025-03-01T18:20:00Z"/>
          <w:rFonts w:cs="Arial"/>
          <w:szCs w:val="22"/>
        </w:rPr>
      </w:pPr>
      <w:ins w:id="1395" w:author="rick ales" w:date="2025-03-01T13:19:00Z" w16du:dateUtc="2025-03-01T18:19:00Z">
        <w:r>
          <w:rPr>
            <w:rFonts w:cs="Arial"/>
            <w:szCs w:val="22"/>
          </w:rPr>
          <w:t>The ATP Test Report shall be on one sheet</w:t>
        </w:r>
      </w:ins>
      <w:ins w:id="1396" w:author="rick ales" w:date="2025-03-01T13:20:00Z" w16du:dateUtc="2025-03-01T18:20:00Z">
        <w:r>
          <w:rPr>
            <w:rFonts w:cs="Arial"/>
            <w:szCs w:val="22"/>
          </w:rPr>
          <w:t xml:space="preserve"> labeled “ATP</w:t>
        </w:r>
      </w:ins>
      <w:ins w:id="1397" w:author="rick ales" w:date="2025-03-01T13:22:00Z" w16du:dateUtc="2025-03-01T18:22:00Z">
        <w:r>
          <w:rPr>
            <w:rFonts w:cs="Arial"/>
            <w:szCs w:val="22"/>
          </w:rPr>
          <w:t xml:space="preserve"> Report</w:t>
        </w:r>
      </w:ins>
      <w:ins w:id="1398" w:author="rick ales" w:date="2025-03-01T13:20:00Z" w16du:dateUtc="2025-03-01T18:20:00Z">
        <w:r>
          <w:rPr>
            <w:rFonts w:cs="Arial"/>
            <w:szCs w:val="22"/>
          </w:rPr>
          <w:t>”</w:t>
        </w:r>
      </w:ins>
      <w:ins w:id="1399" w:author="rick ales" w:date="2025-03-01T13:19:00Z" w16du:dateUtc="2025-03-01T18:19:00Z">
        <w:r>
          <w:rPr>
            <w:rFonts w:cs="Arial"/>
            <w:szCs w:val="22"/>
          </w:rPr>
          <w:t xml:space="preserve"> as</w:t>
        </w:r>
      </w:ins>
      <w:ins w:id="1400" w:author="rick ales" w:date="2025-03-01T13:20:00Z" w16du:dateUtc="2025-03-01T18:20:00Z">
        <w:r>
          <w:rPr>
            <w:rFonts w:cs="Arial"/>
            <w:szCs w:val="22"/>
          </w:rPr>
          <w:t xml:space="preserve"> specified in the Report Template supplied by Engineering. </w:t>
        </w:r>
      </w:ins>
    </w:p>
    <w:p w14:paraId="0EA966A5" w14:textId="2C8A2D2B" w:rsidR="005F31CC" w:rsidRDefault="00AF1C1B" w:rsidP="00D44B09">
      <w:pPr>
        <w:pStyle w:val="ListParagraph"/>
        <w:numPr>
          <w:ilvl w:val="0"/>
          <w:numId w:val="36"/>
        </w:numPr>
        <w:autoSpaceDN w:val="0"/>
        <w:spacing w:after="160" w:line="276" w:lineRule="auto"/>
        <w:ind w:left="1440"/>
        <w:contextualSpacing/>
        <w:rPr>
          <w:ins w:id="1401" w:author="rick ales" w:date="2025-03-01T13:22:00Z" w16du:dateUtc="2025-03-01T18:22:00Z"/>
          <w:rFonts w:cs="Arial"/>
          <w:szCs w:val="22"/>
        </w:rPr>
      </w:pPr>
      <w:ins w:id="1402" w:author="rick ales" w:date="2025-03-01T13:20:00Z" w16du:dateUtc="2025-03-01T18:20:00Z">
        <w:r>
          <w:rPr>
            <w:rFonts w:cs="Arial"/>
            <w:szCs w:val="22"/>
          </w:rPr>
          <w:t xml:space="preserve">The time in </w:t>
        </w:r>
      </w:ins>
      <w:ins w:id="1403" w:author="rick ales" w:date="2025-03-01T13:21:00Z" w16du:dateUtc="2025-03-01T18:21:00Z">
        <w:r>
          <w:rPr>
            <w:rFonts w:cs="Arial"/>
            <w:szCs w:val="22"/>
          </w:rPr>
          <w:t xml:space="preserve">50ms intervals, </w:t>
        </w:r>
        <w:proofErr w:type="spellStart"/>
        <w:r>
          <w:rPr>
            <w:rFonts w:cs="Arial"/>
            <w:szCs w:val="22"/>
          </w:rPr>
          <w:t>ChA</w:t>
        </w:r>
        <w:proofErr w:type="spellEnd"/>
        <w:r>
          <w:rPr>
            <w:rFonts w:cs="Arial"/>
            <w:szCs w:val="22"/>
          </w:rPr>
          <w:t xml:space="preserve"> and ChB resistance in ohms and Level in inches shall be recorded</w:t>
        </w:r>
      </w:ins>
      <w:ins w:id="1404" w:author="rick ales" w:date="2025-03-01T13:22:00Z" w16du:dateUtc="2025-03-01T18:22:00Z">
        <w:r w:rsidR="005F31CC">
          <w:rPr>
            <w:rFonts w:cs="Arial"/>
            <w:szCs w:val="22"/>
          </w:rPr>
          <w:t xml:space="preserve"> </w:t>
        </w:r>
      </w:ins>
      <w:ins w:id="1405" w:author="rick ales" w:date="2025-03-01T13:23:00Z" w16du:dateUtc="2025-03-01T18:23:00Z">
        <w:r w:rsidR="005F31CC">
          <w:rPr>
            <w:rFonts w:cs="Arial"/>
            <w:szCs w:val="22"/>
          </w:rPr>
          <w:t>and plotted</w:t>
        </w:r>
      </w:ins>
      <w:ins w:id="1406" w:author="rick ales" w:date="2025-03-01T13:21:00Z" w16du:dateUtc="2025-03-01T18:21:00Z">
        <w:r>
          <w:rPr>
            <w:rFonts w:cs="Arial"/>
            <w:szCs w:val="22"/>
          </w:rPr>
          <w:t xml:space="preserve"> on a sheet labeled “</w:t>
        </w:r>
      </w:ins>
      <w:ins w:id="1407" w:author="rick ales" w:date="2025-03-01T13:22:00Z" w16du:dateUtc="2025-03-01T18:22:00Z">
        <w:r w:rsidR="005F31CC">
          <w:rPr>
            <w:rFonts w:cs="Arial"/>
            <w:szCs w:val="22"/>
          </w:rPr>
          <w:t>Raw Data.</w:t>
        </w:r>
      </w:ins>
      <w:ins w:id="1408" w:author="rick ales" w:date="2025-03-01T13:21:00Z" w16du:dateUtc="2025-03-01T18:21:00Z">
        <w:r>
          <w:rPr>
            <w:rFonts w:cs="Arial"/>
            <w:szCs w:val="22"/>
          </w:rPr>
          <w:t xml:space="preserve">” </w:t>
        </w:r>
      </w:ins>
      <w:ins w:id="1409" w:author="rick ales" w:date="2025-03-01T13:22:00Z" w16du:dateUtc="2025-03-01T18:22:00Z">
        <w:r w:rsidR="005F31CC">
          <w:rPr>
            <w:rFonts w:cs="Arial"/>
            <w:szCs w:val="22"/>
          </w:rPr>
          <w:t xml:space="preserve"> </w:t>
        </w:r>
      </w:ins>
    </w:p>
    <w:p w14:paraId="1DBE1438" w14:textId="11E2A869" w:rsidR="0064065C" w:rsidRDefault="005F31CC" w:rsidP="00D44B09">
      <w:pPr>
        <w:pStyle w:val="ListParagraph"/>
        <w:numPr>
          <w:ilvl w:val="0"/>
          <w:numId w:val="36"/>
        </w:numPr>
        <w:autoSpaceDN w:val="0"/>
        <w:spacing w:after="160" w:line="276" w:lineRule="auto"/>
        <w:ind w:left="1440"/>
        <w:contextualSpacing/>
        <w:rPr>
          <w:ins w:id="1410" w:author="rick ales" w:date="2025-03-01T13:25:00Z" w16du:dateUtc="2025-03-01T18:25:00Z"/>
          <w:rFonts w:cs="Arial"/>
          <w:szCs w:val="22"/>
        </w:rPr>
      </w:pPr>
      <w:ins w:id="1411" w:author="rick ales" w:date="2025-03-01T13:23:00Z" w16du:dateUtc="2025-03-01T18:23:00Z">
        <w:r>
          <w:rPr>
            <w:rFonts w:cs="Arial"/>
            <w:szCs w:val="22"/>
          </w:rPr>
          <w:t>The third sheet shall be labeled “Analysis” and include the actua</w:t>
        </w:r>
      </w:ins>
      <w:ins w:id="1412" w:author="rick ales" w:date="2025-03-01T13:24:00Z" w16du:dateUtc="2025-03-01T18:24:00Z">
        <w:r>
          <w:rPr>
            <w:rFonts w:cs="Arial"/>
            <w:szCs w:val="22"/>
          </w:rPr>
          <w:t xml:space="preserve">l level at which the Switch Point </w:t>
        </w:r>
      </w:ins>
      <w:ins w:id="1413" w:author="rick ales" w:date="2025-03-01T13:25:00Z" w16du:dateUtc="2025-03-01T18:25:00Z">
        <w:r>
          <w:rPr>
            <w:rFonts w:cs="Arial"/>
            <w:szCs w:val="22"/>
          </w:rPr>
          <w:t xml:space="preserve">occurred </w:t>
        </w:r>
      </w:ins>
      <w:ins w:id="1414" w:author="rick ales" w:date="2025-03-01T13:24:00Z" w16du:dateUtc="2025-03-01T18:24:00Z">
        <w:r>
          <w:rPr>
            <w:rFonts w:cs="Arial"/>
            <w:szCs w:val="22"/>
          </w:rPr>
          <w:t>(</w:t>
        </w:r>
      </w:ins>
      <w:ins w:id="1415" w:author="rick ales" w:date="2025-03-01T13:25:00Z" w16du:dateUtc="2025-03-01T18:25:00Z">
        <w:r w:rsidRPr="00D37BFE">
          <w:rPr>
            <w:b/>
            <w:bCs/>
          </w:rPr>
          <w:t>L</w:t>
        </w:r>
        <w:r w:rsidRPr="00D37BFE">
          <w:rPr>
            <w:b/>
            <w:bCs/>
            <w:vertAlign w:val="subscript"/>
          </w:rPr>
          <w:t>SWP</w:t>
        </w:r>
        <w:r>
          <w:rPr>
            <w:rFonts w:cs="Arial"/>
            <w:szCs w:val="22"/>
          </w:rPr>
          <w:t xml:space="preserve"> </w:t>
        </w:r>
      </w:ins>
      <w:ins w:id="1416" w:author="rick ales" w:date="2025-03-01T13:24:00Z" w16du:dateUtc="2025-03-01T18:24:00Z">
        <w:r>
          <w:rPr>
            <w:rFonts w:cs="Arial"/>
            <w:szCs w:val="22"/>
          </w:rPr>
          <w:t xml:space="preserve">refer to figure </w:t>
        </w:r>
      </w:ins>
      <w:ins w:id="1417" w:author="rick ales" w:date="2025-03-01T13:25:00Z" w16du:dateUtc="2025-03-01T18:25:00Z">
        <w:r>
          <w:rPr>
            <w:rFonts w:cs="Arial"/>
            <w:szCs w:val="22"/>
          </w:rPr>
          <w:t>2).</w:t>
        </w:r>
      </w:ins>
      <w:del w:id="1418" w:author="rick ales" w:date="2025-03-01T13:23:00Z" w16du:dateUtc="2025-03-01T18:23:00Z">
        <w:r w:rsidR="0064065C" w:rsidDel="005F31CC">
          <w:rPr>
            <w:rFonts w:cs="Arial"/>
            <w:szCs w:val="22"/>
          </w:rPr>
          <w:delText>That shall be one sheet to contain the results for one test run of each DUT.</w:delText>
        </w:r>
      </w:del>
    </w:p>
    <w:p w14:paraId="7AFA4BDE" w14:textId="3973378A" w:rsidR="005F31CC" w:rsidRDefault="005F31CC" w:rsidP="00D44B09">
      <w:pPr>
        <w:pStyle w:val="ListParagraph"/>
        <w:numPr>
          <w:ilvl w:val="0"/>
          <w:numId w:val="36"/>
        </w:numPr>
        <w:autoSpaceDN w:val="0"/>
        <w:spacing w:after="160" w:line="276" w:lineRule="auto"/>
        <w:ind w:left="1440"/>
        <w:contextualSpacing/>
        <w:rPr>
          <w:ins w:id="1419" w:author="rick ales" w:date="2025-03-01T13:27:00Z" w16du:dateUtc="2025-03-01T18:27:00Z"/>
          <w:rFonts w:cs="Arial"/>
          <w:szCs w:val="22"/>
        </w:rPr>
      </w:pPr>
      <w:ins w:id="1420" w:author="rick ales" w:date="2025-03-01T13:25:00Z" w16du:dateUtc="2025-03-01T18:25:00Z">
        <w:r>
          <w:rPr>
            <w:rFonts w:cs="Arial"/>
            <w:szCs w:val="22"/>
          </w:rPr>
          <w:t>The sh</w:t>
        </w:r>
      </w:ins>
      <w:ins w:id="1421" w:author="rick ales" w:date="2025-03-01T13:26:00Z" w16du:dateUtc="2025-03-01T18:26:00Z">
        <w:r>
          <w:rPr>
            <w:rFonts w:cs="Arial"/>
            <w:szCs w:val="22"/>
          </w:rPr>
          <w:t xml:space="preserve">eet labeled “Analysis” shall include identification of </w:t>
        </w:r>
      </w:ins>
      <w:ins w:id="1422" w:author="rick ales" w:date="2025-03-01T13:27:00Z" w16du:dateUtc="2025-03-01T18:27:00Z">
        <w:r>
          <w:rPr>
            <w:rFonts w:cs="Arial"/>
            <w:szCs w:val="22"/>
          </w:rPr>
          <w:t>“</w:t>
        </w:r>
      </w:ins>
      <w:ins w:id="1423" w:author="rick ales" w:date="2025-03-01T13:26:00Z" w16du:dateUtc="2025-03-01T18:26:00Z">
        <w:r>
          <w:rPr>
            <w:rFonts w:cs="Arial"/>
            <w:szCs w:val="22"/>
          </w:rPr>
          <w:t>double actuations</w:t>
        </w:r>
      </w:ins>
      <w:ins w:id="1424" w:author="rick ales" w:date="2025-03-01T13:27:00Z" w16du:dateUtc="2025-03-01T18:27:00Z">
        <w:r>
          <w:rPr>
            <w:rFonts w:cs="Arial"/>
            <w:szCs w:val="22"/>
          </w:rPr>
          <w:t>”</w:t>
        </w:r>
      </w:ins>
      <w:ins w:id="1425" w:author="rick ales" w:date="2025-03-01T13:26:00Z" w16du:dateUtc="2025-03-01T18:26:00Z">
        <w:r>
          <w:rPr>
            <w:rFonts w:cs="Arial"/>
            <w:szCs w:val="22"/>
          </w:rPr>
          <w:t xml:space="preserve"> (</w:t>
        </w:r>
      </w:ins>
      <w:ins w:id="1426" w:author="rick ales" w:date="2025-03-01T13:27:00Z" w16du:dateUtc="2025-03-01T18:27:00Z">
        <w:r>
          <w:rPr>
            <w:rFonts w:cs="Arial"/>
            <w:szCs w:val="22"/>
          </w:rPr>
          <w:t>definition</w:t>
        </w:r>
      </w:ins>
      <w:ins w:id="1427" w:author="rick ales" w:date="2025-03-01T13:26:00Z" w16du:dateUtc="2025-03-01T18:26:00Z">
        <w:r>
          <w:rPr>
            <w:rFonts w:cs="Arial"/>
            <w:szCs w:val="22"/>
          </w:rPr>
          <w:t xml:space="preserve"> TBD) </w:t>
        </w:r>
      </w:ins>
      <w:ins w:id="1428" w:author="rick ales" w:date="2025-03-01T13:27:00Z" w16du:dateUtc="2025-03-01T18:27:00Z">
        <w:r>
          <w:rPr>
            <w:rFonts w:cs="Arial"/>
            <w:szCs w:val="22"/>
          </w:rPr>
          <w:t>and slow “rise time” (definition TBD).</w:t>
        </w:r>
      </w:ins>
    </w:p>
    <w:p w14:paraId="20F291A7" w14:textId="497BA434" w:rsidR="005F31CC" w:rsidRPr="00CF39D1" w:rsidRDefault="005F31CC" w:rsidP="00CF39D1">
      <w:pPr>
        <w:pStyle w:val="ListParagraph"/>
        <w:numPr>
          <w:ilvl w:val="0"/>
          <w:numId w:val="36"/>
        </w:numPr>
        <w:autoSpaceDN w:val="0"/>
        <w:spacing w:after="160" w:line="276" w:lineRule="auto"/>
        <w:ind w:left="1440"/>
        <w:contextualSpacing/>
        <w:rPr>
          <w:ins w:id="1429" w:author="rick ales" w:date="2025-03-01T13:32:00Z" w16du:dateUtc="2025-03-01T18:32:00Z"/>
          <w:rFonts w:cs="Arial"/>
          <w:szCs w:val="22"/>
        </w:rPr>
        <w:pPrChange w:id="1430" w:author="rick ales" w:date="2025-03-01T13:37:00Z" w16du:dateUtc="2025-03-01T18:37:00Z">
          <w:pPr>
            <w:pStyle w:val="ListParagraph"/>
            <w:autoSpaceDN w:val="0"/>
            <w:spacing w:after="160" w:line="276" w:lineRule="auto"/>
            <w:ind w:left="360"/>
            <w:contextualSpacing/>
          </w:pPr>
        </w:pPrChange>
      </w:pPr>
      <w:ins w:id="1431" w:author="rick ales" w:date="2025-03-01T13:27:00Z" w16du:dateUtc="2025-03-01T18:27:00Z">
        <w:r>
          <w:rPr>
            <w:rFonts w:cs="Arial"/>
            <w:szCs w:val="22"/>
          </w:rPr>
          <w:lastRenderedPageBreak/>
          <w:t>The values on the Analysis</w:t>
        </w:r>
      </w:ins>
      <w:ins w:id="1432" w:author="rick ales" w:date="2025-03-01T13:28:00Z" w16du:dateUtc="2025-03-01T18:28:00Z">
        <w:r>
          <w:rPr>
            <w:rFonts w:cs="Arial"/>
            <w:szCs w:val="22"/>
          </w:rPr>
          <w:t xml:space="preserve"> sheet may be calculated post-test execution.</w:t>
        </w:r>
      </w:ins>
    </w:p>
    <w:p w14:paraId="57283DC9" w14:textId="77C70530" w:rsidR="00CF39D1" w:rsidRDefault="00CF39D1" w:rsidP="00CF39D1">
      <w:pPr>
        <w:pStyle w:val="Style1"/>
        <w:spacing w:after="120"/>
        <w:rPr>
          <w:ins w:id="1433" w:author="rick ales" w:date="2025-03-01T13:34:00Z" w16du:dateUtc="2025-03-01T18:34:00Z"/>
          <w:rFonts w:cs="Times New Roman"/>
        </w:rPr>
        <w:pPrChange w:id="1434" w:author="rick ales" w:date="2025-03-01T13:39:00Z" w16du:dateUtc="2025-03-01T18:39:00Z">
          <w:pPr>
            <w:pStyle w:val="Style1"/>
          </w:pPr>
        </w:pPrChange>
      </w:pPr>
      <w:bookmarkStart w:id="1435" w:name="_Toc191729670"/>
      <w:bookmarkStart w:id="1436" w:name="_Toc191730137"/>
      <w:ins w:id="1437" w:author="rick ales" w:date="2025-03-01T13:34:00Z" w16du:dateUtc="2025-03-01T18:34:00Z">
        <w:r>
          <w:t xml:space="preserve">EPIC </w:t>
        </w:r>
        <w:r>
          <w:t>2</w:t>
        </w:r>
        <w:bookmarkEnd w:id="1435"/>
        <w:bookmarkEnd w:id="1436"/>
      </w:ins>
    </w:p>
    <w:p w14:paraId="348B5C2E" w14:textId="6BA5DF57" w:rsidR="00CF39D1" w:rsidRDefault="00CF39D1" w:rsidP="00CF39D1">
      <w:pPr>
        <w:ind w:firstLine="720"/>
        <w:rPr>
          <w:ins w:id="1438" w:author="rick ales" w:date="2025-03-01T13:38:00Z" w16du:dateUtc="2025-03-01T18:38:00Z"/>
        </w:rPr>
      </w:pPr>
      <w:ins w:id="1439" w:author="rick ales" w:date="2025-03-01T13:34:00Z" w16du:dateUtc="2025-03-01T18:34:00Z">
        <w:r>
          <w:t xml:space="preserve">EPIC </w:t>
        </w:r>
        <w:r>
          <w:t>2</w:t>
        </w:r>
        <w:r>
          <w:t xml:space="preserve"> </w:t>
        </w:r>
        <w:r>
          <w:t>adds the capabil</w:t>
        </w:r>
      </w:ins>
      <w:ins w:id="1440" w:author="rick ales" w:date="2025-03-01T13:35:00Z" w16du:dateUtc="2025-03-01T18:35:00Z">
        <w:r>
          <w:t xml:space="preserve">ity to test multiple PWC Elevate </w:t>
        </w:r>
        <w:proofErr w:type="gramStart"/>
        <w:r>
          <w:t>OLD DUT</w:t>
        </w:r>
        <w:proofErr w:type="gramEnd"/>
        <w:r>
          <w:t xml:space="preserve">.  </w:t>
        </w:r>
      </w:ins>
      <w:moveToRangeStart w:id="1441" w:author="rick ales" w:date="2025-03-01T13:36:00Z" w:name="move191728582"/>
      <w:moveTo w:id="1442" w:author="rick ales" w:date="2025-03-01T13:36:00Z" w16du:dateUtc="2025-03-01T18:36:00Z">
        <w:r>
          <w:t xml:space="preserve">Currently with one </w:t>
        </w:r>
        <w:proofErr w:type="spellStart"/>
        <w:r>
          <w:t>DataQ</w:t>
        </w:r>
        <w:proofErr w:type="spellEnd"/>
        <w:r>
          <w:t xml:space="preserve"> (8 channels will) will monitor 4 sensors, but the tank is fixtured to accommodate 12 sensors.  One </w:t>
        </w:r>
        <w:proofErr w:type="spellStart"/>
        <w:r>
          <w:t>DataQ</w:t>
        </w:r>
        <w:proofErr w:type="spellEnd"/>
        <w:r>
          <w:t xml:space="preserve"> for 4 sensors</w:t>
        </w:r>
      </w:moveTo>
      <w:ins w:id="1443" w:author="rick ales" w:date="2025-03-01T13:41:00Z" w16du:dateUtc="2025-03-01T18:41:00Z">
        <w:r>
          <w:t xml:space="preserve">.  Many of the EPIC 1 requirements will have </w:t>
        </w:r>
      </w:ins>
      <w:ins w:id="1444" w:author="rick ales" w:date="2025-03-01T13:42:00Z" w16du:dateUtc="2025-03-01T18:42:00Z">
        <w:r>
          <w:t>to be adjusted to accommodate multiple sensor test scenario.</w:t>
        </w:r>
      </w:ins>
      <w:moveTo w:id="1445" w:author="rick ales" w:date="2025-03-01T13:36:00Z" w16du:dateUtc="2025-03-01T18:36:00Z">
        <w:del w:id="1446" w:author="rick ales" w:date="2025-03-01T13:41:00Z" w16du:dateUtc="2025-03-01T18:41:00Z">
          <w:r w:rsidDel="00CF39D1">
            <w:delText xml:space="preserve">. </w:delText>
          </w:r>
        </w:del>
      </w:moveTo>
    </w:p>
    <w:p w14:paraId="66B84C84" w14:textId="77777777" w:rsidR="00CF39D1" w:rsidRDefault="00CF39D1" w:rsidP="00CF39D1">
      <w:pPr>
        <w:ind w:firstLine="720"/>
        <w:rPr>
          <w:moveTo w:id="1447" w:author="rick ales" w:date="2025-03-01T13:36:00Z" w16du:dateUtc="2025-03-01T18:36:00Z"/>
        </w:rPr>
        <w:pPrChange w:id="1448" w:author="rick ales" w:date="2025-03-01T13:36:00Z" w16du:dateUtc="2025-03-01T18:36:00Z">
          <w:pPr>
            <w:pStyle w:val="ListParagraph"/>
            <w:numPr>
              <w:ilvl w:val="1"/>
              <w:numId w:val="6"/>
            </w:numPr>
            <w:autoSpaceDN w:val="0"/>
            <w:spacing w:after="160" w:line="276" w:lineRule="auto"/>
            <w:ind w:left="1170" w:hanging="450"/>
            <w:contextualSpacing/>
          </w:pPr>
        </w:pPrChange>
      </w:pPr>
    </w:p>
    <w:moveToRangeEnd w:id="1441"/>
    <w:p w14:paraId="535E44C0" w14:textId="77777777" w:rsidR="00CF39D1" w:rsidRDefault="00CF39D1" w:rsidP="00CF39D1">
      <w:pPr>
        <w:pStyle w:val="ListParagraph"/>
        <w:numPr>
          <w:ilvl w:val="0"/>
          <w:numId w:val="7"/>
        </w:numPr>
        <w:autoSpaceDN w:val="0"/>
        <w:spacing w:after="160" w:line="276" w:lineRule="auto"/>
        <w:contextualSpacing/>
        <w:rPr>
          <w:ins w:id="1449" w:author="rick ales" w:date="2025-03-01T13:38:00Z" w16du:dateUtc="2025-03-01T18:38:00Z"/>
          <w:rFonts w:cs="Arial"/>
          <w:szCs w:val="22"/>
        </w:rPr>
      </w:pPr>
      <w:ins w:id="1450" w:author="rick ales" w:date="2025-03-01T13:38:00Z" w16du:dateUtc="2025-03-01T18:38:00Z">
        <w:r>
          <w:rPr>
            <w:rFonts w:cs="Arial"/>
            <w:szCs w:val="22"/>
          </w:rPr>
          <w:t xml:space="preserve">The EPIC </w:t>
        </w:r>
        <w:r>
          <w:rPr>
            <w:rFonts w:cs="Arial"/>
            <w:szCs w:val="22"/>
          </w:rPr>
          <w:t>2</w:t>
        </w:r>
        <w:r>
          <w:rPr>
            <w:rFonts w:cs="Arial"/>
            <w:szCs w:val="22"/>
          </w:rPr>
          <w:t xml:space="preserve"> System </w:t>
        </w:r>
        <w:r>
          <w:rPr>
            <w:rFonts w:cs="Arial"/>
            <w:szCs w:val="22"/>
          </w:rPr>
          <w:t>Shall</w:t>
        </w:r>
        <w:r>
          <w:rPr>
            <w:rFonts w:cs="Arial"/>
            <w:szCs w:val="22"/>
          </w:rPr>
          <w:t xml:space="preserve"> be placed into production service with the HW</w:t>
        </w:r>
        <w:r>
          <w:rPr>
            <w:rFonts w:cs="Arial"/>
            <w:szCs w:val="22"/>
          </w:rPr>
          <w:t xml:space="preserve">2 only. </w:t>
        </w:r>
      </w:ins>
    </w:p>
    <w:p w14:paraId="1A7305EB" w14:textId="615C3138" w:rsidR="00CF39D1" w:rsidRDefault="00CF39D1" w:rsidP="00CF39D1">
      <w:pPr>
        <w:spacing w:before="120"/>
        <w:ind w:firstLine="720"/>
        <w:rPr>
          <w:ins w:id="1451" w:author="rick ales" w:date="2025-03-01T13:35:00Z" w16du:dateUtc="2025-03-01T18:35:00Z"/>
          <w:rFonts w:cs="Arial"/>
          <w:szCs w:val="22"/>
        </w:rPr>
      </w:pPr>
    </w:p>
    <w:p w14:paraId="095CC9C6" w14:textId="77777777" w:rsidR="00CF39D1" w:rsidRDefault="00CF39D1" w:rsidP="00CF39D1">
      <w:pPr>
        <w:spacing w:before="120"/>
        <w:ind w:firstLine="720"/>
        <w:rPr>
          <w:ins w:id="1452" w:author="rick ales" w:date="2025-03-01T13:35:00Z" w16du:dateUtc="2025-03-01T18:35:00Z"/>
          <w:rFonts w:cs="Arial"/>
          <w:szCs w:val="22"/>
        </w:rPr>
      </w:pPr>
    </w:p>
    <w:p w14:paraId="1FEDF2AF" w14:textId="77777777" w:rsidR="005F31CC" w:rsidRPr="00CF39D1" w:rsidRDefault="005F31CC" w:rsidP="00CF39D1">
      <w:pPr>
        <w:autoSpaceDN w:val="0"/>
        <w:spacing w:after="160" w:line="276" w:lineRule="auto"/>
        <w:contextualSpacing/>
        <w:rPr>
          <w:ins w:id="1453" w:author="rick ales" w:date="2025-03-01T13:30:00Z" w16du:dateUtc="2025-03-01T18:30:00Z"/>
          <w:rFonts w:cs="Arial"/>
          <w:szCs w:val="22"/>
        </w:rPr>
        <w:pPrChange w:id="1454" w:author="rick ales" w:date="2025-03-01T13:36:00Z" w16du:dateUtc="2025-03-01T18:36:00Z">
          <w:pPr>
            <w:pStyle w:val="ListParagraph"/>
            <w:autoSpaceDN w:val="0"/>
            <w:spacing w:after="160" w:line="276" w:lineRule="auto"/>
            <w:ind w:left="360"/>
            <w:contextualSpacing/>
          </w:pPr>
        </w:pPrChange>
      </w:pPr>
    </w:p>
    <w:p w14:paraId="0E521D6F" w14:textId="6D706C78" w:rsidR="005F31CC" w:rsidRDefault="005F31CC" w:rsidP="007A4E8B">
      <w:pPr>
        <w:pStyle w:val="ZL1Section"/>
        <w:rPr>
          <w:ins w:id="1455" w:author="rick ales" w:date="2025-03-01T14:00:00Z" w16du:dateUtc="2025-03-01T19:00:00Z"/>
        </w:rPr>
      </w:pPr>
      <w:bookmarkStart w:id="1456" w:name="_Toc191729671"/>
      <w:bookmarkStart w:id="1457" w:name="_Toc191730138"/>
      <w:ins w:id="1458" w:author="rick ales" w:date="2025-03-01T13:30:00Z" w16du:dateUtc="2025-03-01T18:30:00Z">
        <w:r w:rsidRPr="00CF39D1">
          <w:t>APPENDIX</w:t>
        </w:r>
      </w:ins>
      <w:ins w:id="1459" w:author="rick ales" w:date="2025-03-01T13:31:00Z" w16du:dateUtc="2025-03-01T18:31:00Z">
        <w:r w:rsidRPr="00CF39D1">
          <w:t xml:space="preserve"> </w:t>
        </w:r>
        <w:proofErr w:type="gramStart"/>
        <w:r w:rsidRPr="00CF39D1">
          <w:t>A  NOT</w:t>
        </w:r>
        <w:proofErr w:type="gramEnd"/>
        <w:r w:rsidRPr="00CF39D1">
          <w:t xml:space="preserve"> PART OF THIS SPECIFICATION</w:t>
        </w:r>
      </w:ins>
      <w:bookmarkEnd w:id="1456"/>
      <w:bookmarkEnd w:id="1457"/>
    </w:p>
    <w:p w14:paraId="6EE5D6FB" w14:textId="56FCB7AF" w:rsidR="007132E5" w:rsidRPr="007132E5" w:rsidRDefault="007132E5" w:rsidP="007132E5">
      <w:pPr>
        <w:pPrChange w:id="1460" w:author="rick ales" w:date="2025-03-01T14:00:00Z" w16du:dateUtc="2025-03-01T19:00:00Z">
          <w:pPr>
            <w:pStyle w:val="ListParagraph"/>
            <w:numPr>
              <w:numId w:val="36"/>
            </w:numPr>
            <w:autoSpaceDN w:val="0"/>
            <w:spacing w:after="160" w:line="276" w:lineRule="auto"/>
            <w:ind w:left="1440" w:hanging="360"/>
            <w:contextualSpacing/>
          </w:pPr>
        </w:pPrChange>
      </w:pPr>
      <w:ins w:id="1461" w:author="rick ales" w:date="2025-03-01T14:00:00Z" w16du:dateUtc="2025-03-01T19:00:00Z">
        <w:r w:rsidRPr="00CF39D1">
          <w:t>Miscellaneous Information</w:t>
        </w:r>
      </w:ins>
    </w:p>
    <w:p w14:paraId="201A6B55" w14:textId="77777777" w:rsidR="0064065C" w:rsidRDefault="0064065C" w:rsidP="005F31CC">
      <w:pPr>
        <w:pStyle w:val="ListParagraph"/>
        <w:numPr>
          <w:ilvl w:val="0"/>
          <w:numId w:val="49"/>
        </w:numPr>
        <w:autoSpaceDN w:val="0"/>
        <w:spacing w:after="160" w:line="276" w:lineRule="auto"/>
        <w:ind w:left="1080"/>
        <w:contextualSpacing/>
        <w:rPr>
          <w:rFonts w:cs="Arial"/>
          <w:szCs w:val="22"/>
        </w:rPr>
        <w:pPrChange w:id="1462" w:author="rick ales" w:date="2025-03-01T13:30:00Z" w16du:dateUtc="2025-03-01T18:30:00Z">
          <w:pPr>
            <w:pStyle w:val="ListParagraph"/>
            <w:numPr>
              <w:numId w:val="36"/>
            </w:numPr>
            <w:autoSpaceDN w:val="0"/>
            <w:spacing w:after="160" w:line="276" w:lineRule="auto"/>
            <w:ind w:left="1440" w:hanging="360"/>
            <w:contextualSpacing/>
          </w:pPr>
        </w:pPrChange>
      </w:pPr>
      <w:r>
        <w:rPr>
          <w:rFonts w:cs="Arial"/>
          <w:szCs w:val="22"/>
        </w:rPr>
        <w:t>The sheet shall be named the variation of the test concatenated DUT_ID</w:t>
      </w:r>
    </w:p>
    <w:p w14:paraId="30945E31" w14:textId="77777777" w:rsidR="0064065C" w:rsidRDefault="0064065C" w:rsidP="005F31CC">
      <w:pPr>
        <w:pStyle w:val="ListParagraph"/>
        <w:numPr>
          <w:ilvl w:val="0"/>
          <w:numId w:val="49"/>
        </w:numPr>
        <w:autoSpaceDN w:val="0"/>
        <w:spacing w:after="160" w:line="276" w:lineRule="auto"/>
        <w:ind w:left="1080"/>
        <w:contextualSpacing/>
        <w:rPr>
          <w:rFonts w:cs="Arial"/>
          <w:szCs w:val="22"/>
        </w:rPr>
        <w:pPrChange w:id="1463" w:author="rick ales" w:date="2025-03-01T13:30:00Z" w16du:dateUtc="2025-03-01T18:30:00Z">
          <w:pPr>
            <w:pStyle w:val="ListParagraph"/>
            <w:numPr>
              <w:numId w:val="36"/>
            </w:numPr>
            <w:autoSpaceDN w:val="0"/>
            <w:spacing w:after="160" w:line="276" w:lineRule="auto"/>
            <w:ind w:left="1440" w:hanging="360"/>
            <w:contextualSpacing/>
          </w:pPr>
        </w:pPrChange>
      </w:pPr>
      <w:r>
        <w:rPr>
          <w:rFonts w:cs="Arial"/>
          <w:szCs w:val="22"/>
        </w:rPr>
        <w:t>The sheet shall be derived from the template contained in the XL test plan for the appropriate variant of the test.</w:t>
      </w:r>
    </w:p>
    <w:p w14:paraId="46EE4E20" w14:textId="77777777" w:rsidR="0064065C" w:rsidRDefault="0064065C" w:rsidP="005F31CC">
      <w:pPr>
        <w:pStyle w:val="ListParagraph"/>
        <w:numPr>
          <w:ilvl w:val="0"/>
          <w:numId w:val="49"/>
        </w:numPr>
        <w:autoSpaceDN w:val="0"/>
        <w:spacing w:after="160" w:line="276" w:lineRule="auto"/>
        <w:ind w:left="1080"/>
        <w:contextualSpacing/>
        <w:rPr>
          <w:rFonts w:cs="Arial"/>
          <w:szCs w:val="22"/>
        </w:rPr>
        <w:pPrChange w:id="1464" w:author="rick ales" w:date="2025-03-01T13:30:00Z" w16du:dateUtc="2025-03-01T18:30:00Z">
          <w:pPr>
            <w:pStyle w:val="ListParagraph"/>
            <w:numPr>
              <w:numId w:val="36"/>
            </w:numPr>
            <w:autoSpaceDN w:val="0"/>
            <w:spacing w:after="160" w:line="276" w:lineRule="auto"/>
            <w:ind w:left="1440" w:hanging="360"/>
            <w:contextualSpacing/>
          </w:pPr>
        </w:pPrChange>
      </w:pPr>
      <w:r>
        <w:rPr>
          <w:rFonts w:cs="Arial"/>
          <w:szCs w:val="22"/>
        </w:rPr>
        <w:t>The XL Test Plan shall contain a test log of</w:t>
      </w:r>
    </w:p>
    <w:p w14:paraId="3F37F0AD" w14:textId="77777777" w:rsidR="0064065C" w:rsidRDefault="0064065C" w:rsidP="005F31CC">
      <w:pPr>
        <w:pStyle w:val="ListParagraph"/>
        <w:numPr>
          <w:ilvl w:val="0"/>
          <w:numId w:val="49"/>
        </w:numPr>
        <w:autoSpaceDN w:val="0"/>
        <w:spacing w:after="160" w:line="276" w:lineRule="auto"/>
        <w:ind w:left="1080"/>
        <w:contextualSpacing/>
        <w:rPr>
          <w:rFonts w:cs="Arial"/>
          <w:szCs w:val="22"/>
        </w:rPr>
        <w:pPrChange w:id="1465" w:author="rick ales" w:date="2025-03-01T13:30:00Z" w16du:dateUtc="2025-03-01T18:30:00Z">
          <w:pPr>
            <w:pStyle w:val="ListParagraph"/>
            <w:numPr>
              <w:numId w:val="36"/>
            </w:numPr>
            <w:autoSpaceDN w:val="0"/>
            <w:spacing w:after="160" w:line="276" w:lineRule="auto"/>
            <w:ind w:left="1440" w:hanging="360"/>
            <w:contextualSpacing/>
          </w:pPr>
        </w:pPrChange>
      </w:pPr>
      <w:r>
        <w:rPr>
          <w:rFonts w:cs="Arial"/>
          <w:szCs w:val="22"/>
        </w:rPr>
        <w:t xml:space="preserve"> User must acknowledge/approve saving acquired data to Test Report. </w:t>
      </w:r>
    </w:p>
    <w:p w14:paraId="6018E886" w14:textId="77777777" w:rsidR="0064065C" w:rsidRDefault="0064065C" w:rsidP="005F31CC">
      <w:pPr>
        <w:pStyle w:val="ListParagraph"/>
        <w:numPr>
          <w:ilvl w:val="0"/>
          <w:numId w:val="49"/>
        </w:numPr>
        <w:autoSpaceDN w:val="0"/>
        <w:spacing w:after="160" w:line="276" w:lineRule="auto"/>
        <w:ind w:left="1080"/>
        <w:contextualSpacing/>
        <w:rPr>
          <w:rFonts w:cs="Arial"/>
          <w:szCs w:val="22"/>
        </w:rPr>
        <w:pPrChange w:id="1466" w:author="rick ales" w:date="2025-03-01T13:30:00Z" w16du:dateUtc="2025-03-01T18:30:00Z">
          <w:pPr>
            <w:pStyle w:val="ListParagraph"/>
            <w:numPr>
              <w:numId w:val="36"/>
            </w:numPr>
            <w:autoSpaceDN w:val="0"/>
            <w:spacing w:after="160" w:line="276" w:lineRule="auto"/>
            <w:ind w:left="1440" w:hanging="360"/>
            <w:contextualSpacing/>
          </w:pPr>
        </w:pPrChange>
      </w:pPr>
      <w:r>
        <w:rPr>
          <w:rFonts w:cs="Arial"/>
          <w:szCs w:val="22"/>
        </w:rPr>
        <w:t xml:space="preserve"> The path of the test report repository shall be configured by the Maintenance user.</w:t>
      </w:r>
    </w:p>
    <w:p w14:paraId="369D480E" w14:textId="77777777" w:rsidR="0064065C" w:rsidRDefault="0064065C" w:rsidP="005F31CC">
      <w:pPr>
        <w:pStyle w:val="ListParagraph"/>
        <w:numPr>
          <w:ilvl w:val="0"/>
          <w:numId w:val="49"/>
        </w:numPr>
        <w:autoSpaceDN w:val="0"/>
        <w:spacing w:after="160" w:line="276" w:lineRule="auto"/>
        <w:ind w:left="1080"/>
        <w:contextualSpacing/>
        <w:rPr>
          <w:rFonts w:cs="Arial"/>
          <w:szCs w:val="22"/>
        </w:rPr>
        <w:pPrChange w:id="1467" w:author="rick ales" w:date="2025-03-01T13:30:00Z" w16du:dateUtc="2025-03-01T18:30:00Z">
          <w:pPr>
            <w:pStyle w:val="ListParagraph"/>
            <w:numPr>
              <w:numId w:val="36"/>
            </w:numPr>
            <w:autoSpaceDN w:val="0"/>
            <w:spacing w:after="160" w:line="276" w:lineRule="auto"/>
            <w:ind w:left="1440" w:hanging="360"/>
            <w:contextualSpacing/>
          </w:pPr>
        </w:pPrChange>
      </w:pPr>
      <w:r>
        <w:rPr>
          <w:rFonts w:cs="Arial"/>
          <w:szCs w:val="22"/>
        </w:rPr>
        <w:t>The user cannot change the test report or the test repository path.</w:t>
      </w:r>
    </w:p>
    <w:p w14:paraId="4AE1FFBA" w14:textId="77777777" w:rsidR="0064065C" w:rsidRDefault="0064065C" w:rsidP="005F31CC">
      <w:pPr>
        <w:pStyle w:val="ListParagraph"/>
        <w:numPr>
          <w:ilvl w:val="0"/>
          <w:numId w:val="49"/>
        </w:numPr>
        <w:autoSpaceDN w:val="0"/>
        <w:spacing w:after="160" w:line="276" w:lineRule="auto"/>
        <w:ind w:left="1080"/>
        <w:contextualSpacing/>
        <w:rPr>
          <w:rFonts w:cs="Arial"/>
          <w:szCs w:val="22"/>
        </w:rPr>
        <w:pPrChange w:id="1468" w:author="rick ales" w:date="2025-03-01T13:30:00Z" w16du:dateUtc="2025-03-01T18:30:00Z">
          <w:pPr>
            <w:pStyle w:val="ListParagraph"/>
            <w:numPr>
              <w:numId w:val="36"/>
            </w:numPr>
            <w:autoSpaceDN w:val="0"/>
            <w:spacing w:after="160" w:line="276" w:lineRule="auto"/>
            <w:ind w:left="1440" w:hanging="360"/>
            <w:contextualSpacing/>
          </w:pPr>
        </w:pPrChange>
      </w:pPr>
      <w:r>
        <w:rPr>
          <w:rFonts w:cs="Arial"/>
          <w:szCs w:val="22"/>
        </w:rPr>
        <w:t>The user shall be prompted for any additional closing notes or annotations to be included.</w:t>
      </w:r>
    </w:p>
    <w:p w14:paraId="5B1C56B7" w14:textId="77777777" w:rsidR="0064065C" w:rsidRDefault="0064065C" w:rsidP="005F31CC">
      <w:pPr>
        <w:pStyle w:val="ListParagraph"/>
        <w:numPr>
          <w:ilvl w:val="0"/>
          <w:numId w:val="49"/>
        </w:numPr>
        <w:autoSpaceDN w:val="0"/>
        <w:spacing w:after="160" w:line="276" w:lineRule="auto"/>
        <w:ind w:left="1080"/>
        <w:contextualSpacing/>
        <w:rPr>
          <w:rFonts w:cs="Arial"/>
          <w:szCs w:val="22"/>
        </w:rPr>
        <w:pPrChange w:id="1469" w:author="rick ales" w:date="2025-03-01T13:30:00Z" w16du:dateUtc="2025-03-01T18:30:00Z">
          <w:pPr>
            <w:pStyle w:val="ListParagraph"/>
            <w:numPr>
              <w:numId w:val="36"/>
            </w:numPr>
            <w:autoSpaceDN w:val="0"/>
            <w:spacing w:after="160" w:line="276" w:lineRule="auto"/>
            <w:ind w:left="1440" w:hanging="360"/>
            <w:contextualSpacing/>
          </w:pPr>
        </w:pPrChange>
      </w:pPr>
      <w:r>
        <w:rPr>
          <w:rFonts w:cs="Arial"/>
          <w:szCs w:val="22"/>
        </w:rPr>
        <w:t xml:space="preserve">The first Sheet of the test report shall include Job number as Title, PRE and POST test annotations input by the user and the actual test bench configuration values for the test run. </w:t>
      </w:r>
    </w:p>
    <w:p w14:paraId="693783A5" w14:textId="77777777" w:rsidR="0064065C" w:rsidRDefault="0064065C" w:rsidP="005F31CC">
      <w:pPr>
        <w:pStyle w:val="ListParagraph"/>
        <w:numPr>
          <w:ilvl w:val="0"/>
          <w:numId w:val="49"/>
        </w:numPr>
        <w:autoSpaceDN w:val="0"/>
        <w:spacing w:after="160" w:line="276" w:lineRule="auto"/>
        <w:ind w:left="1080"/>
        <w:contextualSpacing/>
        <w:rPr>
          <w:rFonts w:cs="Arial"/>
          <w:szCs w:val="22"/>
        </w:rPr>
        <w:pPrChange w:id="1470" w:author="rick ales" w:date="2025-03-01T13:30:00Z" w16du:dateUtc="2025-03-01T18:30:00Z">
          <w:pPr>
            <w:pStyle w:val="ListParagraph"/>
            <w:numPr>
              <w:numId w:val="36"/>
            </w:numPr>
            <w:autoSpaceDN w:val="0"/>
            <w:spacing w:after="160" w:line="276" w:lineRule="auto"/>
            <w:ind w:left="1440" w:hanging="360"/>
            <w:contextualSpacing/>
          </w:pPr>
        </w:pPrChange>
      </w:pPr>
      <w:r>
        <w:rPr>
          <w:rFonts w:cs="Arial"/>
          <w:szCs w:val="22"/>
        </w:rPr>
        <w:t xml:space="preserve">Each DUT test report sheet shall contain tables for each switch of:  </w:t>
      </w:r>
    </w:p>
    <w:p w14:paraId="11C230A1" w14:textId="77777777" w:rsidR="0064065C" w:rsidRDefault="0064065C" w:rsidP="005F31CC">
      <w:pPr>
        <w:pStyle w:val="ListParagraph"/>
        <w:numPr>
          <w:ilvl w:val="1"/>
          <w:numId w:val="49"/>
        </w:numPr>
        <w:autoSpaceDN w:val="0"/>
        <w:spacing w:after="160" w:line="276" w:lineRule="auto"/>
        <w:ind w:left="1800"/>
        <w:contextualSpacing/>
        <w:rPr>
          <w:rFonts w:cs="Arial"/>
          <w:szCs w:val="22"/>
        </w:rPr>
        <w:pPrChange w:id="1471" w:author="rick ales" w:date="2025-03-01T13:30:00Z" w16du:dateUtc="2025-03-01T18:30:00Z">
          <w:pPr>
            <w:pStyle w:val="ListParagraph"/>
            <w:numPr>
              <w:ilvl w:val="1"/>
              <w:numId w:val="36"/>
            </w:numPr>
            <w:autoSpaceDN w:val="0"/>
            <w:spacing w:after="160" w:line="276" w:lineRule="auto"/>
            <w:ind w:left="1800" w:hanging="360"/>
            <w:contextualSpacing/>
          </w:pPr>
        </w:pPrChange>
      </w:pPr>
      <w:r>
        <w:rPr>
          <w:rFonts w:cs="Arial"/>
          <w:szCs w:val="22"/>
        </w:rPr>
        <w:t>Ch A Fill:   in Range?  Pass/</w:t>
      </w:r>
      <w:proofErr w:type="gramStart"/>
      <w:r>
        <w:rPr>
          <w:rFonts w:cs="Arial"/>
          <w:szCs w:val="22"/>
        </w:rPr>
        <w:t xml:space="preserve">Fail;   </w:t>
      </w:r>
      <w:proofErr w:type="gramEnd"/>
      <w:r>
        <w:rPr>
          <w:rFonts w:cs="Arial"/>
          <w:szCs w:val="22"/>
        </w:rPr>
        <w:t xml:space="preserve"> Level Value of actuation.</w:t>
      </w:r>
    </w:p>
    <w:p w14:paraId="61D0423D" w14:textId="77777777" w:rsidR="0064065C" w:rsidRDefault="0064065C" w:rsidP="005F31CC">
      <w:pPr>
        <w:pStyle w:val="ListParagraph"/>
        <w:numPr>
          <w:ilvl w:val="1"/>
          <w:numId w:val="49"/>
        </w:numPr>
        <w:autoSpaceDN w:val="0"/>
        <w:spacing w:after="160" w:line="276" w:lineRule="auto"/>
        <w:ind w:left="1800"/>
        <w:contextualSpacing/>
        <w:rPr>
          <w:rFonts w:cs="Arial"/>
          <w:szCs w:val="22"/>
        </w:rPr>
        <w:pPrChange w:id="1472" w:author="rick ales" w:date="2025-03-01T13:30:00Z" w16du:dateUtc="2025-03-01T18:30:00Z">
          <w:pPr>
            <w:pStyle w:val="ListParagraph"/>
            <w:numPr>
              <w:ilvl w:val="1"/>
              <w:numId w:val="36"/>
            </w:numPr>
            <w:autoSpaceDN w:val="0"/>
            <w:spacing w:after="160" w:line="276" w:lineRule="auto"/>
            <w:ind w:left="1800" w:hanging="360"/>
            <w:contextualSpacing/>
          </w:pPr>
        </w:pPrChange>
      </w:pPr>
      <w:r>
        <w:rPr>
          <w:rFonts w:cs="Arial"/>
          <w:szCs w:val="22"/>
        </w:rPr>
        <w:t>Ch B Fill:   in Range?   Pass/</w:t>
      </w:r>
      <w:proofErr w:type="gramStart"/>
      <w:r>
        <w:rPr>
          <w:rFonts w:cs="Arial"/>
          <w:szCs w:val="22"/>
        </w:rPr>
        <w:t xml:space="preserve">Fail;   </w:t>
      </w:r>
      <w:proofErr w:type="gramEnd"/>
      <w:r>
        <w:rPr>
          <w:rFonts w:cs="Arial"/>
          <w:szCs w:val="22"/>
        </w:rPr>
        <w:t xml:space="preserve"> Level Value of actuation.</w:t>
      </w:r>
    </w:p>
    <w:p w14:paraId="0D8A0F61" w14:textId="77777777" w:rsidR="0064065C" w:rsidRDefault="0064065C" w:rsidP="005F31CC">
      <w:pPr>
        <w:pStyle w:val="ListParagraph"/>
        <w:numPr>
          <w:ilvl w:val="1"/>
          <w:numId w:val="49"/>
        </w:numPr>
        <w:autoSpaceDN w:val="0"/>
        <w:spacing w:after="160" w:line="276" w:lineRule="auto"/>
        <w:ind w:left="1800"/>
        <w:contextualSpacing/>
        <w:rPr>
          <w:rFonts w:cs="Arial"/>
          <w:szCs w:val="22"/>
        </w:rPr>
        <w:pPrChange w:id="1473" w:author="rick ales" w:date="2025-03-01T13:30:00Z" w16du:dateUtc="2025-03-01T18:30:00Z">
          <w:pPr>
            <w:pStyle w:val="ListParagraph"/>
            <w:numPr>
              <w:ilvl w:val="1"/>
              <w:numId w:val="36"/>
            </w:numPr>
            <w:autoSpaceDN w:val="0"/>
            <w:spacing w:after="160" w:line="276" w:lineRule="auto"/>
            <w:ind w:left="1800" w:hanging="360"/>
            <w:contextualSpacing/>
          </w:pPr>
        </w:pPrChange>
      </w:pPr>
      <w:r>
        <w:rPr>
          <w:rFonts w:cs="Arial"/>
          <w:szCs w:val="22"/>
        </w:rPr>
        <w:t>Ch A Drain:   in Range? Pass/</w:t>
      </w:r>
      <w:proofErr w:type="gramStart"/>
      <w:r>
        <w:rPr>
          <w:rFonts w:cs="Arial"/>
          <w:szCs w:val="22"/>
        </w:rPr>
        <w:t xml:space="preserve">Fail;   </w:t>
      </w:r>
      <w:proofErr w:type="gramEnd"/>
      <w:r>
        <w:rPr>
          <w:rFonts w:cs="Arial"/>
          <w:szCs w:val="22"/>
        </w:rPr>
        <w:t xml:space="preserve"> Level Value of actuation.</w:t>
      </w:r>
    </w:p>
    <w:p w14:paraId="047CC153" w14:textId="77777777" w:rsidR="0064065C" w:rsidRDefault="0064065C" w:rsidP="005F31CC">
      <w:pPr>
        <w:pStyle w:val="ListParagraph"/>
        <w:numPr>
          <w:ilvl w:val="1"/>
          <w:numId w:val="49"/>
        </w:numPr>
        <w:autoSpaceDN w:val="0"/>
        <w:spacing w:after="160" w:line="276" w:lineRule="auto"/>
        <w:ind w:left="1800"/>
        <w:contextualSpacing/>
        <w:rPr>
          <w:rFonts w:cs="Arial"/>
          <w:szCs w:val="22"/>
        </w:rPr>
        <w:pPrChange w:id="1474" w:author="rick ales" w:date="2025-03-01T13:30:00Z" w16du:dateUtc="2025-03-01T18:30:00Z">
          <w:pPr>
            <w:pStyle w:val="ListParagraph"/>
            <w:numPr>
              <w:ilvl w:val="1"/>
              <w:numId w:val="36"/>
            </w:numPr>
            <w:autoSpaceDN w:val="0"/>
            <w:spacing w:after="160" w:line="276" w:lineRule="auto"/>
            <w:ind w:left="1800" w:hanging="360"/>
            <w:contextualSpacing/>
          </w:pPr>
        </w:pPrChange>
      </w:pPr>
      <w:r>
        <w:rPr>
          <w:rFonts w:cs="Arial"/>
          <w:szCs w:val="22"/>
        </w:rPr>
        <w:t>Ch B Drain:   in Range? Pass/</w:t>
      </w:r>
      <w:proofErr w:type="gramStart"/>
      <w:r>
        <w:rPr>
          <w:rFonts w:cs="Arial"/>
          <w:szCs w:val="22"/>
        </w:rPr>
        <w:t xml:space="preserve">Fail;   </w:t>
      </w:r>
      <w:proofErr w:type="gramEnd"/>
      <w:r>
        <w:rPr>
          <w:rFonts w:cs="Arial"/>
          <w:szCs w:val="22"/>
        </w:rPr>
        <w:t xml:space="preserve"> Level Value of actuation.</w:t>
      </w:r>
    </w:p>
    <w:p w14:paraId="411152C3" w14:textId="77777777" w:rsidR="0064065C" w:rsidRDefault="0064065C" w:rsidP="005F31CC">
      <w:pPr>
        <w:pStyle w:val="ListParagraph"/>
        <w:numPr>
          <w:ilvl w:val="0"/>
          <w:numId w:val="49"/>
        </w:numPr>
        <w:autoSpaceDN w:val="0"/>
        <w:spacing w:after="160" w:line="276" w:lineRule="auto"/>
        <w:ind w:left="1080"/>
        <w:contextualSpacing/>
        <w:rPr>
          <w:rFonts w:cs="Arial"/>
          <w:szCs w:val="22"/>
        </w:rPr>
        <w:pPrChange w:id="1475" w:author="rick ales" w:date="2025-03-01T13:30:00Z" w16du:dateUtc="2025-03-01T18:30:00Z">
          <w:pPr>
            <w:pStyle w:val="ListParagraph"/>
            <w:numPr>
              <w:numId w:val="36"/>
            </w:numPr>
            <w:autoSpaceDN w:val="0"/>
            <w:spacing w:after="160" w:line="276" w:lineRule="auto"/>
            <w:ind w:left="1440" w:hanging="360"/>
            <w:contextualSpacing/>
          </w:pPr>
        </w:pPrChange>
      </w:pPr>
      <w:r>
        <w:rPr>
          <w:rFonts w:cs="Arial"/>
          <w:szCs w:val="22"/>
        </w:rPr>
        <w:t xml:space="preserve">Each DUT test report sheet shall contain Graph of Ch A Ch B and Level over the whole test.  </w:t>
      </w:r>
    </w:p>
    <w:p w14:paraId="50A0D2DD"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 xml:space="preserve">Do we want to keep a test log, perhaps as a sheet in the Test Plan that </w:t>
      </w:r>
      <w:proofErr w:type="gramStart"/>
      <w:r>
        <w:rPr>
          <w:rFonts w:cs="Arial"/>
          <w:szCs w:val="22"/>
        </w:rPr>
        <w:t>list</w:t>
      </w:r>
      <w:proofErr w:type="gramEnd"/>
      <w:r>
        <w:rPr>
          <w:rFonts w:cs="Arial"/>
          <w:szCs w:val="22"/>
        </w:rPr>
        <w:t xml:space="preserve"> the Job Number and general Pass/fail status?</w:t>
      </w:r>
    </w:p>
    <w:p w14:paraId="44C641D3" w14:textId="23A49AA6" w:rsidR="0064065C" w:rsidRDefault="0064065C" w:rsidP="0064065C">
      <w:pPr>
        <w:pStyle w:val="ZPara"/>
        <w:jc w:val="center"/>
      </w:pPr>
      <w:r>
        <w:rPr>
          <w:noProof/>
          <w14:ligatures w14:val="none"/>
        </w:rPr>
        <w:lastRenderedPageBreak/>
        <w:drawing>
          <wp:inline distT="0" distB="0" distL="0" distR="0" wp14:anchorId="0F2C1F61" wp14:editId="68A52C62">
            <wp:extent cx="4352925" cy="2181225"/>
            <wp:effectExtent l="0" t="0" r="9525" b="9525"/>
            <wp:docPr id="1945035450"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5450" name="Picture 2" descr="A close-up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t="4247"/>
                    <a:stretch>
                      <a:fillRect/>
                    </a:stretch>
                  </pic:blipFill>
                  <pic:spPr bwMode="auto">
                    <a:xfrm>
                      <a:off x="0" y="0"/>
                      <a:ext cx="4352925" cy="2181225"/>
                    </a:xfrm>
                    <a:prstGeom prst="rect">
                      <a:avLst/>
                    </a:prstGeom>
                    <a:noFill/>
                    <a:ln>
                      <a:noFill/>
                    </a:ln>
                  </pic:spPr>
                </pic:pic>
              </a:graphicData>
            </a:graphic>
          </wp:inline>
        </w:drawing>
      </w:r>
    </w:p>
    <w:p w14:paraId="04D817D1" w14:textId="77777777" w:rsidR="0064065C" w:rsidRDefault="0064065C" w:rsidP="0064065C">
      <w:pPr>
        <w:pStyle w:val="ZCaption"/>
      </w:pPr>
      <w:r>
        <w:t>Proposed Elevation OLS Test Bench Control Hardware</w:t>
      </w:r>
    </w:p>
    <w:p w14:paraId="7116706F" w14:textId="77777777" w:rsidR="0064065C" w:rsidRDefault="0064065C" w:rsidP="0064065C">
      <w:pPr>
        <w:pStyle w:val="ZCaption"/>
      </w:pPr>
    </w:p>
    <w:p w14:paraId="04E4456B" w14:textId="6D6EE4C6" w:rsidR="0064065C" w:rsidRDefault="0064065C" w:rsidP="0064065C">
      <w:pPr>
        <w:pStyle w:val="ZCaption"/>
      </w:pPr>
      <w:r>
        <w:rPr>
          <w:noProof/>
          <w14:ligatures w14:val="none"/>
        </w:rPr>
        <w:drawing>
          <wp:inline distT="0" distB="0" distL="0" distR="0" wp14:anchorId="2ABC7B12" wp14:editId="74E71DEE">
            <wp:extent cx="2486025" cy="1647825"/>
            <wp:effectExtent l="0" t="0" r="9525" b="9525"/>
            <wp:docPr id="7197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l="9688" t="3447" r="13048" b="5215"/>
                    <a:stretch>
                      <a:fillRect/>
                    </a:stretch>
                  </pic:blipFill>
                  <pic:spPr bwMode="auto">
                    <a:xfrm>
                      <a:off x="0" y="0"/>
                      <a:ext cx="2486025" cy="1647825"/>
                    </a:xfrm>
                    <a:prstGeom prst="rect">
                      <a:avLst/>
                    </a:prstGeom>
                    <a:noFill/>
                    <a:ln>
                      <a:noFill/>
                    </a:ln>
                  </pic:spPr>
                </pic:pic>
              </a:graphicData>
            </a:graphic>
          </wp:inline>
        </w:drawing>
      </w:r>
    </w:p>
    <w:p w14:paraId="4447CD59" w14:textId="77777777" w:rsidR="0064065C" w:rsidRDefault="0064065C" w:rsidP="0064065C">
      <w:pPr>
        <w:pStyle w:val="ZCaption"/>
      </w:pPr>
      <w:r>
        <w:t>Front panel concept</w:t>
      </w:r>
    </w:p>
    <w:bookmarkEnd w:id="11"/>
    <w:p w14:paraId="2DDE1837" w14:textId="4096D2DB" w:rsidR="000B0BA0" w:rsidRPr="003038C9" w:rsidRDefault="004702FF">
      <w:pPr>
        <w:pStyle w:val="Report"/>
        <w:numPr>
          <w:ilvl w:val="0"/>
          <w:numId w:val="0"/>
        </w:numPr>
        <w:tabs>
          <w:tab w:val="left" w:pos="630"/>
          <w:tab w:val="left" w:pos="900"/>
        </w:tabs>
        <w:spacing w:before="120"/>
        <w:ind w:left="720" w:hanging="630"/>
        <w:jc w:val="center"/>
        <w:rPr>
          <w:rFonts w:cs="Arial"/>
          <w:szCs w:val="22"/>
        </w:rPr>
      </w:pPr>
      <w:r>
        <w:rPr>
          <w:rFonts w:cs="Arial"/>
          <w:szCs w:val="22"/>
        </w:rPr>
        <w:t>XXXX</w:t>
      </w:r>
    </w:p>
    <w:sectPr w:rsidR="000B0BA0" w:rsidRPr="003038C9" w:rsidSect="00F145E3">
      <w:headerReference w:type="default" r:id="rId16"/>
      <w:pgSz w:w="12240" w:h="15840" w:code="1"/>
      <w:pgMar w:top="2160" w:right="1440" w:bottom="720" w:left="1440" w:header="144" w:footer="0" w:gutter="0"/>
      <w:pgNumType w:start="2"/>
      <w:cols w:space="720"/>
      <w:vAlign w:val="center"/>
      <w:docGrid w:linePitch="299"/>
      <w:sectPrChange w:id="1479" w:author="rick ales" w:date="2025-03-01T08:32:00Z" w16du:dateUtc="2025-03-01T13:32:00Z">
        <w:sectPr w:rsidR="000B0BA0" w:rsidRPr="003038C9" w:rsidSect="00F145E3">
          <w:pgMar w:top="2160" w:right="1440" w:bottom="720" w:left="1440" w:header="720" w:footer="0"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FAA68" w14:textId="77777777" w:rsidR="0071355D" w:rsidRDefault="0071355D">
      <w:r>
        <w:separator/>
      </w:r>
    </w:p>
    <w:p w14:paraId="2B594FD1" w14:textId="77777777" w:rsidR="0071355D" w:rsidRDefault="0071355D"/>
    <w:p w14:paraId="1C57DE78" w14:textId="77777777" w:rsidR="0071355D" w:rsidRDefault="0071355D"/>
    <w:p w14:paraId="71FE5764" w14:textId="77777777" w:rsidR="0071355D" w:rsidRDefault="0071355D" w:rsidP="004702FF"/>
  </w:endnote>
  <w:endnote w:type="continuationSeparator" w:id="0">
    <w:p w14:paraId="484874B1" w14:textId="77777777" w:rsidR="0071355D" w:rsidRDefault="0071355D">
      <w:r>
        <w:continuationSeparator/>
      </w:r>
    </w:p>
    <w:p w14:paraId="1EB18B1C" w14:textId="77777777" w:rsidR="0071355D" w:rsidRDefault="0071355D"/>
    <w:p w14:paraId="1C327EBA" w14:textId="77777777" w:rsidR="0071355D" w:rsidRDefault="0071355D"/>
    <w:p w14:paraId="583458F8" w14:textId="77777777" w:rsidR="0071355D" w:rsidRDefault="0071355D" w:rsidP="00470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5532F" w14:textId="77777777" w:rsidR="0071355D" w:rsidRDefault="0071355D">
      <w:r>
        <w:separator/>
      </w:r>
    </w:p>
    <w:p w14:paraId="0BD5308F" w14:textId="77777777" w:rsidR="0071355D" w:rsidRDefault="0071355D"/>
    <w:p w14:paraId="0CB48271" w14:textId="77777777" w:rsidR="0071355D" w:rsidRDefault="0071355D"/>
    <w:p w14:paraId="03FCEE23" w14:textId="77777777" w:rsidR="0071355D" w:rsidRDefault="0071355D" w:rsidP="004702FF"/>
  </w:footnote>
  <w:footnote w:type="continuationSeparator" w:id="0">
    <w:p w14:paraId="0C89922E" w14:textId="77777777" w:rsidR="0071355D" w:rsidRDefault="0071355D">
      <w:r>
        <w:continuationSeparator/>
      </w:r>
    </w:p>
    <w:p w14:paraId="14B9A1E4" w14:textId="77777777" w:rsidR="0071355D" w:rsidRDefault="0071355D"/>
    <w:p w14:paraId="30845DA1" w14:textId="77777777" w:rsidR="0071355D" w:rsidRDefault="0071355D"/>
    <w:p w14:paraId="6108ACFF" w14:textId="77777777" w:rsidR="0071355D" w:rsidRDefault="0071355D" w:rsidP="004702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BB275" w14:textId="77777777" w:rsidR="00457D6E" w:rsidRDefault="00000000">
    <w:pPr>
      <w:pStyle w:val="Heading1"/>
      <w:ind w:left="720" w:firstLine="720"/>
      <w:jc w:val="left"/>
      <w:rPr>
        <w:spacing w:val="20"/>
        <w:sz w:val="22"/>
      </w:rPr>
    </w:pPr>
    <w:r>
      <w:rPr>
        <w:rFonts w:ascii="Times New Roman" w:hAnsi="Times New Roman"/>
        <w:noProof/>
        <w:sz w:val="22"/>
      </w:rPr>
      <w:object w:dxaOrig="1440" w:dyaOrig="1440" w14:anchorId="7707E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80pt;margin-top:19.2pt;width:108pt;height:21.6pt;z-index:251655680" o:allowincell="f" fillcolor="window">
          <v:imagedata r:id="rId1" o:title="" croptop="-1938f" cropbottom="-1938f" cropleft="-1320f" cropright="-1320f"/>
          <w10:wrap type="topAndBottom"/>
        </v:shape>
        <o:OLEObject Type="Embed" ProgID="Word.Picture.8" ShapeID="_x0000_s1025" DrawAspect="Content" ObjectID="_1802343682"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990"/>
      <w:gridCol w:w="2419"/>
    </w:tblGrid>
    <w:tr w:rsidR="00457D6E" w14:paraId="15B649D2" w14:textId="77777777">
      <w:tc>
        <w:tcPr>
          <w:tcW w:w="990" w:type="dxa"/>
          <w:vAlign w:val="center"/>
        </w:tcPr>
        <w:p w14:paraId="1DD9F7E4" w14:textId="77777777" w:rsidR="00457D6E" w:rsidRDefault="00457D6E" w:rsidP="000448BE">
          <w:pPr>
            <w:rPr>
              <w:rFonts w:cs="Arial"/>
            </w:rPr>
          </w:pPr>
          <w:r>
            <w:rPr>
              <w:rFonts w:cs="Arial"/>
            </w:rPr>
            <w:t>PAGE:</w:t>
          </w:r>
        </w:p>
      </w:tc>
      <w:tc>
        <w:tcPr>
          <w:tcW w:w="1350" w:type="dxa"/>
          <w:vAlign w:val="center"/>
        </w:tcPr>
        <w:p w14:paraId="4E07A0F2" w14:textId="77777777" w:rsidR="00457D6E" w:rsidRDefault="00457D6E" w:rsidP="000448BE">
          <w:pPr>
            <w:rP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91B54">
            <w:rPr>
              <w:rStyle w:val="PageNumber"/>
              <w:rFonts w:cs="Arial"/>
              <w:noProof/>
            </w:rPr>
            <w:t>1</w:t>
          </w:r>
          <w:r>
            <w:rPr>
              <w:rStyle w:val="PageNumber"/>
              <w:rFonts w:cs="Arial"/>
            </w:rPr>
            <w:fldChar w:fldCharType="end"/>
          </w:r>
        </w:p>
      </w:tc>
    </w:tr>
    <w:tr w:rsidR="00457D6E" w14:paraId="280CA904" w14:textId="77777777">
      <w:tc>
        <w:tcPr>
          <w:tcW w:w="990" w:type="dxa"/>
          <w:vAlign w:val="center"/>
        </w:tcPr>
        <w:p w14:paraId="0D3AB1F8" w14:textId="77777777" w:rsidR="00457D6E" w:rsidRDefault="00457D6E" w:rsidP="000448BE">
          <w:pPr>
            <w:rPr>
              <w:rFonts w:cs="Arial"/>
            </w:rPr>
          </w:pPr>
          <w:r>
            <w:rPr>
              <w:rFonts w:cs="Arial"/>
            </w:rPr>
            <w:t>DATE:</w:t>
          </w:r>
        </w:p>
      </w:tc>
      <w:tc>
        <w:tcPr>
          <w:tcW w:w="1350" w:type="dxa"/>
          <w:vAlign w:val="center"/>
        </w:tcPr>
        <w:p w14:paraId="1FCA1ECF" w14:textId="5A994B0D" w:rsidR="00457D6E" w:rsidRDefault="0064065C" w:rsidP="008A5981">
          <w:pPr>
            <w:rPr>
              <w:rFonts w:cs="Arial"/>
            </w:rPr>
          </w:pPr>
          <w:del w:id="7" w:author="rick ales" w:date="2025-03-01T14:02:00Z" w16du:dateUtc="2025-03-01T19:02:00Z">
            <w:r w:rsidDel="007132E5">
              <w:rPr>
                <w:rFonts w:cs="Arial"/>
              </w:rPr>
              <w:delText>2024/</w:delText>
            </w:r>
            <w:r w:rsidR="00C4226E" w:rsidDel="007132E5">
              <w:rPr>
                <w:rFonts w:cs="Arial"/>
              </w:rPr>
              <w:delText>23</w:delText>
            </w:r>
            <w:r w:rsidDel="007132E5">
              <w:rPr>
                <w:rFonts w:cs="Arial"/>
              </w:rPr>
              <w:delText>/07</w:delText>
            </w:r>
          </w:del>
          <w:ins w:id="8" w:author="rick ales" w:date="2025-03-01T14:02:00Z" w16du:dateUtc="2025-03-01T19:02:00Z">
            <w:r w:rsidR="007132E5">
              <w:rPr>
                <w:rFonts w:cs="Arial"/>
              </w:rPr>
              <w:t>2025/03/01</w:t>
            </w:r>
          </w:ins>
        </w:p>
      </w:tc>
    </w:tr>
    <w:tr w:rsidR="00457D6E" w14:paraId="261DB8F6" w14:textId="77777777">
      <w:tc>
        <w:tcPr>
          <w:tcW w:w="990" w:type="dxa"/>
          <w:vAlign w:val="center"/>
        </w:tcPr>
        <w:p w14:paraId="08BCD2AD" w14:textId="77777777" w:rsidR="00457D6E" w:rsidRDefault="00457D6E" w:rsidP="000448BE">
          <w:pPr>
            <w:rPr>
              <w:rFonts w:cs="Arial"/>
            </w:rPr>
          </w:pPr>
          <w:r>
            <w:rPr>
              <w:rFonts w:cs="Arial"/>
            </w:rPr>
            <w:t>REV:</w:t>
          </w:r>
        </w:p>
      </w:tc>
      <w:tc>
        <w:tcPr>
          <w:tcW w:w="1350" w:type="dxa"/>
          <w:vAlign w:val="center"/>
        </w:tcPr>
        <w:p w14:paraId="4EEAF09E" w14:textId="13EB9C5E" w:rsidR="00457D6E" w:rsidRDefault="0064065C" w:rsidP="000448BE">
          <w:pPr>
            <w:rPr>
              <w:rFonts w:cs="Arial"/>
            </w:rPr>
          </w:pPr>
          <w:r>
            <w:rPr>
              <w:rFonts w:cs="Arial"/>
            </w:rPr>
            <w:t>Draft</w:t>
          </w:r>
          <w:r w:rsidR="00C4226E">
            <w:rPr>
              <w:rFonts w:cs="Arial"/>
            </w:rPr>
            <w:t xml:space="preserve"> </w:t>
          </w:r>
          <w:ins w:id="9" w:author="rick ales" w:date="2025-03-01T14:02:00Z" w16du:dateUtc="2025-03-01T19:02:00Z">
            <w:r w:rsidR="007132E5">
              <w:rPr>
                <w:rFonts w:cs="Arial"/>
              </w:rPr>
              <w:t>3</w:t>
            </w:r>
          </w:ins>
          <w:del w:id="10" w:author="rick ales" w:date="2025-03-01T14:02:00Z" w16du:dateUtc="2025-03-01T19:02:00Z">
            <w:r w:rsidR="00C4226E" w:rsidDel="007132E5">
              <w:rPr>
                <w:rFonts w:cs="Arial"/>
              </w:rPr>
              <w:delText>2</w:delText>
            </w:r>
          </w:del>
        </w:p>
      </w:tc>
    </w:tr>
  </w:tbl>
  <w:p w14:paraId="5D4D8DDB" w14:textId="77777777" w:rsidR="00457D6E" w:rsidRDefault="00457D6E">
    <w:pPr>
      <w:pStyle w:val="Heading1"/>
      <w:ind w:left="720" w:firstLine="720"/>
      <w:jc w:val="left"/>
      <w:rPr>
        <w:spacing w:val="20"/>
        <w:sz w:val="22"/>
      </w:rPr>
    </w:pPr>
  </w:p>
  <w:p w14:paraId="0347F842" w14:textId="77777777" w:rsidR="00457D6E" w:rsidRDefault="00457D6E">
    <w:pPr>
      <w:jc w:val="center"/>
      <w:rPr>
        <w:sz w:val="18"/>
      </w:rPr>
    </w:pPr>
  </w:p>
  <w:p w14:paraId="7B0BAC74" w14:textId="77777777" w:rsidR="00457D6E" w:rsidRDefault="00457D6E">
    <w:pPr>
      <w:jc w:val="center"/>
      <w:rPr>
        <w:sz w:val="18"/>
      </w:rPr>
    </w:pPr>
  </w:p>
  <w:p w14:paraId="03157E68" w14:textId="431EB508" w:rsidR="00457D6E" w:rsidRDefault="00457D6E">
    <w:pPr>
      <w:ind w:left="2880" w:firstLine="720"/>
      <w:rPr>
        <w:sz w:val="18"/>
      </w:rPr>
    </w:pPr>
    <w:r>
      <w:rPr>
        <w:sz w:val="18"/>
      </w:rPr>
      <w:t>Ravenna, Ohio 44266-1211</w:t>
    </w:r>
  </w:p>
  <w:p w14:paraId="6A9F18EC" w14:textId="77777777" w:rsidR="00457D6E" w:rsidRDefault="00457D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7DC8E" w14:textId="52208BA2" w:rsidR="00457D6E" w:rsidRDefault="00000000">
    <w:pPr>
      <w:pStyle w:val="Heading1"/>
      <w:ind w:left="720" w:firstLine="720"/>
      <w:jc w:val="left"/>
      <w:rPr>
        <w:spacing w:val="20"/>
        <w:sz w:val="22"/>
      </w:rPr>
    </w:pPr>
    <w:r>
      <w:rPr>
        <w:rFonts w:ascii="Times New Roman" w:hAnsi="Times New Roman"/>
        <w:noProof/>
        <w:sz w:val="22"/>
      </w:rPr>
      <w:object w:dxaOrig="1440" w:dyaOrig="1440" w14:anchorId="5368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0;text-align:left;margin-left:180pt;margin-top:19.2pt;width:108pt;height:21.6pt;z-index:251659776" o:allowincell="f" fillcolor="window">
          <v:imagedata r:id="rId1" o:title="" croptop="-1938f" cropbottom="-1938f" cropleft="-1320f" cropright="-1320f"/>
          <w10:wrap type="topAndBottom"/>
        </v:shape>
        <o:OLEObject Type="Embed" ProgID="Word.Picture.8" ShapeID="_x0000_s1088" DrawAspect="Content" ObjectID="_1802343683"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194"/>
      <w:gridCol w:w="759"/>
      <w:gridCol w:w="1194"/>
    </w:tblGrid>
    <w:tr w:rsidR="00550A76" w14:paraId="49E94193" w14:textId="77777777" w:rsidTr="008670B8">
      <w:trPr>
        <w:gridAfter w:val="1"/>
        <w:wAfter w:w="1194" w:type="dxa"/>
      </w:trPr>
      <w:tc>
        <w:tcPr>
          <w:tcW w:w="1953" w:type="dxa"/>
          <w:gridSpan w:val="2"/>
          <w:vAlign w:val="center"/>
        </w:tcPr>
        <w:p w14:paraId="593463E6" w14:textId="77777777" w:rsidR="00550A76" w:rsidRDefault="00550A76" w:rsidP="008A5981">
          <w:pPr>
            <w:rPr>
              <w:rFonts w:cs="Arial"/>
              <w:szCs w:val="22"/>
            </w:rPr>
          </w:pPr>
        </w:p>
      </w:tc>
    </w:tr>
    <w:tr w:rsidR="008670B8" w14:paraId="43690B1F" w14:textId="77777777" w:rsidTr="008670B8">
      <w:tc>
        <w:tcPr>
          <w:tcW w:w="1194" w:type="dxa"/>
          <w:vAlign w:val="center"/>
        </w:tcPr>
        <w:p w14:paraId="14858823" w14:textId="7131ABE3" w:rsidR="008670B8" w:rsidRDefault="008670B8" w:rsidP="008670B8">
          <w:pPr>
            <w:rPr>
              <w:rFonts w:cs="Arial"/>
            </w:rPr>
          </w:pPr>
          <w:r>
            <w:rPr>
              <w:rFonts w:cs="Arial"/>
            </w:rPr>
            <w:t>PAGE:</w:t>
          </w:r>
        </w:p>
      </w:tc>
      <w:tc>
        <w:tcPr>
          <w:tcW w:w="1953" w:type="dxa"/>
          <w:gridSpan w:val="2"/>
          <w:vAlign w:val="center"/>
        </w:tcPr>
        <w:p w14:paraId="61C4511F" w14:textId="15FFE9A6" w:rsidR="008670B8" w:rsidRDefault="008670B8" w:rsidP="008670B8">
          <w:pPr>
            <w:rPr>
              <w:rFonts w:cs="Arial"/>
              <w:szCs w:val="22"/>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9</w:t>
          </w:r>
          <w:r>
            <w:rPr>
              <w:rStyle w:val="PageNumber"/>
              <w:rFonts w:cs="Arial"/>
            </w:rPr>
            <w:fldChar w:fldCharType="end"/>
          </w:r>
        </w:p>
      </w:tc>
    </w:tr>
    <w:tr w:rsidR="00457D6E" w14:paraId="4952E457" w14:textId="77777777" w:rsidTr="008670B8">
      <w:tc>
        <w:tcPr>
          <w:tcW w:w="1194" w:type="dxa"/>
          <w:vAlign w:val="center"/>
        </w:tcPr>
        <w:p w14:paraId="417D559F" w14:textId="77777777" w:rsidR="00457D6E" w:rsidRDefault="00457D6E" w:rsidP="000448BE">
          <w:pPr>
            <w:rPr>
              <w:rFonts w:cs="Arial"/>
            </w:rPr>
          </w:pPr>
          <w:r>
            <w:rPr>
              <w:rFonts w:cs="Arial"/>
            </w:rPr>
            <w:t>REPORT:</w:t>
          </w:r>
        </w:p>
      </w:tc>
      <w:tc>
        <w:tcPr>
          <w:tcW w:w="1953" w:type="dxa"/>
          <w:gridSpan w:val="2"/>
          <w:vAlign w:val="center"/>
        </w:tcPr>
        <w:p w14:paraId="004A9C18" w14:textId="32397278" w:rsidR="00457D6E" w:rsidRDefault="00C4226E" w:rsidP="008A5981">
          <w:pPr>
            <w:rPr>
              <w:rFonts w:cs="Arial"/>
            </w:rPr>
          </w:pPr>
          <w:bookmarkStart w:id="1476" w:name="_Hlk191710431"/>
          <w:r>
            <w:rPr>
              <w:rFonts w:cs="Arial"/>
              <w:szCs w:val="22"/>
            </w:rPr>
            <w:t>#</w:t>
          </w:r>
          <w:r w:rsidR="008670B8">
            <w:rPr>
              <w:rFonts w:cs="Arial"/>
              <w:szCs w:val="22"/>
            </w:rPr>
            <w:t>250129</w:t>
          </w:r>
          <w:bookmarkEnd w:id="1476"/>
        </w:p>
      </w:tc>
    </w:tr>
    <w:tr w:rsidR="00457D6E" w14:paraId="18120604" w14:textId="77777777" w:rsidTr="008670B8">
      <w:tc>
        <w:tcPr>
          <w:tcW w:w="1194" w:type="dxa"/>
          <w:vAlign w:val="center"/>
        </w:tcPr>
        <w:p w14:paraId="0C0EAA1D" w14:textId="77777777" w:rsidR="00457D6E" w:rsidRDefault="00457D6E" w:rsidP="000448BE">
          <w:pPr>
            <w:rPr>
              <w:rFonts w:cs="Arial"/>
            </w:rPr>
          </w:pPr>
          <w:r>
            <w:rPr>
              <w:rFonts w:cs="Arial"/>
            </w:rPr>
            <w:t>REV:</w:t>
          </w:r>
        </w:p>
      </w:tc>
      <w:tc>
        <w:tcPr>
          <w:tcW w:w="1953" w:type="dxa"/>
          <w:gridSpan w:val="2"/>
          <w:vAlign w:val="center"/>
        </w:tcPr>
        <w:p w14:paraId="29A0C77E" w14:textId="0EDC27DD" w:rsidR="00457D6E" w:rsidRDefault="00457D6E" w:rsidP="000448BE">
          <w:pPr>
            <w:rPr>
              <w:rFonts w:cs="Arial"/>
            </w:rPr>
          </w:pPr>
          <w:r>
            <w:rPr>
              <w:rFonts w:cs="Arial"/>
            </w:rPr>
            <w:t>-</w:t>
          </w:r>
          <w:r w:rsidR="00C4226E">
            <w:rPr>
              <w:rFonts w:cs="Arial"/>
            </w:rPr>
            <w:t xml:space="preserve">Draft </w:t>
          </w:r>
          <w:ins w:id="1477" w:author="rick ales" w:date="2025-03-01T08:24:00Z" w16du:dateUtc="2025-03-01T13:24:00Z">
            <w:r w:rsidR="00550A76">
              <w:rPr>
                <w:rFonts w:cs="Arial"/>
              </w:rPr>
              <w:t>3</w:t>
            </w:r>
          </w:ins>
          <w:del w:id="1478" w:author="rick ales" w:date="2025-03-01T08:24:00Z" w16du:dateUtc="2025-03-01T13:24:00Z">
            <w:r w:rsidR="00C4226E" w:rsidDel="00550A76">
              <w:rPr>
                <w:rFonts w:cs="Arial"/>
              </w:rPr>
              <w:delText>2</w:delText>
            </w:r>
          </w:del>
        </w:p>
      </w:tc>
    </w:tr>
  </w:tbl>
  <w:p w14:paraId="067D87BF" w14:textId="77777777" w:rsidR="00457D6E" w:rsidRDefault="00457D6E">
    <w:pPr>
      <w:pStyle w:val="Heading1"/>
      <w:ind w:left="720" w:firstLine="720"/>
      <w:jc w:val="left"/>
      <w:rPr>
        <w:spacing w:val="20"/>
        <w:sz w:val="22"/>
      </w:rPr>
    </w:pPr>
  </w:p>
  <w:p w14:paraId="18CD5805" w14:textId="77777777" w:rsidR="00457D6E" w:rsidRDefault="00457D6E" w:rsidP="001B7F8B">
    <w:pPr>
      <w:rPr>
        <w:sz w:val="18"/>
      </w:rPr>
    </w:pPr>
  </w:p>
  <w:p w14:paraId="18B6830C" w14:textId="77777777" w:rsidR="00457D6E" w:rsidRDefault="00457D6E" w:rsidP="009A05AB">
    <w:pPr>
      <w:tabs>
        <w:tab w:val="left" w:pos="7755"/>
      </w:tabs>
      <w:rPr>
        <w:sz w:val="18"/>
      </w:rPr>
    </w:pPr>
    <w:r>
      <w:rPr>
        <w:sz w:val="18"/>
      </w:rPr>
      <w:tab/>
    </w:r>
  </w:p>
  <w:p w14:paraId="5DE03C57" w14:textId="461D4134" w:rsidR="00457D6E" w:rsidRDefault="00457D6E">
    <w:pPr>
      <w:ind w:left="2880" w:firstLine="720"/>
      <w:rPr>
        <w:sz w:val="18"/>
      </w:rPr>
    </w:pPr>
    <w:r>
      <w:rPr>
        <w:sz w:val="18"/>
      </w:rPr>
      <w:t>Ravenna, Ohio 44266-1211</w:t>
    </w:r>
  </w:p>
  <w:p w14:paraId="7E77C3F9" w14:textId="77777777" w:rsidR="00457D6E" w:rsidRDefault="00457D6E"/>
  <w:p w14:paraId="53A616A6" w14:textId="77777777" w:rsidR="00457D6E" w:rsidRDefault="00457D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E40"/>
    <w:multiLevelType w:val="singleLevel"/>
    <w:tmpl w:val="A89E57CA"/>
    <w:lvl w:ilvl="0">
      <w:start w:val="1"/>
      <w:numFmt w:val="bullet"/>
      <w:pStyle w:val="Bullet"/>
      <w:lvlText w:val=""/>
      <w:lvlJc w:val="left"/>
      <w:pPr>
        <w:tabs>
          <w:tab w:val="num" w:pos="720"/>
        </w:tabs>
        <w:ind w:left="648" w:hanging="288"/>
      </w:pPr>
      <w:rPr>
        <w:rFonts w:ascii="Symbol" w:hAnsi="Symbol" w:hint="default"/>
      </w:rPr>
    </w:lvl>
  </w:abstractNum>
  <w:abstractNum w:abstractNumId="1" w15:restartNumberingAfterBreak="0">
    <w:nsid w:val="04805026"/>
    <w:multiLevelType w:val="hybridMultilevel"/>
    <w:tmpl w:val="AAE24CE4"/>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4B706E6"/>
    <w:multiLevelType w:val="hybridMultilevel"/>
    <w:tmpl w:val="06A40142"/>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60055CB"/>
    <w:multiLevelType w:val="hybridMultilevel"/>
    <w:tmpl w:val="15E2086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6E40D4F"/>
    <w:multiLevelType w:val="hybridMultilevel"/>
    <w:tmpl w:val="906E631A"/>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2002EC"/>
    <w:multiLevelType w:val="hybridMultilevel"/>
    <w:tmpl w:val="A3AC714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9482DE7"/>
    <w:multiLevelType w:val="hybridMultilevel"/>
    <w:tmpl w:val="6C5EE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A0F07FF"/>
    <w:multiLevelType w:val="hybridMultilevel"/>
    <w:tmpl w:val="FC6071CC"/>
    <w:lvl w:ilvl="0" w:tplc="04090009">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B060CBB"/>
    <w:multiLevelType w:val="hybridMultilevel"/>
    <w:tmpl w:val="CB38BA1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9" w15:restartNumberingAfterBreak="0">
    <w:nsid w:val="0DCB677C"/>
    <w:multiLevelType w:val="hybridMultilevel"/>
    <w:tmpl w:val="50AA2044"/>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0" w15:restartNumberingAfterBreak="0">
    <w:nsid w:val="11646723"/>
    <w:multiLevelType w:val="hybridMultilevel"/>
    <w:tmpl w:val="11DEF3D2"/>
    <w:lvl w:ilvl="0" w:tplc="EB583100">
      <w:start w:val="1"/>
      <w:numFmt w:val="bullet"/>
      <w:lvlText w:val=""/>
      <w:lvlJc w:val="left"/>
      <w:pPr>
        <w:ind w:left="2160" w:hanging="360"/>
      </w:pPr>
      <w:rPr>
        <w:rFonts w:ascii="Symbol" w:hAnsi="Symbol" w:hint="default"/>
      </w:rPr>
    </w:lvl>
    <w:lvl w:ilvl="1" w:tplc="FFFFFFFF">
      <w:start w:val="1"/>
      <w:numFmt w:val="bullet"/>
      <w:lvlText w:val=""/>
      <w:lvlJc w:val="left"/>
      <w:pPr>
        <w:ind w:left="252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1" w15:restartNumberingAfterBreak="0">
    <w:nsid w:val="11AF1297"/>
    <w:multiLevelType w:val="hybridMultilevel"/>
    <w:tmpl w:val="9A02A8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5B91B46"/>
    <w:multiLevelType w:val="hybridMultilevel"/>
    <w:tmpl w:val="3402B4D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188C5D7B"/>
    <w:multiLevelType w:val="hybridMultilevel"/>
    <w:tmpl w:val="3EC44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D132BFE"/>
    <w:multiLevelType w:val="hybridMultilevel"/>
    <w:tmpl w:val="4E44FCA2"/>
    <w:lvl w:ilvl="0" w:tplc="92EABACA">
      <w:start w:val="1"/>
      <w:numFmt w:val="upperLetter"/>
      <w:pStyle w:val="BodyText1Hangingind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05E39"/>
    <w:multiLevelType w:val="multilevel"/>
    <w:tmpl w:val="B24EC72E"/>
    <w:lvl w:ilvl="0">
      <w:start w:val="1"/>
      <w:numFmt w:val="decimal"/>
      <w:pStyle w:val="ZL1Section"/>
      <w:lvlText w:val="%1.0"/>
      <w:lvlJc w:val="left"/>
      <w:pPr>
        <w:tabs>
          <w:tab w:val="num" w:pos="576"/>
        </w:tabs>
        <w:ind w:left="576" w:hanging="576"/>
      </w:pPr>
      <w:rPr>
        <w:rFonts w:hint="default"/>
      </w:rPr>
    </w:lvl>
    <w:lvl w:ilvl="1">
      <w:start w:val="1"/>
      <w:numFmt w:val="decimal"/>
      <w:pStyle w:val="ZL2Section"/>
      <w:lvlText w:val="%1.%2"/>
      <w:lvlJc w:val="left"/>
      <w:pPr>
        <w:tabs>
          <w:tab w:val="num" w:pos="576"/>
        </w:tabs>
        <w:ind w:left="576" w:hanging="576"/>
      </w:pPr>
      <w:rPr>
        <w:rFonts w:hint="default"/>
      </w:rPr>
    </w:lvl>
    <w:lvl w:ilvl="2">
      <w:start w:val="1"/>
      <w:numFmt w:val="decimal"/>
      <w:pStyle w:val="style2"/>
      <w:lvlText w:val="%1.%2.%3"/>
      <w:lvlJc w:val="left"/>
      <w:pPr>
        <w:tabs>
          <w:tab w:val="num" w:pos="864"/>
        </w:tabs>
        <w:ind w:left="864" w:hanging="864"/>
      </w:pPr>
      <w:rPr>
        <w:rFonts w:hint="default"/>
      </w:rPr>
    </w:lvl>
    <w:lvl w:ilvl="3">
      <w:start w:val="1"/>
      <w:numFmt w:val="decimal"/>
      <w:pStyle w:val="STYLE7"/>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1FBF1586"/>
    <w:multiLevelType w:val="hybridMultilevel"/>
    <w:tmpl w:val="90D840C0"/>
    <w:lvl w:ilvl="0" w:tplc="FFFFFFFF">
      <w:start w:val="1"/>
      <w:numFmt w:val="bullet"/>
      <w:lvlText w:val="o"/>
      <w:lvlJc w:val="left"/>
      <w:pPr>
        <w:ind w:left="2376" w:hanging="360"/>
      </w:pPr>
      <w:rPr>
        <w:rFonts w:ascii="Courier New" w:hAnsi="Courier New" w:cs="Courier New" w:hint="default"/>
      </w:rPr>
    </w:lvl>
    <w:lvl w:ilvl="1" w:tplc="04090009">
      <w:start w:val="1"/>
      <w:numFmt w:val="bullet"/>
      <w:lvlText w:val=""/>
      <w:lvlJc w:val="left"/>
      <w:pPr>
        <w:ind w:left="936"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26F3A6A"/>
    <w:multiLevelType w:val="hybridMultilevel"/>
    <w:tmpl w:val="F8D6E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22AE19B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276159C"/>
    <w:multiLevelType w:val="hybridMultilevel"/>
    <w:tmpl w:val="743E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2F77BE2"/>
    <w:multiLevelType w:val="hybridMultilevel"/>
    <w:tmpl w:val="71A07984"/>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34BA70F9"/>
    <w:multiLevelType w:val="hybridMultilevel"/>
    <w:tmpl w:val="8BF2259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34E622C0"/>
    <w:multiLevelType w:val="hybridMultilevel"/>
    <w:tmpl w:val="A426C7CC"/>
    <w:lvl w:ilvl="0" w:tplc="0409000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3" w15:restartNumberingAfterBreak="0">
    <w:nsid w:val="3542670C"/>
    <w:multiLevelType w:val="hybridMultilevel"/>
    <w:tmpl w:val="2F7AA6E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35606BB4"/>
    <w:multiLevelType w:val="hybridMultilevel"/>
    <w:tmpl w:val="2FBA5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3D6C1ABC"/>
    <w:multiLevelType w:val="hybridMultilevel"/>
    <w:tmpl w:val="D3C2487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26" w15:restartNumberingAfterBreak="0">
    <w:nsid w:val="42A91692"/>
    <w:multiLevelType w:val="hybridMultilevel"/>
    <w:tmpl w:val="F334BDA2"/>
    <w:lvl w:ilvl="0" w:tplc="EB583100">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7" w15:restartNumberingAfterBreak="0">
    <w:nsid w:val="453A10E9"/>
    <w:multiLevelType w:val="hybridMultilevel"/>
    <w:tmpl w:val="53F2DCA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460570BC"/>
    <w:multiLevelType w:val="hybridMultilevel"/>
    <w:tmpl w:val="639CE2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9" w15:restartNumberingAfterBreak="0">
    <w:nsid w:val="490468EE"/>
    <w:multiLevelType w:val="hybridMultilevel"/>
    <w:tmpl w:val="BE2AE3B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49AB6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C76FAB"/>
    <w:multiLevelType w:val="hybridMultilevel"/>
    <w:tmpl w:val="654A2CC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512A09B2"/>
    <w:multiLevelType w:val="hybridMultilevel"/>
    <w:tmpl w:val="71507418"/>
    <w:lvl w:ilvl="0" w:tplc="04090009">
      <w:start w:val="1"/>
      <w:numFmt w:val="bullet"/>
      <w:lvlText w:val=""/>
      <w:lvlJc w:val="left"/>
      <w:pPr>
        <w:ind w:left="936" w:hanging="360"/>
      </w:pPr>
      <w:rPr>
        <w:rFonts w:ascii="Wingdings" w:hAnsi="Wingdings" w:hint="default"/>
      </w:rPr>
    </w:lvl>
    <w:lvl w:ilvl="1" w:tplc="FFFFFFFF">
      <w:start w:val="1"/>
      <w:numFmt w:val="bullet"/>
      <w:lvlText w:val="o"/>
      <w:lvlJc w:val="left"/>
      <w:pPr>
        <w:ind w:left="1656" w:hanging="360"/>
      </w:pPr>
      <w:rPr>
        <w:rFonts w:ascii="Courier New" w:hAnsi="Courier New" w:cs="Courier New" w:hint="default"/>
      </w:rPr>
    </w:lvl>
    <w:lvl w:ilvl="2" w:tplc="FFFFFFFF">
      <w:start w:val="1"/>
      <w:numFmt w:val="bullet"/>
      <w:lvlText w:val=""/>
      <w:lvlJc w:val="left"/>
      <w:pPr>
        <w:ind w:left="2376" w:hanging="360"/>
      </w:pPr>
      <w:rPr>
        <w:rFonts w:ascii="Wingdings" w:hAnsi="Wingdings" w:hint="default"/>
      </w:rPr>
    </w:lvl>
    <w:lvl w:ilvl="3" w:tplc="FFFFFFFF">
      <w:start w:val="1"/>
      <w:numFmt w:val="bullet"/>
      <w:lvlText w:val=""/>
      <w:lvlJc w:val="left"/>
      <w:pPr>
        <w:ind w:left="3096" w:hanging="360"/>
      </w:pPr>
      <w:rPr>
        <w:rFonts w:ascii="Symbol" w:hAnsi="Symbol" w:hint="default"/>
      </w:rPr>
    </w:lvl>
    <w:lvl w:ilvl="4" w:tplc="FFFFFFFF">
      <w:start w:val="1"/>
      <w:numFmt w:val="bullet"/>
      <w:lvlText w:val="o"/>
      <w:lvlJc w:val="left"/>
      <w:pPr>
        <w:ind w:left="3816" w:hanging="360"/>
      </w:pPr>
      <w:rPr>
        <w:rFonts w:ascii="Courier New" w:hAnsi="Courier New" w:cs="Courier New" w:hint="default"/>
      </w:rPr>
    </w:lvl>
    <w:lvl w:ilvl="5" w:tplc="FFFFFFFF">
      <w:start w:val="1"/>
      <w:numFmt w:val="bullet"/>
      <w:lvlText w:val=""/>
      <w:lvlJc w:val="left"/>
      <w:pPr>
        <w:ind w:left="4536" w:hanging="360"/>
      </w:pPr>
      <w:rPr>
        <w:rFonts w:ascii="Wingdings" w:hAnsi="Wingdings" w:hint="default"/>
      </w:rPr>
    </w:lvl>
    <w:lvl w:ilvl="6" w:tplc="FFFFFFFF">
      <w:start w:val="1"/>
      <w:numFmt w:val="bullet"/>
      <w:lvlText w:val=""/>
      <w:lvlJc w:val="left"/>
      <w:pPr>
        <w:ind w:left="5256" w:hanging="360"/>
      </w:pPr>
      <w:rPr>
        <w:rFonts w:ascii="Symbol" w:hAnsi="Symbol" w:hint="default"/>
      </w:rPr>
    </w:lvl>
    <w:lvl w:ilvl="7" w:tplc="FFFFFFFF">
      <w:start w:val="1"/>
      <w:numFmt w:val="bullet"/>
      <w:lvlText w:val="o"/>
      <w:lvlJc w:val="left"/>
      <w:pPr>
        <w:ind w:left="5976" w:hanging="360"/>
      </w:pPr>
      <w:rPr>
        <w:rFonts w:ascii="Courier New" w:hAnsi="Courier New" w:cs="Courier New" w:hint="default"/>
      </w:rPr>
    </w:lvl>
    <w:lvl w:ilvl="8" w:tplc="FFFFFFFF">
      <w:start w:val="1"/>
      <w:numFmt w:val="bullet"/>
      <w:lvlText w:val=""/>
      <w:lvlJc w:val="left"/>
      <w:pPr>
        <w:ind w:left="6696" w:hanging="360"/>
      </w:pPr>
      <w:rPr>
        <w:rFonts w:ascii="Wingdings" w:hAnsi="Wingdings" w:hint="default"/>
      </w:rPr>
    </w:lvl>
  </w:abstractNum>
  <w:abstractNum w:abstractNumId="33" w15:restartNumberingAfterBreak="0">
    <w:nsid w:val="512B2409"/>
    <w:multiLevelType w:val="hybridMultilevel"/>
    <w:tmpl w:val="78CA6B76"/>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34" w15:restartNumberingAfterBreak="0">
    <w:nsid w:val="561D612C"/>
    <w:multiLevelType w:val="hybridMultilevel"/>
    <w:tmpl w:val="3ED040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5B2D07B6"/>
    <w:multiLevelType w:val="hybridMultilevel"/>
    <w:tmpl w:val="EAFEBAA6"/>
    <w:lvl w:ilvl="0" w:tplc="EB583100">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3B017AF"/>
    <w:multiLevelType w:val="hybridMultilevel"/>
    <w:tmpl w:val="1F8E1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3CB2F85"/>
    <w:multiLevelType w:val="hybridMultilevel"/>
    <w:tmpl w:val="7414994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66A369B"/>
    <w:multiLevelType w:val="hybridMultilevel"/>
    <w:tmpl w:val="0A42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6966761"/>
    <w:multiLevelType w:val="hybridMultilevel"/>
    <w:tmpl w:val="77E29C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0" w15:restartNumberingAfterBreak="0">
    <w:nsid w:val="6BEC05CF"/>
    <w:multiLevelType w:val="hybridMultilevel"/>
    <w:tmpl w:val="CB40F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6D0A5BB8"/>
    <w:multiLevelType w:val="hybridMultilevel"/>
    <w:tmpl w:val="DFBE151E"/>
    <w:lvl w:ilvl="0" w:tplc="04090009">
      <w:start w:val="1"/>
      <w:numFmt w:val="bullet"/>
      <w:lvlText w:val=""/>
      <w:lvlJc w:val="left"/>
      <w:pPr>
        <w:ind w:left="1530" w:hanging="360"/>
      </w:pPr>
      <w:rPr>
        <w:rFonts w:ascii="Wingdings" w:hAnsi="Wingdings" w:hint="default"/>
      </w:rPr>
    </w:lvl>
    <w:lvl w:ilvl="1" w:tplc="FFFFFFFF">
      <w:start w:val="1"/>
      <w:numFmt w:val="bullet"/>
      <w:lvlText w:val="o"/>
      <w:lvlJc w:val="left"/>
      <w:pPr>
        <w:ind w:left="2250" w:hanging="360"/>
      </w:pPr>
      <w:rPr>
        <w:rFonts w:ascii="Courier New" w:hAnsi="Courier New" w:cs="Courier New" w:hint="default"/>
      </w:rPr>
    </w:lvl>
    <w:lvl w:ilvl="2" w:tplc="FFFFFFFF">
      <w:start w:val="1"/>
      <w:numFmt w:val="bullet"/>
      <w:lvlText w:val=""/>
      <w:lvlJc w:val="left"/>
      <w:pPr>
        <w:ind w:left="2970" w:hanging="360"/>
      </w:pPr>
      <w:rPr>
        <w:rFonts w:ascii="Wingdings" w:hAnsi="Wingdings" w:hint="default"/>
      </w:rPr>
    </w:lvl>
    <w:lvl w:ilvl="3" w:tplc="FFFFFFFF">
      <w:start w:val="1"/>
      <w:numFmt w:val="bullet"/>
      <w:lvlText w:val=""/>
      <w:lvlJc w:val="left"/>
      <w:pPr>
        <w:ind w:left="3690" w:hanging="360"/>
      </w:pPr>
      <w:rPr>
        <w:rFonts w:ascii="Symbol" w:hAnsi="Symbol" w:hint="default"/>
      </w:rPr>
    </w:lvl>
    <w:lvl w:ilvl="4" w:tplc="FFFFFFFF">
      <w:start w:val="1"/>
      <w:numFmt w:val="bullet"/>
      <w:lvlText w:val="o"/>
      <w:lvlJc w:val="left"/>
      <w:pPr>
        <w:ind w:left="4410" w:hanging="360"/>
      </w:pPr>
      <w:rPr>
        <w:rFonts w:ascii="Courier New" w:hAnsi="Courier New" w:cs="Courier New" w:hint="default"/>
      </w:rPr>
    </w:lvl>
    <w:lvl w:ilvl="5" w:tplc="FFFFFFFF">
      <w:start w:val="1"/>
      <w:numFmt w:val="bullet"/>
      <w:lvlText w:val=""/>
      <w:lvlJc w:val="left"/>
      <w:pPr>
        <w:ind w:left="5130" w:hanging="360"/>
      </w:pPr>
      <w:rPr>
        <w:rFonts w:ascii="Wingdings" w:hAnsi="Wingdings" w:hint="default"/>
      </w:rPr>
    </w:lvl>
    <w:lvl w:ilvl="6" w:tplc="FFFFFFFF">
      <w:start w:val="1"/>
      <w:numFmt w:val="bullet"/>
      <w:lvlText w:val=""/>
      <w:lvlJc w:val="left"/>
      <w:pPr>
        <w:ind w:left="5850" w:hanging="360"/>
      </w:pPr>
      <w:rPr>
        <w:rFonts w:ascii="Symbol" w:hAnsi="Symbol" w:hint="default"/>
      </w:rPr>
    </w:lvl>
    <w:lvl w:ilvl="7" w:tplc="FFFFFFFF">
      <w:start w:val="1"/>
      <w:numFmt w:val="bullet"/>
      <w:lvlText w:val="o"/>
      <w:lvlJc w:val="left"/>
      <w:pPr>
        <w:ind w:left="6570" w:hanging="360"/>
      </w:pPr>
      <w:rPr>
        <w:rFonts w:ascii="Courier New" w:hAnsi="Courier New" w:cs="Courier New" w:hint="default"/>
      </w:rPr>
    </w:lvl>
    <w:lvl w:ilvl="8" w:tplc="FFFFFFFF">
      <w:start w:val="1"/>
      <w:numFmt w:val="bullet"/>
      <w:lvlText w:val=""/>
      <w:lvlJc w:val="left"/>
      <w:pPr>
        <w:ind w:left="7290" w:hanging="360"/>
      </w:pPr>
      <w:rPr>
        <w:rFonts w:ascii="Wingdings" w:hAnsi="Wingdings" w:hint="default"/>
      </w:rPr>
    </w:lvl>
  </w:abstractNum>
  <w:abstractNum w:abstractNumId="42" w15:restartNumberingAfterBreak="0">
    <w:nsid w:val="6DAA6AEA"/>
    <w:multiLevelType w:val="hybridMultilevel"/>
    <w:tmpl w:val="B77E037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3" w15:restartNumberingAfterBreak="0">
    <w:nsid w:val="6E964B0F"/>
    <w:multiLevelType w:val="hybridMultilevel"/>
    <w:tmpl w:val="8912F9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71203510"/>
    <w:multiLevelType w:val="hybridMultilevel"/>
    <w:tmpl w:val="A9080E52"/>
    <w:lvl w:ilvl="0" w:tplc="FFFFFFFF">
      <w:start w:val="1"/>
      <w:numFmt w:val="bullet"/>
      <w:lvlText w:val="o"/>
      <w:lvlJc w:val="left"/>
      <w:pPr>
        <w:ind w:left="2376"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16910B2"/>
    <w:multiLevelType w:val="hybridMultilevel"/>
    <w:tmpl w:val="C096D9B2"/>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77DF6AAB"/>
    <w:multiLevelType w:val="hybridMultilevel"/>
    <w:tmpl w:val="36FCAB9E"/>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25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47" w15:restartNumberingAfterBreak="0">
    <w:nsid w:val="7E2478A5"/>
    <w:multiLevelType w:val="multilevel"/>
    <w:tmpl w:val="E4C88DD0"/>
    <w:lvl w:ilvl="0">
      <w:start w:val="1"/>
      <w:numFmt w:val="decimal"/>
      <w:pStyle w:val="Report"/>
      <w:lvlText w:val="%1.0"/>
      <w:lvlJc w:val="left"/>
      <w:pPr>
        <w:tabs>
          <w:tab w:val="num" w:pos="720"/>
        </w:tabs>
        <w:ind w:left="720" w:hanging="720"/>
      </w:pPr>
      <w:rPr>
        <w:rFonts w:hint="default"/>
      </w:rPr>
    </w:lvl>
    <w:lvl w:ilvl="1">
      <w:start w:val="1"/>
      <w:numFmt w:val="decimal"/>
      <w:lvlText w:val="%1.%2"/>
      <w:lvlJc w:val="left"/>
      <w:pPr>
        <w:tabs>
          <w:tab w:val="num" w:pos="792"/>
        </w:tabs>
        <w:ind w:left="432" w:firstLine="0"/>
      </w:pPr>
      <w:rPr>
        <w:rFonts w:hint="default"/>
      </w:rPr>
    </w:lvl>
    <w:lvl w:ilvl="2">
      <w:start w:val="1"/>
      <w:numFmt w:val="decimal"/>
      <w:lvlText w:val="%1.%2.%3"/>
      <w:lvlJc w:val="left"/>
      <w:pPr>
        <w:tabs>
          <w:tab w:val="num" w:pos="1152"/>
        </w:tabs>
        <w:ind w:left="432" w:firstLine="0"/>
      </w:pPr>
      <w:rPr>
        <w:rFonts w:hint="default"/>
      </w:rPr>
    </w:lvl>
    <w:lvl w:ilvl="3">
      <w:start w:val="1"/>
      <w:numFmt w:val="decimal"/>
      <w:lvlText w:val="%1.%2.%3.%4."/>
      <w:lvlJc w:val="left"/>
      <w:pPr>
        <w:tabs>
          <w:tab w:val="num" w:pos="2160"/>
        </w:tabs>
        <w:ind w:left="1728" w:hanging="648"/>
      </w:pPr>
      <w:rPr>
        <w:rFonts w:hint="default"/>
      </w:rPr>
    </w:lvl>
    <w:lvl w:ilvl="4">
      <w:numFmt w:val="none"/>
      <w:lvlText w:val=""/>
      <w:lvlJc w:val="left"/>
      <w:pPr>
        <w:tabs>
          <w:tab w:val="num" w:pos="360"/>
        </w:tabs>
      </w:p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769813448">
    <w:abstractNumId w:val="47"/>
  </w:num>
  <w:num w:numId="2" w16cid:durableId="1734305484">
    <w:abstractNumId w:val="0"/>
  </w:num>
  <w:num w:numId="3" w16cid:durableId="1155606240">
    <w:abstractNumId w:val="15"/>
  </w:num>
  <w:num w:numId="4" w16cid:durableId="2027559707">
    <w:abstractNumId w:val="14"/>
  </w:num>
  <w:num w:numId="5" w16cid:durableId="21135464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2268308">
    <w:abstractNumId w:val="1"/>
  </w:num>
  <w:num w:numId="7" w16cid:durableId="71003200">
    <w:abstractNumId w:val="2"/>
  </w:num>
  <w:num w:numId="8" w16cid:durableId="102500042">
    <w:abstractNumId w:val="43"/>
  </w:num>
  <w:num w:numId="9" w16cid:durableId="113451977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6095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8014144">
    <w:abstractNumId w:val="28"/>
  </w:num>
  <w:num w:numId="12" w16cid:durableId="1381439038">
    <w:abstractNumId w:val="19"/>
  </w:num>
  <w:num w:numId="13" w16cid:durableId="267271699">
    <w:abstractNumId w:val="41"/>
  </w:num>
  <w:num w:numId="14" w16cid:durableId="241331036">
    <w:abstractNumId w:val="13"/>
  </w:num>
  <w:num w:numId="15" w16cid:durableId="1097019487">
    <w:abstractNumId w:val="40"/>
  </w:num>
  <w:num w:numId="16" w16cid:durableId="531379332">
    <w:abstractNumId w:val="6"/>
  </w:num>
  <w:num w:numId="17" w16cid:durableId="729696532">
    <w:abstractNumId w:val="22"/>
    <w:lvlOverride w:ilvl="0">
      <w:startOverride w:val="1"/>
    </w:lvlOverride>
    <w:lvlOverride w:ilvl="1"/>
    <w:lvlOverride w:ilvl="2"/>
    <w:lvlOverride w:ilvl="3"/>
    <w:lvlOverride w:ilvl="4"/>
    <w:lvlOverride w:ilvl="5"/>
    <w:lvlOverride w:ilvl="6"/>
    <w:lvlOverride w:ilvl="7"/>
    <w:lvlOverride w:ilvl="8"/>
  </w:num>
  <w:num w:numId="18" w16cid:durableId="334698457">
    <w:abstractNumId w:val="38"/>
  </w:num>
  <w:num w:numId="19" w16cid:durableId="1702901327">
    <w:abstractNumId w:val="17"/>
  </w:num>
  <w:num w:numId="20" w16cid:durableId="1396780477">
    <w:abstractNumId w:val="42"/>
  </w:num>
  <w:num w:numId="21" w16cid:durableId="1479030266">
    <w:abstractNumId w:val="29"/>
  </w:num>
  <w:num w:numId="22" w16cid:durableId="1645504089">
    <w:abstractNumId w:val="4"/>
  </w:num>
  <w:num w:numId="23" w16cid:durableId="1979794960">
    <w:abstractNumId w:val="25"/>
  </w:num>
  <w:num w:numId="24" w16cid:durableId="996616535">
    <w:abstractNumId w:val="20"/>
  </w:num>
  <w:num w:numId="25" w16cid:durableId="1167937840">
    <w:abstractNumId w:val="45"/>
  </w:num>
  <w:num w:numId="26" w16cid:durableId="1971549724">
    <w:abstractNumId w:val="37"/>
  </w:num>
  <w:num w:numId="27" w16cid:durableId="1915816122">
    <w:abstractNumId w:val="27"/>
  </w:num>
  <w:num w:numId="28" w16cid:durableId="585261156">
    <w:abstractNumId w:val="23"/>
  </w:num>
  <w:num w:numId="29" w16cid:durableId="533352712">
    <w:abstractNumId w:val="34"/>
  </w:num>
  <w:num w:numId="30" w16cid:durableId="568157623">
    <w:abstractNumId w:val="33"/>
  </w:num>
  <w:num w:numId="31" w16cid:durableId="31930593">
    <w:abstractNumId w:val="39"/>
  </w:num>
  <w:num w:numId="32" w16cid:durableId="686098447">
    <w:abstractNumId w:val="31"/>
  </w:num>
  <w:num w:numId="33" w16cid:durableId="829835989">
    <w:abstractNumId w:val="21"/>
  </w:num>
  <w:num w:numId="34" w16cid:durableId="1804303953">
    <w:abstractNumId w:val="12"/>
  </w:num>
  <w:num w:numId="35" w16cid:durableId="1614825637">
    <w:abstractNumId w:val="5"/>
  </w:num>
  <w:num w:numId="36" w16cid:durableId="1156192828">
    <w:abstractNumId w:val="3"/>
  </w:num>
  <w:num w:numId="37" w16cid:durableId="202643412">
    <w:abstractNumId w:val="8"/>
  </w:num>
  <w:num w:numId="38" w16cid:durableId="2046367548">
    <w:abstractNumId w:val="46"/>
  </w:num>
  <w:num w:numId="39" w16cid:durableId="182784997">
    <w:abstractNumId w:val="36"/>
  </w:num>
  <w:num w:numId="40" w16cid:durableId="1992059037">
    <w:abstractNumId w:val="11"/>
  </w:num>
  <w:num w:numId="41" w16cid:durableId="1753967412">
    <w:abstractNumId w:val="10"/>
  </w:num>
  <w:num w:numId="42" w16cid:durableId="453451764">
    <w:abstractNumId w:val="26"/>
  </w:num>
  <w:num w:numId="43" w16cid:durableId="1622490764">
    <w:abstractNumId w:val="30"/>
  </w:num>
  <w:num w:numId="44" w16cid:durableId="1714190775">
    <w:abstractNumId w:val="18"/>
  </w:num>
  <w:num w:numId="45" w16cid:durableId="874729040">
    <w:abstractNumId w:val="32"/>
  </w:num>
  <w:num w:numId="46" w16cid:durableId="1008873471">
    <w:abstractNumId w:val="7"/>
  </w:num>
  <w:num w:numId="47" w16cid:durableId="52853410">
    <w:abstractNumId w:val="44"/>
  </w:num>
  <w:num w:numId="48" w16cid:durableId="1510874622">
    <w:abstractNumId w:val="16"/>
  </w:num>
  <w:num w:numId="49" w16cid:durableId="1144009853">
    <w:abstractNumId w:val="35"/>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k ales">
    <w15:presenceInfo w15:providerId="Windows Live" w15:userId="a00788a1fe100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E9"/>
    <w:rsid w:val="00003E2E"/>
    <w:rsid w:val="00011E4C"/>
    <w:rsid w:val="0001277F"/>
    <w:rsid w:val="00016DC9"/>
    <w:rsid w:val="0002162E"/>
    <w:rsid w:val="000228ED"/>
    <w:rsid w:val="00023607"/>
    <w:rsid w:val="000241EA"/>
    <w:rsid w:val="00026A52"/>
    <w:rsid w:val="00027108"/>
    <w:rsid w:val="0003150F"/>
    <w:rsid w:val="00032BEB"/>
    <w:rsid w:val="00035C39"/>
    <w:rsid w:val="00035EF3"/>
    <w:rsid w:val="00040C00"/>
    <w:rsid w:val="00041864"/>
    <w:rsid w:val="00043778"/>
    <w:rsid w:val="000448BE"/>
    <w:rsid w:val="00050FED"/>
    <w:rsid w:val="00053B2E"/>
    <w:rsid w:val="00053DEA"/>
    <w:rsid w:val="00053EEB"/>
    <w:rsid w:val="00054D16"/>
    <w:rsid w:val="00060E1D"/>
    <w:rsid w:val="00061E27"/>
    <w:rsid w:val="00063CA6"/>
    <w:rsid w:val="000645FB"/>
    <w:rsid w:val="000652E8"/>
    <w:rsid w:val="00065D3F"/>
    <w:rsid w:val="000664BF"/>
    <w:rsid w:val="00071161"/>
    <w:rsid w:val="00074DBA"/>
    <w:rsid w:val="00074F8F"/>
    <w:rsid w:val="000751A3"/>
    <w:rsid w:val="00081EDB"/>
    <w:rsid w:val="000822F1"/>
    <w:rsid w:val="00083EC6"/>
    <w:rsid w:val="000840C1"/>
    <w:rsid w:val="00084483"/>
    <w:rsid w:val="00084ADD"/>
    <w:rsid w:val="00085DDD"/>
    <w:rsid w:val="00087A4B"/>
    <w:rsid w:val="000A2C80"/>
    <w:rsid w:val="000B0BA0"/>
    <w:rsid w:val="000B20E3"/>
    <w:rsid w:val="000B532C"/>
    <w:rsid w:val="000B5AEC"/>
    <w:rsid w:val="000B7AF1"/>
    <w:rsid w:val="000C17C7"/>
    <w:rsid w:val="000C1E6A"/>
    <w:rsid w:val="000C2808"/>
    <w:rsid w:val="000C5A82"/>
    <w:rsid w:val="000D131E"/>
    <w:rsid w:val="000D783F"/>
    <w:rsid w:val="000E1BC1"/>
    <w:rsid w:val="000E23D5"/>
    <w:rsid w:val="000E2A8C"/>
    <w:rsid w:val="000E457A"/>
    <w:rsid w:val="000E571D"/>
    <w:rsid w:val="000E6BF7"/>
    <w:rsid w:val="000F1EA9"/>
    <w:rsid w:val="000F3373"/>
    <w:rsid w:val="000F39A5"/>
    <w:rsid w:val="000F7644"/>
    <w:rsid w:val="00102165"/>
    <w:rsid w:val="00102C65"/>
    <w:rsid w:val="001100F4"/>
    <w:rsid w:val="001119B1"/>
    <w:rsid w:val="00112A0B"/>
    <w:rsid w:val="0011330D"/>
    <w:rsid w:val="001144F8"/>
    <w:rsid w:val="00114BE0"/>
    <w:rsid w:val="00116677"/>
    <w:rsid w:val="0012166C"/>
    <w:rsid w:val="00122273"/>
    <w:rsid w:val="00127FB6"/>
    <w:rsid w:val="001302D5"/>
    <w:rsid w:val="001314E2"/>
    <w:rsid w:val="00133C6E"/>
    <w:rsid w:val="001340C8"/>
    <w:rsid w:val="0013498A"/>
    <w:rsid w:val="00134BFB"/>
    <w:rsid w:val="0013626F"/>
    <w:rsid w:val="00136CD9"/>
    <w:rsid w:val="00137BE7"/>
    <w:rsid w:val="00137F21"/>
    <w:rsid w:val="001410C7"/>
    <w:rsid w:val="00142E6B"/>
    <w:rsid w:val="00144811"/>
    <w:rsid w:val="0014594B"/>
    <w:rsid w:val="001471BF"/>
    <w:rsid w:val="001500A1"/>
    <w:rsid w:val="00151D52"/>
    <w:rsid w:val="00154651"/>
    <w:rsid w:val="0015490A"/>
    <w:rsid w:val="0016036B"/>
    <w:rsid w:val="00163EE8"/>
    <w:rsid w:val="001641C2"/>
    <w:rsid w:val="00164604"/>
    <w:rsid w:val="00165013"/>
    <w:rsid w:val="00165101"/>
    <w:rsid w:val="001665F4"/>
    <w:rsid w:val="00171B0E"/>
    <w:rsid w:val="00173936"/>
    <w:rsid w:val="0017611F"/>
    <w:rsid w:val="00177CC8"/>
    <w:rsid w:val="00182178"/>
    <w:rsid w:val="00182B6A"/>
    <w:rsid w:val="00183F57"/>
    <w:rsid w:val="00185175"/>
    <w:rsid w:val="001860E7"/>
    <w:rsid w:val="00186732"/>
    <w:rsid w:val="00191B54"/>
    <w:rsid w:val="0019268F"/>
    <w:rsid w:val="0019352F"/>
    <w:rsid w:val="00194918"/>
    <w:rsid w:val="00195A31"/>
    <w:rsid w:val="001A476E"/>
    <w:rsid w:val="001A5E4C"/>
    <w:rsid w:val="001B0B5A"/>
    <w:rsid w:val="001B28DE"/>
    <w:rsid w:val="001B2BB2"/>
    <w:rsid w:val="001B7F8B"/>
    <w:rsid w:val="001C1ACA"/>
    <w:rsid w:val="001C3E50"/>
    <w:rsid w:val="001C3E5F"/>
    <w:rsid w:val="001D1CF9"/>
    <w:rsid w:val="001D1DB2"/>
    <w:rsid w:val="001D25CA"/>
    <w:rsid w:val="001D2E0F"/>
    <w:rsid w:val="001D2F3C"/>
    <w:rsid w:val="001D3761"/>
    <w:rsid w:val="001D469B"/>
    <w:rsid w:val="001D7775"/>
    <w:rsid w:val="001E3644"/>
    <w:rsid w:val="001E43F2"/>
    <w:rsid w:val="001E59AF"/>
    <w:rsid w:val="001E6B33"/>
    <w:rsid w:val="001E7006"/>
    <w:rsid w:val="001E780A"/>
    <w:rsid w:val="001F2164"/>
    <w:rsid w:val="001F26E1"/>
    <w:rsid w:val="001F3C85"/>
    <w:rsid w:val="001F5C3D"/>
    <w:rsid w:val="001F5F35"/>
    <w:rsid w:val="001F7F06"/>
    <w:rsid w:val="00202E4C"/>
    <w:rsid w:val="00202EA0"/>
    <w:rsid w:val="00204AE8"/>
    <w:rsid w:val="0020718D"/>
    <w:rsid w:val="0021123A"/>
    <w:rsid w:val="00212163"/>
    <w:rsid w:val="00212E9E"/>
    <w:rsid w:val="00213F77"/>
    <w:rsid w:val="00214C18"/>
    <w:rsid w:val="00215B75"/>
    <w:rsid w:val="00217A08"/>
    <w:rsid w:val="00217A67"/>
    <w:rsid w:val="0022033B"/>
    <w:rsid w:val="00221E4C"/>
    <w:rsid w:val="002235EF"/>
    <w:rsid w:val="00224793"/>
    <w:rsid w:val="00224CAC"/>
    <w:rsid w:val="0022668C"/>
    <w:rsid w:val="0023058F"/>
    <w:rsid w:val="00231757"/>
    <w:rsid w:val="00231CB5"/>
    <w:rsid w:val="00235A82"/>
    <w:rsid w:val="00236470"/>
    <w:rsid w:val="002441A5"/>
    <w:rsid w:val="002459FD"/>
    <w:rsid w:val="00246E3E"/>
    <w:rsid w:val="0024781A"/>
    <w:rsid w:val="00247FAF"/>
    <w:rsid w:val="00247FE6"/>
    <w:rsid w:val="002505F3"/>
    <w:rsid w:val="002528CD"/>
    <w:rsid w:val="00254F72"/>
    <w:rsid w:val="0025501B"/>
    <w:rsid w:val="0025551E"/>
    <w:rsid w:val="00255DBF"/>
    <w:rsid w:val="002564CE"/>
    <w:rsid w:val="00265E1E"/>
    <w:rsid w:val="00266235"/>
    <w:rsid w:val="00270EA4"/>
    <w:rsid w:val="002711A6"/>
    <w:rsid w:val="00272295"/>
    <w:rsid w:val="00272A3B"/>
    <w:rsid w:val="00273563"/>
    <w:rsid w:val="00273AE1"/>
    <w:rsid w:val="00274214"/>
    <w:rsid w:val="0027665E"/>
    <w:rsid w:val="00280CB7"/>
    <w:rsid w:val="00282445"/>
    <w:rsid w:val="002833EC"/>
    <w:rsid w:val="00285D9E"/>
    <w:rsid w:val="0028728C"/>
    <w:rsid w:val="00287354"/>
    <w:rsid w:val="00292F86"/>
    <w:rsid w:val="00293B90"/>
    <w:rsid w:val="00295043"/>
    <w:rsid w:val="002958D3"/>
    <w:rsid w:val="00296AAD"/>
    <w:rsid w:val="002A05D5"/>
    <w:rsid w:val="002A0EEE"/>
    <w:rsid w:val="002A1113"/>
    <w:rsid w:val="002A202A"/>
    <w:rsid w:val="002A31D1"/>
    <w:rsid w:val="002A53F1"/>
    <w:rsid w:val="002A543C"/>
    <w:rsid w:val="002A5BD9"/>
    <w:rsid w:val="002A74D7"/>
    <w:rsid w:val="002B0155"/>
    <w:rsid w:val="002B2036"/>
    <w:rsid w:val="002B2205"/>
    <w:rsid w:val="002B28C5"/>
    <w:rsid w:val="002B2B65"/>
    <w:rsid w:val="002B507C"/>
    <w:rsid w:val="002B50CC"/>
    <w:rsid w:val="002B7F75"/>
    <w:rsid w:val="002C0999"/>
    <w:rsid w:val="002C2156"/>
    <w:rsid w:val="002C21C9"/>
    <w:rsid w:val="002C2210"/>
    <w:rsid w:val="002C2C0A"/>
    <w:rsid w:val="002C3726"/>
    <w:rsid w:val="002C3DEF"/>
    <w:rsid w:val="002C4414"/>
    <w:rsid w:val="002C6814"/>
    <w:rsid w:val="002D14BC"/>
    <w:rsid w:val="002D29EB"/>
    <w:rsid w:val="002D2D98"/>
    <w:rsid w:val="002D5374"/>
    <w:rsid w:val="002D6462"/>
    <w:rsid w:val="002D6514"/>
    <w:rsid w:val="002E01DC"/>
    <w:rsid w:val="002E4543"/>
    <w:rsid w:val="002E6BDD"/>
    <w:rsid w:val="002E7FB3"/>
    <w:rsid w:val="002F0D55"/>
    <w:rsid w:val="002F3B59"/>
    <w:rsid w:val="002F6EA6"/>
    <w:rsid w:val="00303177"/>
    <w:rsid w:val="003033FB"/>
    <w:rsid w:val="003038C9"/>
    <w:rsid w:val="003044A4"/>
    <w:rsid w:val="00305E07"/>
    <w:rsid w:val="00306A5E"/>
    <w:rsid w:val="00310646"/>
    <w:rsid w:val="00310ECA"/>
    <w:rsid w:val="00313A89"/>
    <w:rsid w:val="00314221"/>
    <w:rsid w:val="00316B01"/>
    <w:rsid w:val="00316B22"/>
    <w:rsid w:val="00317BD7"/>
    <w:rsid w:val="003249A1"/>
    <w:rsid w:val="00325664"/>
    <w:rsid w:val="003260E8"/>
    <w:rsid w:val="00330D3A"/>
    <w:rsid w:val="003334E1"/>
    <w:rsid w:val="00333CEE"/>
    <w:rsid w:val="003348C6"/>
    <w:rsid w:val="00334D2D"/>
    <w:rsid w:val="003350EE"/>
    <w:rsid w:val="00335A00"/>
    <w:rsid w:val="00340411"/>
    <w:rsid w:val="003462DB"/>
    <w:rsid w:val="003501B5"/>
    <w:rsid w:val="00350D48"/>
    <w:rsid w:val="00352739"/>
    <w:rsid w:val="00354C19"/>
    <w:rsid w:val="00354D29"/>
    <w:rsid w:val="00356E58"/>
    <w:rsid w:val="00357A12"/>
    <w:rsid w:val="003610BC"/>
    <w:rsid w:val="0036165D"/>
    <w:rsid w:val="00364F29"/>
    <w:rsid w:val="003652BC"/>
    <w:rsid w:val="0036696C"/>
    <w:rsid w:val="00370E45"/>
    <w:rsid w:val="003717ED"/>
    <w:rsid w:val="00375759"/>
    <w:rsid w:val="00377DD5"/>
    <w:rsid w:val="003810D7"/>
    <w:rsid w:val="00382730"/>
    <w:rsid w:val="00382A43"/>
    <w:rsid w:val="00387EA1"/>
    <w:rsid w:val="0039057D"/>
    <w:rsid w:val="00393DA6"/>
    <w:rsid w:val="00394784"/>
    <w:rsid w:val="0039484C"/>
    <w:rsid w:val="003A01A8"/>
    <w:rsid w:val="003A0518"/>
    <w:rsid w:val="003A1F49"/>
    <w:rsid w:val="003A2ADF"/>
    <w:rsid w:val="003A3D2B"/>
    <w:rsid w:val="003A626A"/>
    <w:rsid w:val="003A67D9"/>
    <w:rsid w:val="003B0CE7"/>
    <w:rsid w:val="003B3C24"/>
    <w:rsid w:val="003B45B0"/>
    <w:rsid w:val="003B60B4"/>
    <w:rsid w:val="003B60E8"/>
    <w:rsid w:val="003B6EC4"/>
    <w:rsid w:val="003B79B7"/>
    <w:rsid w:val="003C37D3"/>
    <w:rsid w:val="003C4E52"/>
    <w:rsid w:val="003C5E33"/>
    <w:rsid w:val="003D0849"/>
    <w:rsid w:val="003D12A6"/>
    <w:rsid w:val="003D226E"/>
    <w:rsid w:val="003D22EB"/>
    <w:rsid w:val="003D2662"/>
    <w:rsid w:val="003D2843"/>
    <w:rsid w:val="003D2A72"/>
    <w:rsid w:val="003D2E32"/>
    <w:rsid w:val="003D3545"/>
    <w:rsid w:val="003D4743"/>
    <w:rsid w:val="003D56B2"/>
    <w:rsid w:val="003D796E"/>
    <w:rsid w:val="003E1663"/>
    <w:rsid w:val="003E24F8"/>
    <w:rsid w:val="003F079C"/>
    <w:rsid w:val="003F2543"/>
    <w:rsid w:val="003F399E"/>
    <w:rsid w:val="003F467F"/>
    <w:rsid w:val="00400481"/>
    <w:rsid w:val="00402FE9"/>
    <w:rsid w:val="00404C7A"/>
    <w:rsid w:val="0040550D"/>
    <w:rsid w:val="00406490"/>
    <w:rsid w:val="00406BEF"/>
    <w:rsid w:val="00407977"/>
    <w:rsid w:val="004143AE"/>
    <w:rsid w:val="00416929"/>
    <w:rsid w:val="00425FAF"/>
    <w:rsid w:val="004278CF"/>
    <w:rsid w:val="004334D4"/>
    <w:rsid w:val="00442AF3"/>
    <w:rsid w:val="004453F3"/>
    <w:rsid w:val="004532D5"/>
    <w:rsid w:val="004543A7"/>
    <w:rsid w:val="0045594A"/>
    <w:rsid w:val="00455BD5"/>
    <w:rsid w:val="004566F3"/>
    <w:rsid w:val="0045797E"/>
    <w:rsid w:val="00457D6E"/>
    <w:rsid w:val="0046127E"/>
    <w:rsid w:val="00461BBA"/>
    <w:rsid w:val="00462DF9"/>
    <w:rsid w:val="00463339"/>
    <w:rsid w:val="0046525F"/>
    <w:rsid w:val="00466B1B"/>
    <w:rsid w:val="00466D16"/>
    <w:rsid w:val="00467F55"/>
    <w:rsid w:val="004702FF"/>
    <w:rsid w:val="00470513"/>
    <w:rsid w:val="0047130A"/>
    <w:rsid w:val="0047248A"/>
    <w:rsid w:val="00474619"/>
    <w:rsid w:val="00480198"/>
    <w:rsid w:val="00480605"/>
    <w:rsid w:val="004850DE"/>
    <w:rsid w:val="00486233"/>
    <w:rsid w:val="004871E5"/>
    <w:rsid w:val="004904B8"/>
    <w:rsid w:val="00490D55"/>
    <w:rsid w:val="00492A37"/>
    <w:rsid w:val="00497A10"/>
    <w:rsid w:val="004A3770"/>
    <w:rsid w:val="004A4AA9"/>
    <w:rsid w:val="004A5393"/>
    <w:rsid w:val="004A6155"/>
    <w:rsid w:val="004A640E"/>
    <w:rsid w:val="004B0C16"/>
    <w:rsid w:val="004B15DA"/>
    <w:rsid w:val="004B1970"/>
    <w:rsid w:val="004B1D65"/>
    <w:rsid w:val="004B299A"/>
    <w:rsid w:val="004B376C"/>
    <w:rsid w:val="004B7A9F"/>
    <w:rsid w:val="004C120E"/>
    <w:rsid w:val="004C370C"/>
    <w:rsid w:val="004C4B6F"/>
    <w:rsid w:val="004C4F64"/>
    <w:rsid w:val="004C76C0"/>
    <w:rsid w:val="004E214C"/>
    <w:rsid w:val="004E216C"/>
    <w:rsid w:val="004E24CC"/>
    <w:rsid w:val="004E373D"/>
    <w:rsid w:val="004E59D6"/>
    <w:rsid w:val="004E5C81"/>
    <w:rsid w:val="004F068E"/>
    <w:rsid w:val="004F2562"/>
    <w:rsid w:val="004F2D79"/>
    <w:rsid w:val="004F5DFB"/>
    <w:rsid w:val="004F612E"/>
    <w:rsid w:val="00500781"/>
    <w:rsid w:val="00501A71"/>
    <w:rsid w:val="00501D4E"/>
    <w:rsid w:val="00501F2C"/>
    <w:rsid w:val="005035AA"/>
    <w:rsid w:val="0050465A"/>
    <w:rsid w:val="005068CD"/>
    <w:rsid w:val="00510179"/>
    <w:rsid w:val="0051182F"/>
    <w:rsid w:val="0051258B"/>
    <w:rsid w:val="005134E1"/>
    <w:rsid w:val="00513963"/>
    <w:rsid w:val="0052454B"/>
    <w:rsid w:val="00525A6C"/>
    <w:rsid w:val="00526364"/>
    <w:rsid w:val="005263AB"/>
    <w:rsid w:val="00532B1A"/>
    <w:rsid w:val="005337B2"/>
    <w:rsid w:val="00533B2D"/>
    <w:rsid w:val="0053512A"/>
    <w:rsid w:val="00540ED8"/>
    <w:rsid w:val="00541AD7"/>
    <w:rsid w:val="005435D1"/>
    <w:rsid w:val="005475C2"/>
    <w:rsid w:val="00550A76"/>
    <w:rsid w:val="00551AC3"/>
    <w:rsid w:val="005520BE"/>
    <w:rsid w:val="00555791"/>
    <w:rsid w:val="00556896"/>
    <w:rsid w:val="0056380B"/>
    <w:rsid w:val="0056488E"/>
    <w:rsid w:val="00564F85"/>
    <w:rsid w:val="00566369"/>
    <w:rsid w:val="0057188E"/>
    <w:rsid w:val="00571B54"/>
    <w:rsid w:val="00571DC7"/>
    <w:rsid w:val="00573E2B"/>
    <w:rsid w:val="005749CE"/>
    <w:rsid w:val="00575126"/>
    <w:rsid w:val="00575EE6"/>
    <w:rsid w:val="00576360"/>
    <w:rsid w:val="00576FC4"/>
    <w:rsid w:val="00583DB7"/>
    <w:rsid w:val="00592CEC"/>
    <w:rsid w:val="00595E85"/>
    <w:rsid w:val="00596EA0"/>
    <w:rsid w:val="005A3E50"/>
    <w:rsid w:val="005A54EC"/>
    <w:rsid w:val="005A793C"/>
    <w:rsid w:val="005B2809"/>
    <w:rsid w:val="005B2AFF"/>
    <w:rsid w:val="005B3169"/>
    <w:rsid w:val="005B34D5"/>
    <w:rsid w:val="005B4CE0"/>
    <w:rsid w:val="005B5FDD"/>
    <w:rsid w:val="005B70D2"/>
    <w:rsid w:val="005B72E0"/>
    <w:rsid w:val="005C035D"/>
    <w:rsid w:val="005C09C0"/>
    <w:rsid w:val="005C1073"/>
    <w:rsid w:val="005C1BE7"/>
    <w:rsid w:val="005C2D70"/>
    <w:rsid w:val="005C3FA0"/>
    <w:rsid w:val="005C613A"/>
    <w:rsid w:val="005D096F"/>
    <w:rsid w:val="005D11AC"/>
    <w:rsid w:val="005D6B27"/>
    <w:rsid w:val="005D7A03"/>
    <w:rsid w:val="005E1C19"/>
    <w:rsid w:val="005E2016"/>
    <w:rsid w:val="005E4460"/>
    <w:rsid w:val="005E5973"/>
    <w:rsid w:val="005E64BB"/>
    <w:rsid w:val="005E7069"/>
    <w:rsid w:val="005E74DC"/>
    <w:rsid w:val="005F04A4"/>
    <w:rsid w:val="005F12FA"/>
    <w:rsid w:val="005F31CC"/>
    <w:rsid w:val="005F352B"/>
    <w:rsid w:val="005F4964"/>
    <w:rsid w:val="0060056D"/>
    <w:rsid w:val="00601989"/>
    <w:rsid w:val="0060295F"/>
    <w:rsid w:val="00604382"/>
    <w:rsid w:val="0060736C"/>
    <w:rsid w:val="0061084F"/>
    <w:rsid w:val="00610D26"/>
    <w:rsid w:val="00612494"/>
    <w:rsid w:val="00615F61"/>
    <w:rsid w:val="00616384"/>
    <w:rsid w:val="006164A5"/>
    <w:rsid w:val="00616537"/>
    <w:rsid w:val="00617E41"/>
    <w:rsid w:val="006242C5"/>
    <w:rsid w:val="006255BC"/>
    <w:rsid w:val="00625890"/>
    <w:rsid w:val="00626438"/>
    <w:rsid w:val="00627409"/>
    <w:rsid w:val="00630A5E"/>
    <w:rsid w:val="00631170"/>
    <w:rsid w:val="006333AF"/>
    <w:rsid w:val="00634D99"/>
    <w:rsid w:val="00635503"/>
    <w:rsid w:val="006378C0"/>
    <w:rsid w:val="0064065C"/>
    <w:rsid w:val="00640D2D"/>
    <w:rsid w:val="00641695"/>
    <w:rsid w:val="00641C62"/>
    <w:rsid w:val="006423FA"/>
    <w:rsid w:val="006424A3"/>
    <w:rsid w:val="00644037"/>
    <w:rsid w:val="00646826"/>
    <w:rsid w:val="00647E41"/>
    <w:rsid w:val="0065059F"/>
    <w:rsid w:val="006600A6"/>
    <w:rsid w:val="006611DC"/>
    <w:rsid w:val="006616FF"/>
    <w:rsid w:val="00663D0A"/>
    <w:rsid w:val="00663ED5"/>
    <w:rsid w:val="006653E7"/>
    <w:rsid w:val="00665488"/>
    <w:rsid w:val="00671902"/>
    <w:rsid w:val="00671DFA"/>
    <w:rsid w:val="00672095"/>
    <w:rsid w:val="00674D21"/>
    <w:rsid w:val="006756DE"/>
    <w:rsid w:val="00676E3F"/>
    <w:rsid w:val="00677940"/>
    <w:rsid w:val="00677DB8"/>
    <w:rsid w:val="00682A27"/>
    <w:rsid w:val="0068319B"/>
    <w:rsid w:val="00683A2B"/>
    <w:rsid w:val="00684349"/>
    <w:rsid w:val="00684362"/>
    <w:rsid w:val="00684AF6"/>
    <w:rsid w:val="00686046"/>
    <w:rsid w:val="00686731"/>
    <w:rsid w:val="00690E4B"/>
    <w:rsid w:val="00691A02"/>
    <w:rsid w:val="0069423E"/>
    <w:rsid w:val="00697485"/>
    <w:rsid w:val="006A17F8"/>
    <w:rsid w:val="006A30FC"/>
    <w:rsid w:val="006A32CE"/>
    <w:rsid w:val="006A36D2"/>
    <w:rsid w:val="006A4D46"/>
    <w:rsid w:val="006B28D9"/>
    <w:rsid w:val="006B35A6"/>
    <w:rsid w:val="006B3742"/>
    <w:rsid w:val="006B397A"/>
    <w:rsid w:val="006B64F6"/>
    <w:rsid w:val="006C2A71"/>
    <w:rsid w:val="006C3900"/>
    <w:rsid w:val="006C5DAE"/>
    <w:rsid w:val="006C77DA"/>
    <w:rsid w:val="006D2D6E"/>
    <w:rsid w:val="006D403D"/>
    <w:rsid w:val="006E1FE8"/>
    <w:rsid w:val="006E3FC3"/>
    <w:rsid w:val="006E7388"/>
    <w:rsid w:val="006F05A0"/>
    <w:rsid w:val="006F24D6"/>
    <w:rsid w:val="006F3700"/>
    <w:rsid w:val="006F594F"/>
    <w:rsid w:val="006F6E8F"/>
    <w:rsid w:val="00700B07"/>
    <w:rsid w:val="00700ECA"/>
    <w:rsid w:val="0070303D"/>
    <w:rsid w:val="00704837"/>
    <w:rsid w:val="00705628"/>
    <w:rsid w:val="0071236C"/>
    <w:rsid w:val="007132E5"/>
    <w:rsid w:val="0071355D"/>
    <w:rsid w:val="00714589"/>
    <w:rsid w:val="007206E6"/>
    <w:rsid w:val="00721202"/>
    <w:rsid w:val="007222E2"/>
    <w:rsid w:val="00722560"/>
    <w:rsid w:val="00726E80"/>
    <w:rsid w:val="007319CA"/>
    <w:rsid w:val="00731EDD"/>
    <w:rsid w:val="00734F30"/>
    <w:rsid w:val="00741741"/>
    <w:rsid w:val="00742E89"/>
    <w:rsid w:val="00743538"/>
    <w:rsid w:val="007439C6"/>
    <w:rsid w:val="0074443A"/>
    <w:rsid w:val="00747EE9"/>
    <w:rsid w:val="007516C3"/>
    <w:rsid w:val="00751984"/>
    <w:rsid w:val="007529D1"/>
    <w:rsid w:val="00753CCF"/>
    <w:rsid w:val="00756634"/>
    <w:rsid w:val="00756A46"/>
    <w:rsid w:val="00756FDA"/>
    <w:rsid w:val="0075702B"/>
    <w:rsid w:val="0076078C"/>
    <w:rsid w:val="00760B0B"/>
    <w:rsid w:val="0076109B"/>
    <w:rsid w:val="00762D1D"/>
    <w:rsid w:val="007640AE"/>
    <w:rsid w:val="007640DD"/>
    <w:rsid w:val="007655FA"/>
    <w:rsid w:val="007700A0"/>
    <w:rsid w:val="007702CF"/>
    <w:rsid w:val="00774A0C"/>
    <w:rsid w:val="007772F2"/>
    <w:rsid w:val="00781968"/>
    <w:rsid w:val="00782A5D"/>
    <w:rsid w:val="00783CFD"/>
    <w:rsid w:val="007850A8"/>
    <w:rsid w:val="007859D3"/>
    <w:rsid w:val="00791491"/>
    <w:rsid w:val="00792433"/>
    <w:rsid w:val="00793A0C"/>
    <w:rsid w:val="00793A1F"/>
    <w:rsid w:val="00793F98"/>
    <w:rsid w:val="00795158"/>
    <w:rsid w:val="007A002A"/>
    <w:rsid w:val="007A1E86"/>
    <w:rsid w:val="007A2F5C"/>
    <w:rsid w:val="007A388B"/>
    <w:rsid w:val="007A3D2C"/>
    <w:rsid w:val="007A4E8B"/>
    <w:rsid w:val="007A585E"/>
    <w:rsid w:val="007A75AB"/>
    <w:rsid w:val="007B0498"/>
    <w:rsid w:val="007B0A17"/>
    <w:rsid w:val="007B1A01"/>
    <w:rsid w:val="007B1AFB"/>
    <w:rsid w:val="007B6B88"/>
    <w:rsid w:val="007C0949"/>
    <w:rsid w:val="007C2611"/>
    <w:rsid w:val="007C2F0C"/>
    <w:rsid w:val="007C5028"/>
    <w:rsid w:val="007C5A2C"/>
    <w:rsid w:val="007D049A"/>
    <w:rsid w:val="007D08F0"/>
    <w:rsid w:val="007D0F58"/>
    <w:rsid w:val="007D1DC2"/>
    <w:rsid w:val="007D2AF0"/>
    <w:rsid w:val="007D3933"/>
    <w:rsid w:val="007D43E3"/>
    <w:rsid w:val="007D4CAA"/>
    <w:rsid w:val="007D5280"/>
    <w:rsid w:val="007D59A2"/>
    <w:rsid w:val="007E0078"/>
    <w:rsid w:val="007E5680"/>
    <w:rsid w:val="007F3997"/>
    <w:rsid w:val="007F488D"/>
    <w:rsid w:val="008002A5"/>
    <w:rsid w:val="00800FFC"/>
    <w:rsid w:val="008037B1"/>
    <w:rsid w:val="008058D1"/>
    <w:rsid w:val="00806770"/>
    <w:rsid w:val="00806BF4"/>
    <w:rsid w:val="0080715A"/>
    <w:rsid w:val="00810908"/>
    <w:rsid w:val="00810EFD"/>
    <w:rsid w:val="008111D0"/>
    <w:rsid w:val="0081755F"/>
    <w:rsid w:val="00820B92"/>
    <w:rsid w:val="0082105B"/>
    <w:rsid w:val="00825E77"/>
    <w:rsid w:val="00832CA9"/>
    <w:rsid w:val="0083553C"/>
    <w:rsid w:val="00836DCC"/>
    <w:rsid w:val="008370FF"/>
    <w:rsid w:val="00837244"/>
    <w:rsid w:val="00840BE4"/>
    <w:rsid w:val="00841FA9"/>
    <w:rsid w:val="0084259C"/>
    <w:rsid w:val="008455EA"/>
    <w:rsid w:val="00845EAB"/>
    <w:rsid w:val="0084708E"/>
    <w:rsid w:val="00852255"/>
    <w:rsid w:val="008540D0"/>
    <w:rsid w:val="008555B7"/>
    <w:rsid w:val="00855DAB"/>
    <w:rsid w:val="008563F8"/>
    <w:rsid w:val="008568EC"/>
    <w:rsid w:val="0085705C"/>
    <w:rsid w:val="00860E7E"/>
    <w:rsid w:val="00861388"/>
    <w:rsid w:val="008629B5"/>
    <w:rsid w:val="008670B8"/>
    <w:rsid w:val="0087721B"/>
    <w:rsid w:val="00883E97"/>
    <w:rsid w:val="0088447B"/>
    <w:rsid w:val="00884933"/>
    <w:rsid w:val="00885289"/>
    <w:rsid w:val="008854DD"/>
    <w:rsid w:val="008877C3"/>
    <w:rsid w:val="0089118D"/>
    <w:rsid w:val="00891613"/>
    <w:rsid w:val="00891D4E"/>
    <w:rsid w:val="00892E03"/>
    <w:rsid w:val="00896119"/>
    <w:rsid w:val="008A12A9"/>
    <w:rsid w:val="008A2427"/>
    <w:rsid w:val="008A357A"/>
    <w:rsid w:val="008A3993"/>
    <w:rsid w:val="008A5981"/>
    <w:rsid w:val="008A5F42"/>
    <w:rsid w:val="008A7159"/>
    <w:rsid w:val="008B1A9A"/>
    <w:rsid w:val="008B357D"/>
    <w:rsid w:val="008B673B"/>
    <w:rsid w:val="008B777E"/>
    <w:rsid w:val="008B7C40"/>
    <w:rsid w:val="008C5E3D"/>
    <w:rsid w:val="008C7AEE"/>
    <w:rsid w:val="008D0C57"/>
    <w:rsid w:val="008D0D71"/>
    <w:rsid w:val="008D2A01"/>
    <w:rsid w:val="008D331D"/>
    <w:rsid w:val="008D56D2"/>
    <w:rsid w:val="008E39F9"/>
    <w:rsid w:val="008E4AF6"/>
    <w:rsid w:val="008E5FC7"/>
    <w:rsid w:val="008E603F"/>
    <w:rsid w:val="008E65D1"/>
    <w:rsid w:val="008E6C25"/>
    <w:rsid w:val="008E7729"/>
    <w:rsid w:val="008F6E8F"/>
    <w:rsid w:val="009034F6"/>
    <w:rsid w:val="00903734"/>
    <w:rsid w:val="00903B16"/>
    <w:rsid w:val="0091067B"/>
    <w:rsid w:val="0091625F"/>
    <w:rsid w:val="00925469"/>
    <w:rsid w:val="00925A9B"/>
    <w:rsid w:val="00926051"/>
    <w:rsid w:val="009260B3"/>
    <w:rsid w:val="00926645"/>
    <w:rsid w:val="009277F8"/>
    <w:rsid w:val="0092798A"/>
    <w:rsid w:val="00930A06"/>
    <w:rsid w:val="00931628"/>
    <w:rsid w:val="00937DC7"/>
    <w:rsid w:val="00937E67"/>
    <w:rsid w:val="0094314E"/>
    <w:rsid w:val="009443AC"/>
    <w:rsid w:val="0094462B"/>
    <w:rsid w:val="00944BF4"/>
    <w:rsid w:val="00950A20"/>
    <w:rsid w:val="00951F68"/>
    <w:rsid w:val="009549C6"/>
    <w:rsid w:val="0095578B"/>
    <w:rsid w:val="009561E4"/>
    <w:rsid w:val="0095762A"/>
    <w:rsid w:val="00963615"/>
    <w:rsid w:val="00964F05"/>
    <w:rsid w:val="00967630"/>
    <w:rsid w:val="0096793C"/>
    <w:rsid w:val="00973E47"/>
    <w:rsid w:val="00975260"/>
    <w:rsid w:val="0097634C"/>
    <w:rsid w:val="009778F3"/>
    <w:rsid w:val="00980ACC"/>
    <w:rsid w:val="00983472"/>
    <w:rsid w:val="00983910"/>
    <w:rsid w:val="00985B49"/>
    <w:rsid w:val="0099028F"/>
    <w:rsid w:val="0099042C"/>
    <w:rsid w:val="009929F9"/>
    <w:rsid w:val="00993042"/>
    <w:rsid w:val="00996428"/>
    <w:rsid w:val="00996656"/>
    <w:rsid w:val="009A05AB"/>
    <w:rsid w:val="009A1027"/>
    <w:rsid w:val="009A1E33"/>
    <w:rsid w:val="009A37CF"/>
    <w:rsid w:val="009A4344"/>
    <w:rsid w:val="009A4C77"/>
    <w:rsid w:val="009A4CF6"/>
    <w:rsid w:val="009A5FFC"/>
    <w:rsid w:val="009A60F4"/>
    <w:rsid w:val="009A79D8"/>
    <w:rsid w:val="009B1A3D"/>
    <w:rsid w:val="009B286F"/>
    <w:rsid w:val="009B3BB0"/>
    <w:rsid w:val="009B66B3"/>
    <w:rsid w:val="009B720A"/>
    <w:rsid w:val="009C018C"/>
    <w:rsid w:val="009C094D"/>
    <w:rsid w:val="009C4C8E"/>
    <w:rsid w:val="009C648A"/>
    <w:rsid w:val="009C7074"/>
    <w:rsid w:val="009C729C"/>
    <w:rsid w:val="009C782F"/>
    <w:rsid w:val="009D0810"/>
    <w:rsid w:val="009D2079"/>
    <w:rsid w:val="009D2107"/>
    <w:rsid w:val="009D23B4"/>
    <w:rsid w:val="009D443B"/>
    <w:rsid w:val="009D58A8"/>
    <w:rsid w:val="009D74E5"/>
    <w:rsid w:val="009D778F"/>
    <w:rsid w:val="009E07C0"/>
    <w:rsid w:val="009E3A61"/>
    <w:rsid w:val="009E64D9"/>
    <w:rsid w:val="009E6D96"/>
    <w:rsid w:val="009E7AE0"/>
    <w:rsid w:val="009F01F2"/>
    <w:rsid w:val="009F2734"/>
    <w:rsid w:val="009F3DEF"/>
    <w:rsid w:val="009F51CA"/>
    <w:rsid w:val="009F757F"/>
    <w:rsid w:val="009F776F"/>
    <w:rsid w:val="009F7CFA"/>
    <w:rsid w:val="00A01545"/>
    <w:rsid w:val="00A02B47"/>
    <w:rsid w:val="00A0379D"/>
    <w:rsid w:val="00A06D6A"/>
    <w:rsid w:val="00A10687"/>
    <w:rsid w:val="00A11A40"/>
    <w:rsid w:val="00A11E5D"/>
    <w:rsid w:val="00A12F21"/>
    <w:rsid w:val="00A13392"/>
    <w:rsid w:val="00A14979"/>
    <w:rsid w:val="00A152AF"/>
    <w:rsid w:val="00A162D5"/>
    <w:rsid w:val="00A2034D"/>
    <w:rsid w:val="00A20C9F"/>
    <w:rsid w:val="00A2175C"/>
    <w:rsid w:val="00A220BC"/>
    <w:rsid w:val="00A23C3E"/>
    <w:rsid w:val="00A24D2D"/>
    <w:rsid w:val="00A251BC"/>
    <w:rsid w:val="00A2700E"/>
    <w:rsid w:val="00A27DE0"/>
    <w:rsid w:val="00A31A57"/>
    <w:rsid w:val="00A31AFD"/>
    <w:rsid w:val="00A323F6"/>
    <w:rsid w:val="00A33C46"/>
    <w:rsid w:val="00A37FC7"/>
    <w:rsid w:val="00A40519"/>
    <w:rsid w:val="00A41D43"/>
    <w:rsid w:val="00A43571"/>
    <w:rsid w:val="00A45234"/>
    <w:rsid w:val="00A458EC"/>
    <w:rsid w:val="00A45A30"/>
    <w:rsid w:val="00A46F65"/>
    <w:rsid w:val="00A52A2B"/>
    <w:rsid w:val="00A536C5"/>
    <w:rsid w:val="00A62011"/>
    <w:rsid w:val="00A63C8E"/>
    <w:rsid w:val="00A65307"/>
    <w:rsid w:val="00A6534D"/>
    <w:rsid w:val="00A660A2"/>
    <w:rsid w:val="00A66672"/>
    <w:rsid w:val="00A674D0"/>
    <w:rsid w:val="00A677AB"/>
    <w:rsid w:val="00A70839"/>
    <w:rsid w:val="00A70CF3"/>
    <w:rsid w:val="00A722F4"/>
    <w:rsid w:val="00A74671"/>
    <w:rsid w:val="00A77804"/>
    <w:rsid w:val="00A7785F"/>
    <w:rsid w:val="00A80361"/>
    <w:rsid w:val="00A8040B"/>
    <w:rsid w:val="00A8090C"/>
    <w:rsid w:val="00A81D21"/>
    <w:rsid w:val="00A82E1D"/>
    <w:rsid w:val="00A86796"/>
    <w:rsid w:val="00A952B4"/>
    <w:rsid w:val="00A9779A"/>
    <w:rsid w:val="00AA09E9"/>
    <w:rsid w:val="00AA0A67"/>
    <w:rsid w:val="00AA22E9"/>
    <w:rsid w:val="00AA2FE5"/>
    <w:rsid w:val="00AA4B04"/>
    <w:rsid w:val="00AA546A"/>
    <w:rsid w:val="00AA59AF"/>
    <w:rsid w:val="00AB0004"/>
    <w:rsid w:val="00AB0ABE"/>
    <w:rsid w:val="00AB0B74"/>
    <w:rsid w:val="00AB1C44"/>
    <w:rsid w:val="00AB4687"/>
    <w:rsid w:val="00AB77D7"/>
    <w:rsid w:val="00AC02D7"/>
    <w:rsid w:val="00AC248B"/>
    <w:rsid w:val="00AC2E61"/>
    <w:rsid w:val="00AC33D7"/>
    <w:rsid w:val="00AC3795"/>
    <w:rsid w:val="00AC7652"/>
    <w:rsid w:val="00AD08B1"/>
    <w:rsid w:val="00AD1C02"/>
    <w:rsid w:val="00AD410C"/>
    <w:rsid w:val="00AD6363"/>
    <w:rsid w:val="00AD6CA3"/>
    <w:rsid w:val="00AD7214"/>
    <w:rsid w:val="00AD7480"/>
    <w:rsid w:val="00AD753A"/>
    <w:rsid w:val="00AE0469"/>
    <w:rsid w:val="00AE3190"/>
    <w:rsid w:val="00AE3802"/>
    <w:rsid w:val="00AE53BE"/>
    <w:rsid w:val="00AE5464"/>
    <w:rsid w:val="00AE68C3"/>
    <w:rsid w:val="00AF0812"/>
    <w:rsid w:val="00AF1573"/>
    <w:rsid w:val="00AF1C1B"/>
    <w:rsid w:val="00AF2676"/>
    <w:rsid w:val="00AF3474"/>
    <w:rsid w:val="00AF3B89"/>
    <w:rsid w:val="00AF6F2A"/>
    <w:rsid w:val="00AF738D"/>
    <w:rsid w:val="00B0001D"/>
    <w:rsid w:val="00B04B81"/>
    <w:rsid w:val="00B05110"/>
    <w:rsid w:val="00B063AB"/>
    <w:rsid w:val="00B071DB"/>
    <w:rsid w:val="00B11B15"/>
    <w:rsid w:val="00B13D48"/>
    <w:rsid w:val="00B142CD"/>
    <w:rsid w:val="00B155AC"/>
    <w:rsid w:val="00B16CE8"/>
    <w:rsid w:val="00B17588"/>
    <w:rsid w:val="00B17646"/>
    <w:rsid w:val="00B22BAE"/>
    <w:rsid w:val="00B22CB8"/>
    <w:rsid w:val="00B26077"/>
    <w:rsid w:val="00B30EAC"/>
    <w:rsid w:val="00B31778"/>
    <w:rsid w:val="00B31AA7"/>
    <w:rsid w:val="00B32155"/>
    <w:rsid w:val="00B32FD5"/>
    <w:rsid w:val="00B32FDF"/>
    <w:rsid w:val="00B37C1E"/>
    <w:rsid w:val="00B404D4"/>
    <w:rsid w:val="00B41423"/>
    <w:rsid w:val="00B44A6B"/>
    <w:rsid w:val="00B51CB4"/>
    <w:rsid w:val="00B52456"/>
    <w:rsid w:val="00B54A2D"/>
    <w:rsid w:val="00B54AC7"/>
    <w:rsid w:val="00B55238"/>
    <w:rsid w:val="00B5559C"/>
    <w:rsid w:val="00B56B14"/>
    <w:rsid w:val="00B56F4D"/>
    <w:rsid w:val="00B56F83"/>
    <w:rsid w:val="00B57942"/>
    <w:rsid w:val="00B57FC7"/>
    <w:rsid w:val="00B60267"/>
    <w:rsid w:val="00B61E3E"/>
    <w:rsid w:val="00B63130"/>
    <w:rsid w:val="00B66446"/>
    <w:rsid w:val="00B66A90"/>
    <w:rsid w:val="00B700CC"/>
    <w:rsid w:val="00B74CE7"/>
    <w:rsid w:val="00B76140"/>
    <w:rsid w:val="00B76E50"/>
    <w:rsid w:val="00B77815"/>
    <w:rsid w:val="00B82651"/>
    <w:rsid w:val="00B842FA"/>
    <w:rsid w:val="00B9038D"/>
    <w:rsid w:val="00B91F41"/>
    <w:rsid w:val="00B925BF"/>
    <w:rsid w:val="00B92E7E"/>
    <w:rsid w:val="00B93BCB"/>
    <w:rsid w:val="00B9462A"/>
    <w:rsid w:val="00B95241"/>
    <w:rsid w:val="00B968AF"/>
    <w:rsid w:val="00BA374A"/>
    <w:rsid w:val="00BA3839"/>
    <w:rsid w:val="00BA3ACD"/>
    <w:rsid w:val="00BA491A"/>
    <w:rsid w:val="00BA51E5"/>
    <w:rsid w:val="00BA5C47"/>
    <w:rsid w:val="00BA62E1"/>
    <w:rsid w:val="00BB06A1"/>
    <w:rsid w:val="00BB2E92"/>
    <w:rsid w:val="00BB3182"/>
    <w:rsid w:val="00BB34F7"/>
    <w:rsid w:val="00BB360D"/>
    <w:rsid w:val="00BB5EA7"/>
    <w:rsid w:val="00BB75A9"/>
    <w:rsid w:val="00BB7ABA"/>
    <w:rsid w:val="00BC0D68"/>
    <w:rsid w:val="00BC1DA1"/>
    <w:rsid w:val="00BC3CB2"/>
    <w:rsid w:val="00BC3D3B"/>
    <w:rsid w:val="00BC48C2"/>
    <w:rsid w:val="00BD1F80"/>
    <w:rsid w:val="00BD25D0"/>
    <w:rsid w:val="00BD7C33"/>
    <w:rsid w:val="00BE480F"/>
    <w:rsid w:val="00BE5CDD"/>
    <w:rsid w:val="00BE633C"/>
    <w:rsid w:val="00BE7619"/>
    <w:rsid w:val="00BF4873"/>
    <w:rsid w:val="00BF6A5A"/>
    <w:rsid w:val="00BF7E3F"/>
    <w:rsid w:val="00C01D30"/>
    <w:rsid w:val="00C042A4"/>
    <w:rsid w:val="00C047AA"/>
    <w:rsid w:val="00C05970"/>
    <w:rsid w:val="00C05C9C"/>
    <w:rsid w:val="00C104E2"/>
    <w:rsid w:val="00C104F1"/>
    <w:rsid w:val="00C113A9"/>
    <w:rsid w:val="00C125B4"/>
    <w:rsid w:val="00C1265A"/>
    <w:rsid w:val="00C12F5E"/>
    <w:rsid w:val="00C13925"/>
    <w:rsid w:val="00C16EF5"/>
    <w:rsid w:val="00C2185B"/>
    <w:rsid w:val="00C2211D"/>
    <w:rsid w:val="00C26E5D"/>
    <w:rsid w:val="00C30422"/>
    <w:rsid w:val="00C31A6A"/>
    <w:rsid w:val="00C32830"/>
    <w:rsid w:val="00C32994"/>
    <w:rsid w:val="00C358FB"/>
    <w:rsid w:val="00C4226E"/>
    <w:rsid w:val="00C42AEB"/>
    <w:rsid w:val="00C439C0"/>
    <w:rsid w:val="00C469B3"/>
    <w:rsid w:val="00C46EA3"/>
    <w:rsid w:val="00C47D21"/>
    <w:rsid w:val="00C509F2"/>
    <w:rsid w:val="00C534D6"/>
    <w:rsid w:val="00C54781"/>
    <w:rsid w:val="00C55BC8"/>
    <w:rsid w:val="00C55C9F"/>
    <w:rsid w:val="00C614CE"/>
    <w:rsid w:val="00C62A87"/>
    <w:rsid w:val="00C63CE4"/>
    <w:rsid w:val="00C6799C"/>
    <w:rsid w:val="00C701B6"/>
    <w:rsid w:val="00C72D2A"/>
    <w:rsid w:val="00C73B3C"/>
    <w:rsid w:val="00C74714"/>
    <w:rsid w:val="00C762F9"/>
    <w:rsid w:val="00C77C72"/>
    <w:rsid w:val="00C80D70"/>
    <w:rsid w:val="00C86979"/>
    <w:rsid w:val="00C900EF"/>
    <w:rsid w:val="00C91C16"/>
    <w:rsid w:val="00C9662C"/>
    <w:rsid w:val="00CA3F36"/>
    <w:rsid w:val="00CA43C5"/>
    <w:rsid w:val="00CA709B"/>
    <w:rsid w:val="00CA79AF"/>
    <w:rsid w:val="00CB0EBB"/>
    <w:rsid w:val="00CB16FA"/>
    <w:rsid w:val="00CB1BE8"/>
    <w:rsid w:val="00CB228E"/>
    <w:rsid w:val="00CB2A24"/>
    <w:rsid w:val="00CB33D5"/>
    <w:rsid w:val="00CB5036"/>
    <w:rsid w:val="00CB5215"/>
    <w:rsid w:val="00CB6B16"/>
    <w:rsid w:val="00CC3330"/>
    <w:rsid w:val="00CC4C0C"/>
    <w:rsid w:val="00CD0223"/>
    <w:rsid w:val="00CD04F0"/>
    <w:rsid w:val="00CD453D"/>
    <w:rsid w:val="00CD48FA"/>
    <w:rsid w:val="00CE04E7"/>
    <w:rsid w:val="00CE1545"/>
    <w:rsid w:val="00CE1D24"/>
    <w:rsid w:val="00CE27E9"/>
    <w:rsid w:val="00CE313E"/>
    <w:rsid w:val="00CE3E9F"/>
    <w:rsid w:val="00CE5028"/>
    <w:rsid w:val="00CE717E"/>
    <w:rsid w:val="00CE7A84"/>
    <w:rsid w:val="00CE7ED9"/>
    <w:rsid w:val="00CF0CB2"/>
    <w:rsid w:val="00CF33F2"/>
    <w:rsid w:val="00CF3575"/>
    <w:rsid w:val="00CF39D1"/>
    <w:rsid w:val="00D01C64"/>
    <w:rsid w:val="00D05A1F"/>
    <w:rsid w:val="00D07184"/>
    <w:rsid w:val="00D07881"/>
    <w:rsid w:val="00D07E55"/>
    <w:rsid w:val="00D10292"/>
    <w:rsid w:val="00D1036E"/>
    <w:rsid w:val="00D10973"/>
    <w:rsid w:val="00D11024"/>
    <w:rsid w:val="00D1167D"/>
    <w:rsid w:val="00D1215D"/>
    <w:rsid w:val="00D149AB"/>
    <w:rsid w:val="00D14A8C"/>
    <w:rsid w:val="00D161C0"/>
    <w:rsid w:val="00D165A1"/>
    <w:rsid w:val="00D16687"/>
    <w:rsid w:val="00D17C7B"/>
    <w:rsid w:val="00D22C59"/>
    <w:rsid w:val="00D25F5E"/>
    <w:rsid w:val="00D26032"/>
    <w:rsid w:val="00D27D4D"/>
    <w:rsid w:val="00D3117E"/>
    <w:rsid w:val="00D31A6A"/>
    <w:rsid w:val="00D329B3"/>
    <w:rsid w:val="00D32B0D"/>
    <w:rsid w:val="00D32BD1"/>
    <w:rsid w:val="00D3335C"/>
    <w:rsid w:val="00D36DC8"/>
    <w:rsid w:val="00D36DF6"/>
    <w:rsid w:val="00D37BFE"/>
    <w:rsid w:val="00D42142"/>
    <w:rsid w:val="00D423F9"/>
    <w:rsid w:val="00D42BCF"/>
    <w:rsid w:val="00D44B09"/>
    <w:rsid w:val="00D4623F"/>
    <w:rsid w:val="00D46451"/>
    <w:rsid w:val="00D504CA"/>
    <w:rsid w:val="00D506F7"/>
    <w:rsid w:val="00D51E86"/>
    <w:rsid w:val="00D52D57"/>
    <w:rsid w:val="00D5434B"/>
    <w:rsid w:val="00D54ABF"/>
    <w:rsid w:val="00D54CD2"/>
    <w:rsid w:val="00D54CF8"/>
    <w:rsid w:val="00D551A5"/>
    <w:rsid w:val="00D571F9"/>
    <w:rsid w:val="00D609FA"/>
    <w:rsid w:val="00D60A9D"/>
    <w:rsid w:val="00D60EB1"/>
    <w:rsid w:val="00D61137"/>
    <w:rsid w:val="00D61B40"/>
    <w:rsid w:val="00D63893"/>
    <w:rsid w:val="00D64820"/>
    <w:rsid w:val="00D67CE7"/>
    <w:rsid w:val="00D7411F"/>
    <w:rsid w:val="00D75457"/>
    <w:rsid w:val="00D755AB"/>
    <w:rsid w:val="00D76D16"/>
    <w:rsid w:val="00D76E12"/>
    <w:rsid w:val="00D776CD"/>
    <w:rsid w:val="00D800F5"/>
    <w:rsid w:val="00D81153"/>
    <w:rsid w:val="00D81F9D"/>
    <w:rsid w:val="00D824A8"/>
    <w:rsid w:val="00D8287E"/>
    <w:rsid w:val="00D8347B"/>
    <w:rsid w:val="00D85186"/>
    <w:rsid w:val="00D85532"/>
    <w:rsid w:val="00D85935"/>
    <w:rsid w:val="00D87870"/>
    <w:rsid w:val="00D90E25"/>
    <w:rsid w:val="00D92996"/>
    <w:rsid w:val="00D93BE7"/>
    <w:rsid w:val="00D945C5"/>
    <w:rsid w:val="00D97228"/>
    <w:rsid w:val="00DA01E0"/>
    <w:rsid w:val="00DA2176"/>
    <w:rsid w:val="00DA2B86"/>
    <w:rsid w:val="00DA34F9"/>
    <w:rsid w:val="00DA488D"/>
    <w:rsid w:val="00DB0029"/>
    <w:rsid w:val="00DB0D00"/>
    <w:rsid w:val="00DB13ED"/>
    <w:rsid w:val="00DB20A5"/>
    <w:rsid w:val="00DB27F8"/>
    <w:rsid w:val="00DB42EF"/>
    <w:rsid w:val="00DB6A54"/>
    <w:rsid w:val="00DB7494"/>
    <w:rsid w:val="00DB76E8"/>
    <w:rsid w:val="00DC0AAA"/>
    <w:rsid w:val="00DC19C6"/>
    <w:rsid w:val="00DC54FA"/>
    <w:rsid w:val="00DC5CED"/>
    <w:rsid w:val="00DC6566"/>
    <w:rsid w:val="00DC7001"/>
    <w:rsid w:val="00DC7FBF"/>
    <w:rsid w:val="00DD13B1"/>
    <w:rsid w:val="00DD1CC2"/>
    <w:rsid w:val="00DD1E16"/>
    <w:rsid w:val="00DD288F"/>
    <w:rsid w:val="00DD60D6"/>
    <w:rsid w:val="00DD7DF0"/>
    <w:rsid w:val="00DE0579"/>
    <w:rsid w:val="00DE0D35"/>
    <w:rsid w:val="00DE17D8"/>
    <w:rsid w:val="00DE1C76"/>
    <w:rsid w:val="00DE2579"/>
    <w:rsid w:val="00DE2B36"/>
    <w:rsid w:val="00DE4C00"/>
    <w:rsid w:val="00DE67E6"/>
    <w:rsid w:val="00DE6EBB"/>
    <w:rsid w:val="00DE6FCA"/>
    <w:rsid w:val="00DF0F5A"/>
    <w:rsid w:val="00DF2310"/>
    <w:rsid w:val="00DF6E6E"/>
    <w:rsid w:val="00DF7B21"/>
    <w:rsid w:val="00E007AA"/>
    <w:rsid w:val="00E03401"/>
    <w:rsid w:val="00E105E2"/>
    <w:rsid w:val="00E11650"/>
    <w:rsid w:val="00E122A9"/>
    <w:rsid w:val="00E13675"/>
    <w:rsid w:val="00E13908"/>
    <w:rsid w:val="00E1684C"/>
    <w:rsid w:val="00E16DE9"/>
    <w:rsid w:val="00E2565F"/>
    <w:rsid w:val="00E259F3"/>
    <w:rsid w:val="00E26A1B"/>
    <w:rsid w:val="00E277AA"/>
    <w:rsid w:val="00E30CA8"/>
    <w:rsid w:val="00E324A7"/>
    <w:rsid w:val="00E355A7"/>
    <w:rsid w:val="00E36181"/>
    <w:rsid w:val="00E37605"/>
    <w:rsid w:val="00E403A0"/>
    <w:rsid w:val="00E429CD"/>
    <w:rsid w:val="00E438EF"/>
    <w:rsid w:val="00E46EA2"/>
    <w:rsid w:val="00E50EA7"/>
    <w:rsid w:val="00E53C8B"/>
    <w:rsid w:val="00E53D5B"/>
    <w:rsid w:val="00E54203"/>
    <w:rsid w:val="00E54BB5"/>
    <w:rsid w:val="00E71031"/>
    <w:rsid w:val="00E7188C"/>
    <w:rsid w:val="00E723FA"/>
    <w:rsid w:val="00E73243"/>
    <w:rsid w:val="00E75D0B"/>
    <w:rsid w:val="00E76C29"/>
    <w:rsid w:val="00E8151F"/>
    <w:rsid w:val="00E85E89"/>
    <w:rsid w:val="00E864CC"/>
    <w:rsid w:val="00E86DD8"/>
    <w:rsid w:val="00E86FB1"/>
    <w:rsid w:val="00E9201B"/>
    <w:rsid w:val="00E9458B"/>
    <w:rsid w:val="00E967A9"/>
    <w:rsid w:val="00EA0571"/>
    <w:rsid w:val="00EA1000"/>
    <w:rsid w:val="00EA2A07"/>
    <w:rsid w:val="00EA2A98"/>
    <w:rsid w:val="00EA3240"/>
    <w:rsid w:val="00EA5131"/>
    <w:rsid w:val="00EA61C7"/>
    <w:rsid w:val="00EA7EE6"/>
    <w:rsid w:val="00EB3AF4"/>
    <w:rsid w:val="00EB4405"/>
    <w:rsid w:val="00EB44F2"/>
    <w:rsid w:val="00EB53DE"/>
    <w:rsid w:val="00EB58C9"/>
    <w:rsid w:val="00EB5BCA"/>
    <w:rsid w:val="00EB625C"/>
    <w:rsid w:val="00EC0D12"/>
    <w:rsid w:val="00EC2F4B"/>
    <w:rsid w:val="00EC4E47"/>
    <w:rsid w:val="00ED0ABA"/>
    <w:rsid w:val="00ED3F72"/>
    <w:rsid w:val="00ED46F8"/>
    <w:rsid w:val="00ED7EA4"/>
    <w:rsid w:val="00EE3347"/>
    <w:rsid w:val="00EE349C"/>
    <w:rsid w:val="00EE424D"/>
    <w:rsid w:val="00EE4F69"/>
    <w:rsid w:val="00EF064A"/>
    <w:rsid w:val="00EF1DFD"/>
    <w:rsid w:val="00EF206E"/>
    <w:rsid w:val="00EF27B7"/>
    <w:rsid w:val="00EF308D"/>
    <w:rsid w:val="00EF36FA"/>
    <w:rsid w:val="00EF3B19"/>
    <w:rsid w:val="00EF5463"/>
    <w:rsid w:val="00EF6359"/>
    <w:rsid w:val="00EF76C3"/>
    <w:rsid w:val="00F01E9F"/>
    <w:rsid w:val="00F04F7E"/>
    <w:rsid w:val="00F10855"/>
    <w:rsid w:val="00F10BDD"/>
    <w:rsid w:val="00F10D24"/>
    <w:rsid w:val="00F12119"/>
    <w:rsid w:val="00F12F86"/>
    <w:rsid w:val="00F145E3"/>
    <w:rsid w:val="00F15ECE"/>
    <w:rsid w:val="00F228A7"/>
    <w:rsid w:val="00F24FA1"/>
    <w:rsid w:val="00F26269"/>
    <w:rsid w:val="00F262A0"/>
    <w:rsid w:val="00F30BB7"/>
    <w:rsid w:val="00F310F8"/>
    <w:rsid w:val="00F34783"/>
    <w:rsid w:val="00F356B4"/>
    <w:rsid w:val="00F42450"/>
    <w:rsid w:val="00F431B7"/>
    <w:rsid w:val="00F4532D"/>
    <w:rsid w:val="00F46A4C"/>
    <w:rsid w:val="00F47232"/>
    <w:rsid w:val="00F5121A"/>
    <w:rsid w:val="00F51DF6"/>
    <w:rsid w:val="00F52034"/>
    <w:rsid w:val="00F52DB7"/>
    <w:rsid w:val="00F53208"/>
    <w:rsid w:val="00F5492A"/>
    <w:rsid w:val="00F54E64"/>
    <w:rsid w:val="00F551FE"/>
    <w:rsid w:val="00F5674D"/>
    <w:rsid w:val="00F5730A"/>
    <w:rsid w:val="00F6745C"/>
    <w:rsid w:val="00F67DCC"/>
    <w:rsid w:val="00F72BC8"/>
    <w:rsid w:val="00F744FE"/>
    <w:rsid w:val="00F74FFA"/>
    <w:rsid w:val="00F75592"/>
    <w:rsid w:val="00F7666B"/>
    <w:rsid w:val="00F76C2B"/>
    <w:rsid w:val="00F7717F"/>
    <w:rsid w:val="00F77D57"/>
    <w:rsid w:val="00F80AFD"/>
    <w:rsid w:val="00F83558"/>
    <w:rsid w:val="00F83EEE"/>
    <w:rsid w:val="00F8558F"/>
    <w:rsid w:val="00F85E12"/>
    <w:rsid w:val="00F8768C"/>
    <w:rsid w:val="00F90C55"/>
    <w:rsid w:val="00F91833"/>
    <w:rsid w:val="00F97F48"/>
    <w:rsid w:val="00FA0D41"/>
    <w:rsid w:val="00FA1971"/>
    <w:rsid w:val="00FA2FEA"/>
    <w:rsid w:val="00FA33BB"/>
    <w:rsid w:val="00FA55B3"/>
    <w:rsid w:val="00FB17CD"/>
    <w:rsid w:val="00FB4608"/>
    <w:rsid w:val="00FB5B77"/>
    <w:rsid w:val="00FB6171"/>
    <w:rsid w:val="00FC0296"/>
    <w:rsid w:val="00FC0371"/>
    <w:rsid w:val="00FC0C29"/>
    <w:rsid w:val="00FC1E11"/>
    <w:rsid w:val="00FC288E"/>
    <w:rsid w:val="00FC45A4"/>
    <w:rsid w:val="00FC4780"/>
    <w:rsid w:val="00FC5622"/>
    <w:rsid w:val="00FC7FE2"/>
    <w:rsid w:val="00FD02C8"/>
    <w:rsid w:val="00FD02D3"/>
    <w:rsid w:val="00FD0390"/>
    <w:rsid w:val="00FD074C"/>
    <w:rsid w:val="00FD3207"/>
    <w:rsid w:val="00FD351E"/>
    <w:rsid w:val="00FD568F"/>
    <w:rsid w:val="00FD5E01"/>
    <w:rsid w:val="00FD6FDB"/>
    <w:rsid w:val="00FE0980"/>
    <w:rsid w:val="00FE17C7"/>
    <w:rsid w:val="00FE1E4A"/>
    <w:rsid w:val="00FE4921"/>
    <w:rsid w:val="00FE5A0F"/>
    <w:rsid w:val="00FE6D80"/>
    <w:rsid w:val="00FF6C9E"/>
    <w:rsid w:val="00F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424CC"/>
  <w15:docId w15:val="{94AE9FB6-0EE1-45EE-86A7-DECAECB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D7"/>
    <w:rPr>
      <w:rFonts w:ascii="Arial" w:hAnsi="Arial"/>
      <w:sz w:val="22"/>
    </w:rPr>
  </w:style>
  <w:style w:type="paragraph" w:styleId="Heading1">
    <w:name w:val="heading 1"/>
    <w:basedOn w:val="Normal"/>
    <w:next w:val="Normal"/>
    <w:qFormat/>
    <w:pPr>
      <w:keepNext/>
      <w:jc w:val="both"/>
      <w:outlineLvl w:val="0"/>
    </w:pPr>
    <w:rPr>
      <w:b/>
      <w:i/>
      <w:sz w:val="44"/>
    </w:rPr>
  </w:style>
  <w:style w:type="paragraph" w:styleId="Heading2">
    <w:name w:val="heading 2"/>
    <w:basedOn w:val="Normal"/>
    <w:next w:val="Normal"/>
    <w:link w:val="Heading2Char"/>
    <w:qFormat/>
    <w:pPr>
      <w:keepNext/>
      <w:jc w:val="center"/>
      <w:outlineLvl w:val="1"/>
    </w:pPr>
    <w:rPr>
      <w:rFonts w:ascii="Palace Script MT" w:hAnsi="Palace Script MT"/>
      <w:sz w:val="52"/>
    </w:rPr>
  </w:style>
  <w:style w:type="paragraph" w:styleId="Heading3">
    <w:name w:val="heading 3"/>
    <w:basedOn w:val="Normal"/>
    <w:next w:val="Normal"/>
    <w:qFormat/>
    <w:pPr>
      <w:keepNext/>
      <w:outlineLvl w:val="2"/>
    </w:pPr>
    <w:rPr>
      <w:rFonts w:ascii="Calisto MT" w:hAnsi="Calisto MT"/>
      <w:b/>
    </w:rPr>
  </w:style>
  <w:style w:type="paragraph" w:styleId="Heading4">
    <w:name w:val="heading 4"/>
    <w:basedOn w:val="Normal"/>
    <w:next w:val="Normal"/>
    <w:qFormat/>
    <w:pPr>
      <w:keepNext/>
      <w:jc w:val="center"/>
      <w:outlineLvl w:val="3"/>
    </w:pPr>
    <w:rPr>
      <w:b/>
      <w:sz w:val="18"/>
    </w:rPr>
  </w:style>
  <w:style w:type="paragraph" w:styleId="Heading5">
    <w:name w:val="heading 5"/>
    <w:basedOn w:val="Normal"/>
    <w:next w:val="Normal"/>
    <w:qFormat/>
    <w:pPr>
      <w:keepNext/>
      <w:jc w:val="center"/>
      <w:outlineLvl w:val="4"/>
    </w:pPr>
    <w:rPr>
      <w:rFonts w:cs="Arial"/>
      <w:b/>
    </w:rPr>
  </w:style>
  <w:style w:type="paragraph" w:styleId="Heading6">
    <w:name w:val="heading 6"/>
    <w:basedOn w:val="Normal"/>
    <w:next w:val="Normal"/>
    <w:qFormat/>
    <w:pPr>
      <w:keepNext/>
      <w:ind w:left="2160" w:firstLine="720"/>
      <w:outlineLvl w:val="5"/>
    </w:pPr>
    <w:rPr>
      <w:rFonts w:cs="Arial"/>
      <w:b/>
      <w:bCs/>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rPr>
      <w:spacing w:val="-5"/>
      <w:sz w:val="20"/>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spacing w:val="-5"/>
      <w:kern w:val="28"/>
      <w:sz w:val="96"/>
    </w:rPr>
  </w:style>
  <w:style w:type="paragraph" w:styleId="Footer">
    <w:name w:val="footer"/>
    <w:basedOn w:val="Normal"/>
    <w:semiHidden/>
    <w:pPr>
      <w:keepLines/>
      <w:tabs>
        <w:tab w:val="center" w:pos="4320"/>
        <w:tab w:val="right" w:pos="8640"/>
      </w:tabs>
      <w:spacing w:before="600" w:line="180" w:lineRule="atLeast"/>
      <w:jc w:val="both"/>
    </w:pPr>
    <w:rPr>
      <w:spacing w:val="-5"/>
      <w:sz w:val="18"/>
    </w:rPr>
  </w:style>
  <w:style w:type="paragraph" w:styleId="Header">
    <w:name w:val="header"/>
    <w:basedOn w:val="Normal"/>
    <w:semiHidden/>
    <w:pPr>
      <w:keepLines/>
      <w:tabs>
        <w:tab w:val="center" w:pos="4320"/>
        <w:tab w:val="right" w:pos="8640"/>
      </w:tabs>
      <w:spacing w:after="600" w:line="180" w:lineRule="atLeast"/>
      <w:jc w:val="both"/>
    </w:pPr>
    <w:rPr>
      <w:spacing w:val="-5"/>
      <w:sz w:val="20"/>
    </w:rPr>
  </w:style>
  <w:style w:type="paragraph" w:styleId="MessageHeader">
    <w:name w:val="Message Header"/>
    <w:basedOn w:val="BodyText"/>
    <w:semiHidden/>
    <w:pPr>
      <w:keepLines/>
      <w:spacing w:after="120"/>
      <w:ind w:left="720" w:hanging="720"/>
      <w:jc w:val="left"/>
    </w:pPr>
  </w:style>
  <w:style w:type="character" w:customStyle="1" w:styleId="MessageHeaderLabel">
    <w:name w:val="Message Header Label"/>
    <w:rPr>
      <w:rFonts w:ascii="Arial Black" w:hAnsi="Arial Black"/>
      <w:spacing w:val="-10"/>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customStyle="1" w:styleId="Report">
    <w:name w:val="Report"/>
    <w:basedOn w:val="ListNumber"/>
    <w:link w:val="ReportChar1"/>
    <w:pPr>
      <w:numPr>
        <w:numId w:val="1"/>
      </w:numPr>
      <w:tabs>
        <w:tab w:val="left" w:pos="432"/>
      </w:tabs>
      <w:jc w:val="both"/>
    </w:pPr>
  </w:style>
  <w:style w:type="paragraph" w:styleId="ListNumber">
    <w:name w:val="List Number"/>
    <w:basedOn w:val="Normal"/>
    <w:semiHidden/>
  </w:style>
  <w:style w:type="paragraph" w:customStyle="1" w:styleId="ReportBody">
    <w:name w:val="Report Body"/>
    <w:basedOn w:val="BodyText"/>
    <w:pPr>
      <w:spacing w:after="0" w:line="240" w:lineRule="auto"/>
      <w:ind w:left="432"/>
    </w:pPr>
    <w:rPr>
      <w:rFonts w:ascii="Times New Roman" w:hAnsi="Times New Roman"/>
      <w:sz w:val="24"/>
    </w:rPr>
  </w:style>
  <w:style w:type="paragraph" w:customStyle="1" w:styleId="Bullet">
    <w:name w:val="Bullet"/>
    <w:basedOn w:val="Normal"/>
    <w:pPr>
      <w:numPr>
        <w:numId w:val="2"/>
      </w:numPr>
    </w:pPr>
  </w:style>
  <w:style w:type="paragraph" w:customStyle="1" w:styleId="BodyText1">
    <w:name w:val="BodyText1"/>
    <w:basedOn w:val="Report"/>
    <w:link w:val="BodyText1Char"/>
    <w:pPr>
      <w:keepLines/>
      <w:numPr>
        <w:numId w:val="0"/>
      </w:numPr>
      <w:tabs>
        <w:tab w:val="clear" w:pos="432"/>
        <w:tab w:val="left" w:pos="576"/>
        <w:tab w:val="left" w:pos="1440"/>
      </w:tabs>
      <w:spacing w:before="240" w:line="260" w:lineRule="exact"/>
      <w:ind w:left="576"/>
      <w:jc w:val="left"/>
    </w:pPr>
  </w:style>
  <w:style w:type="paragraph" w:customStyle="1" w:styleId="Style1">
    <w:name w:val="Style1"/>
    <w:basedOn w:val="Report"/>
    <w:rsid w:val="00D75457"/>
    <w:pPr>
      <w:keepNext/>
      <w:numPr>
        <w:numId w:val="3"/>
      </w:numPr>
      <w:tabs>
        <w:tab w:val="clear" w:pos="432"/>
        <w:tab w:val="clear" w:pos="576"/>
        <w:tab w:val="left" w:pos="720"/>
      </w:tabs>
      <w:spacing w:before="240"/>
      <w:ind w:left="720" w:hanging="720"/>
      <w:jc w:val="left"/>
      <w:outlineLvl w:val="0"/>
    </w:pPr>
    <w:rPr>
      <w:rFonts w:cs="Arial"/>
      <w:szCs w:val="22"/>
      <w:u w:val="single"/>
    </w:rPr>
  </w:style>
  <w:style w:type="paragraph" w:customStyle="1" w:styleId="style2">
    <w:name w:val="style 2"/>
    <w:basedOn w:val="Report"/>
    <w:pPr>
      <w:numPr>
        <w:ilvl w:val="2"/>
        <w:numId w:val="3"/>
      </w:numPr>
      <w:tabs>
        <w:tab w:val="clear" w:pos="432"/>
        <w:tab w:val="left" w:pos="450"/>
        <w:tab w:val="left" w:pos="810"/>
        <w:tab w:val="left" w:pos="900"/>
      </w:tabs>
      <w:jc w:val="left"/>
    </w:pPr>
    <w:rPr>
      <w:u w:val="single"/>
    </w:rPr>
  </w:style>
  <w:style w:type="paragraph" w:customStyle="1" w:styleId="BodyText2">
    <w:name w:val="BodyText2"/>
    <w:basedOn w:val="BodyText1"/>
    <w:pPr>
      <w:tabs>
        <w:tab w:val="clear" w:pos="576"/>
        <w:tab w:val="left" w:pos="1728"/>
      </w:tabs>
      <w:ind w:left="864"/>
    </w:pPr>
  </w:style>
  <w:style w:type="paragraph" w:customStyle="1" w:styleId="Style20">
    <w:name w:val="Style2"/>
    <w:basedOn w:val="Style1"/>
    <w:pPr>
      <w:numPr>
        <w:numId w:val="0"/>
      </w:numPr>
      <w:outlineLvl w:val="1"/>
    </w:pPr>
  </w:style>
  <w:style w:type="paragraph" w:customStyle="1" w:styleId="Style3">
    <w:name w:val="Style3"/>
    <w:basedOn w:val="Report"/>
    <w:pPr>
      <w:keepNext/>
      <w:numPr>
        <w:numId w:val="0"/>
      </w:numPr>
      <w:tabs>
        <w:tab w:val="clear" w:pos="432"/>
      </w:tabs>
      <w:spacing w:before="240"/>
      <w:jc w:val="left"/>
      <w:outlineLvl w:val="2"/>
    </w:pPr>
    <w:rPr>
      <w:u w:val="single"/>
    </w:rPr>
  </w:style>
  <w:style w:type="paragraph" w:customStyle="1" w:styleId="Style4">
    <w:name w:val="Style4"/>
    <w:pPr>
      <w:keepNext/>
      <w:tabs>
        <w:tab w:val="num" w:pos="1656"/>
      </w:tabs>
      <w:spacing w:before="180"/>
      <w:ind w:left="1656" w:hanging="936"/>
      <w:outlineLvl w:val="3"/>
    </w:pPr>
    <w:rPr>
      <w:rFonts w:ascii="Arial" w:hAnsi="Arial"/>
      <w:i/>
      <w:sz w:val="24"/>
      <w:u w:val="single"/>
    </w:rPr>
  </w:style>
  <w:style w:type="paragraph" w:styleId="TOC1">
    <w:name w:val="toc 1"/>
    <w:basedOn w:val="Normal"/>
    <w:next w:val="Normal"/>
    <w:autoRedefine/>
    <w:uiPriority w:val="39"/>
    <w:rsid w:val="0091625F"/>
    <w:pPr>
      <w:tabs>
        <w:tab w:val="left" w:pos="540"/>
        <w:tab w:val="right" w:leader="dot" w:pos="9350"/>
      </w:tabs>
    </w:pPr>
    <w:rPr>
      <w:smallCaps/>
      <w:noProof/>
    </w:rPr>
  </w:style>
  <w:style w:type="paragraph" w:styleId="TOC2">
    <w:name w:val="toc 2"/>
    <w:basedOn w:val="Normal"/>
    <w:next w:val="Normal"/>
    <w:autoRedefine/>
    <w:uiPriority w:val="39"/>
    <w:rsid w:val="0091625F"/>
    <w:pPr>
      <w:tabs>
        <w:tab w:val="left" w:pos="540"/>
        <w:tab w:val="right" w:leader="dot" w:pos="9350"/>
      </w:tabs>
    </w:pPr>
    <w:rPr>
      <w:smallCaps/>
    </w:rPr>
  </w:style>
  <w:style w:type="paragraph" w:styleId="TOC3">
    <w:name w:val="toc 3"/>
    <w:basedOn w:val="Normal"/>
    <w:next w:val="Normal"/>
    <w:autoRedefine/>
    <w:uiPriority w:val="39"/>
    <w:rsid w:val="0091625F"/>
    <w:pPr>
      <w:tabs>
        <w:tab w:val="left" w:pos="1440"/>
        <w:tab w:val="right" w:leader="dot" w:pos="9350"/>
      </w:tabs>
      <w:ind w:left="576"/>
    </w:pPr>
    <w:rPr>
      <w:smallCaps/>
      <w:noProof/>
    </w:rPr>
  </w:style>
  <w:style w:type="paragraph" w:styleId="TOC4">
    <w:name w:val="toc 4"/>
    <w:basedOn w:val="Normal"/>
    <w:next w:val="Normal"/>
    <w:autoRedefine/>
    <w:semiHidden/>
    <w:rsid w:val="0091625F"/>
    <w:pPr>
      <w:tabs>
        <w:tab w:val="left" w:pos="1680"/>
        <w:tab w:val="right" w:leader="dot" w:pos="9350"/>
      </w:tabs>
      <w:ind w:left="1440"/>
    </w:pPr>
    <w:rPr>
      <w:rFonts w:cs="Arial"/>
      <w:smallCaps/>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customStyle="1" w:styleId="Style6">
    <w:name w:val="Style6"/>
    <w:basedOn w:val="Style1"/>
  </w:style>
  <w:style w:type="paragraph" w:styleId="TableofFigures">
    <w:name w:val="table of figures"/>
    <w:basedOn w:val="Normal"/>
    <w:next w:val="Normal"/>
    <w:link w:val="TableofFiguresChar"/>
    <w:autoRedefine/>
    <w:uiPriority w:val="99"/>
    <w:rsid w:val="00204AE8"/>
    <w:pPr>
      <w:ind w:left="619" w:hanging="475"/>
    </w:pPr>
  </w:style>
  <w:style w:type="paragraph" w:styleId="Caption">
    <w:name w:val="caption"/>
    <w:basedOn w:val="Normal"/>
    <w:next w:val="Normal"/>
    <w:qFormat/>
    <w:pPr>
      <w:spacing w:before="120" w:after="120"/>
    </w:pPr>
    <w:rPr>
      <w:b/>
      <w:bCs/>
      <w:sz w:val="20"/>
    </w:rPr>
  </w:style>
  <w:style w:type="paragraph" w:customStyle="1" w:styleId="STYLE7">
    <w:name w:val="STYLE 7"/>
    <w:basedOn w:val="style2"/>
    <w:pPr>
      <w:numPr>
        <w:ilvl w:val="3"/>
      </w:numPr>
      <w:tabs>
        <w:tab w:val="left" w:pos="1170"/>
        <w:tab w:val="left" w:pos="1350"/>
        <w:tab w:val="left" w:pos="1800"/>
      </w:tabs>
    </w:pPr>
  </w:style>
  <w:style w:type="paragraph" w:customStyle="1" w:styleId="BodyText4">
    <w:name w:val="BodyText4"/>
    <w:basedOn w:val="BodyText2"/>
    <w:link w:val="BodyText4Char"/>
    <w:pPr>
      <w:spacing w:before="120" w:line="240" w:lineRule="auto"/>
    </w:pPr>
  </w:style>
  <w:style w:type="paragraph" w:customStyle="1" w:styleId="Appendix">
    <w:name w:val="Appendix"/>
    <w:basedOn w:val="Report"/>
    <w:pPr>
      <w:numPr>
        <w:numId w:val="0"/>
      </w:numPr>
      <w:tabs>
        <w:tab w:val="clear" w:pos="432"/>
        <w:tab w:val="left" w:pos="450"/>
        <w:tab w:val="left" w:pos="630"/>
        <w:tab w:val="left" w:pos="900"/>
      </w:tabs>
      <w:ind w:left="720" w:hanging="720"/>
      <w:jc w:val="center"/>
    </w:pPr>
    <w:rPr>
      <w:u w:val="single"/>
    </w:rPr>
  </w:style>
  <w:style w:type="table" w:styleId="TableGrid">
    <w:name w:val="Table Grid"/>
    <w:basedOn w:val="TableNormal"/>
    <w:rsid w:val="00AE5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9FA"/>
    <w:pPr>
      <w:spacing w:before="100" w:beforeAutospacing="1" w:after="100" w:afterAutospacing="1"/>
    </w:pPr>
    <w:rPr>
      <w:szCs w:val="24"/>
    </w:rPr>
  </w:style>
  <w:style w:type="character" w:styleId="FollowedHyperlink">
    <w:name w:val="FollowedHyperlink"/>
    <w:uiPriority w:val="99"/>
    <w:semiHidden/>
    <w:unhideWhenUsed/>
    <w:rsid w:val="005D7A03"/>
    <w:rPr>
      <w:color w:val="800080"/>
      <w:u w:val="single"/>
    </w:rPr>
  </w:style>
  <w:style w:type="paragraph" w:styleId="ListParagraph">
    <w:name w:val="List Paragraph"/>
    <w:basedOn w:val="Normal"/>
    <w:uiPriority w:val="34"/>
    <w:qFormat/>
    <w:rsid w:val="000D783F"/>
    <w:pPr>
      <w:ind w:left="720"/>
    </w:pPr>
  </w:style>
  <w:style w:type="character" w:customStyle="1" w:styleId="BodyText1Char">
    <w:name w:val="BodyText1 Char"/>
    <w:link w:val="BodyText1"/>
    <w:rsid w:val="0074443A"/>
    <w:rPr>
      <w:rFonts w:ascii="Arial" w:hAnsi="Arial"/>
      <w:sz w:val="24"/>
    </w:rPr>
  </w:style>
  <w:style w:type="character" w:customStyle="1" w:styleId="BodyText4Char">
    <w:name w:val="BodyText4 Char"/>
    <w:link w:val="BodyText4"/>
    <w:rsid w:val="0056380B"/>
    <w:rPr>
      <w:rFonts w:ascii="Arial" w:hAnsi="Arial"/>
      <w:sz w:val="24"/>
    </w:rPr>
  </w:style>
  <w:style w:type="character" w:customStyle="1" w:styleId="ReportChar1">
    <w:name w:val="Report Char1"/>
    <w:link w:val="Report"/>
    <w:rsid w:val="005F12FA"/>
    <w:rPr>
      <w:rFonts w:ascii="Arial" w:hAnsi="Arial"/>
      <w:sz w:val="22"/>
    </w:rPr>
  </w:style>
  <w:style w:type="paragraph" w:customStyle="1" w:styleId="3-Bullet-Txt">
    <w:name w:val="3-Bullet-Txt"/>
    <w:basedOn w:val="Normal"/>
    <w:rsid w:val="00C46EA3"/>
    <w:pPr>
      <w:tabs>
        <w:tab w:val="left" w:pos="576"/>
        <w:tab w:val="num" w:pos="936"/>
        <w:tab w:val="left" w:pos="1440"/>
      </w:tabs>
      <w:ind w:left="936" w:hanging="360"/>
    </w:pPr>
    <w:rPr>
      <w:rFonts w:eastAsia="Calibri"/>
    </w:rPr>
  </w:style>
  <w:style w:type="paragraph" w:customStyle="1" w:styleId="AllenFigures">
    <w:name w:val="Allen Figures"/>
    <w:basedOn w:val="TableofFigures"/>
    <w:link w:val="AllenFiguresChar"/>
    <w:qFormat/>
    <w:rsid w:val="0039057D"/>
    <w:pPr>
      <w:tabs>
        <w:tab w:val="right" w:leader="dot" w:pos="9350"/>
      </w:tabs>
    </w:pPr>
    <w:rPr>
      <w:smallCaps/>
      <w:noProof/>
    </w:rPr>
  </w:style>
  <w:style w:type="paragraph" w:customStyle="1" w:styleId="Allen-Tables">
    <w:name w:val="Allen-Tables"/>
    <w:basedOn w:val="TableofFigures"/>
    <w:link w:val="Allen-TablesChar"/>
    <w:autoRedefine/>
    <w:qFormat/>
    <w:rsid w:val="00272295"/>
    <w:pPr>
      <w:tabs>
        <w:tab w:val="right" w:leader="dot" w:pos="9350"/>
      </w:tabs>
      <w:spacing w:before="120"/>
      <w:ind w:left="0" w:firstLine="0"/>
    </w:pPr>
    <w:rPr>
      <w:smallCaps/>
    </w:rPr>
  </w:style>
  <w:style w:type="character" w:customStyle="1" w:styleId="TableofFiguresChar">
    <w:name w:val="Table of Figures Char"/>
    <w:link w:val="TableofFigures"/>
    <w:uiPriority w:val="99"/>
    <w:rsid w:val="0039057D"/>
    <w:rPr>
      <w:rFonts w:ascii="Arial" w:hAnsi="Arial"/>
      <w:sz w:val="24"/>
    </w:rPr>
  </w:style>
  <w:style w:type="character" w:customStyle="1" w:styleId="AllenFiguresChar">
    <w:name w:val="Allen Figures Char"/>
    <w:link w:val="AllenFigures"/>
    <w:rsid w:val="0039057D"/>
    <w:rPr>
      <w:rFonts w:ascii="Arial" w:hAnsi="Arial"/>
      <w:smallCaps/>
      <w:noProof/>
      <w:sz w:val="24"/>
    </w:rPr>
  </w:style>
  <w:style w:type="paragraph" w:customStyle="1" w:styleId="TableParagraph">
    <w:name w:val="Table Paragraph"/>
    <w:basedOn w:val="Normal"/>
    <w:uiPriority w:val="1"/>
    <w:qFormat/>
    <w:rsid w:val="00D551A5"/>
    <w:pPr>
      <w:widowControl w:val="0"/>
      <w:autoSpaceDE w:val="0"/>
      <w:autoSpaceDN w:val="0"/>
      <w:adjustRightInd w:val="0"/>
    </w:pPr>
    <w:rPr>
      <w:szCs w:val="24"/>
    </w:rPr>
  </w:style>
  <w:style w:type="character" w:customStyle="1" w:styleId="Allen-TablesChar">
    <w:name w:val="Allen-Tables Char"/>
    <w:link w:val="Allen-Tables"/>
    <w:rsid w:val="00272295"/>
    <w:rPr>
      <w:rFonts w:ascii="Arial" w:hAnsi="Arial"/>
      <w:smallCaps/>
      <w:sz w:val="24"/>
    </w:rPr>
  </w:style>
  <w:style w:type="paragraph" w:customStyle="1" w:styleId="BodyText1Hangingindent">
    <w:name w:val="BodyText1 Hanging indent"/>
    <w:basedOn w:val="Normal"/>
    <w:next w:val="Normal"/>
    <w:autoRedefine/>
    <w:qFormat/>
    <w:rsid w:val="00087A4B"/>
    <w:pPr>
      <w:keepLines/>
      <w:numPr>
        <w:numId w:val="4"/>
      </w:numPr>
      <w:spacing w:before="120"/>
    </w:pPr>
    <w:rPr>
      <w:szCs w:val="22"/>
    </w:rPr>
  </w:style>
  <w:style w:type="character" w:customStyle="1" w:styleId="Heading2Char">
    <w:name w:val="Heading 2 Char"/>
    <w:basedOn w:val="DefaultParagraphFont"/>
    <w:link w:val="Heading2"/>
    <w:rsid w:val="0064065C"/>
    <w:rPr>
      <w:rFonts w:ascii="Palace Script MT" w:hAnsi="Palace Script MT"/>
      <w:sz w:val="52"/>
    </w:rPr>
  </w:style>
  <w:style w:type="character" w:customStyle="1" w:styleId="ZParaChar">
    <w:name w:val="Z.Para. Char"/>
    <w:basedOn w:val="DefaultParagraphFont"/>
    <w:link w:val="ZPara"/>
    <w:locked/>
    <w:rsid w:val="0064065C"/>
    <w:rPr>
      <w:rFonts w:ascii="Arial" w:hAnsi="Arial" w:cs="Arial"/>
      <w:kern w:val="2"/>
      <w:sz w:val="24"/>
      <w:szCs w:val="24"/>
      <w14:ligatures w14:val="standardContextual"/>
    </w:rPr>
  </w:style>
  <w:style w:type="paragraph" w:customStyle="1" w:styleId="ZPara">
    <w:name w:val="Z.Para."/>
    <w:basedOn w:val="Normal"/>
    <w:link w:val="ZParaChar"/>
    <w:qFormat/>
    <w:rsid w:val="0064065C"/>
    <w:pPr>
      <w:widowControl w:val="0"/>
      <w:autoSpaceDE w:val="0"/>
      <w:autoSpaceDN w:val="0"/>
      <w:adjustRightInd w:val="0"/>
      <w:spacing w:before="120"/>
      <w:ind w:left="720"/>
      <w:jc w:val="both"/>
    </w:pPr>
    <w:rPr>
      <w:rFonts w:cs="Arial"/>
      <w:kern w:val="2"/>
      <w:sz w:val="24"/>
      <w:szCs w:val="24"/>
      <w14:ligatures w14:val="standardContextual"/>
    </w:rPr>
  </w:style>
  <w:style w:type="character" w:customStyle="1" w:styleId="ZFirstParagraphChar">
    <w:name w:val="Z.First Paragraph Char"/>
    <w:basedOn w:val="DefaultParagraphFont"/>
    <w:link w:val="ZFirstParagraph"/>
    <w:locked/>
    <w:rsid w:val="0064065C"/>
    <w:rPr>
      <w:rFonts w:ascii="Arial" w:hAnsi="Arial" w:cs="Arial"/>
      <w:kern w:val="2"/>
      <w:sz w:val="24"/>
      <w:szCs w:val="24"/>
      <w14:ligatures w14:val="standardContextual"/>
    </w:rPr>
  </w:style>
  <w:style w:type="paragraph" w:customStyle="1" w:styleId="ZFirstParagraph">
    <w:name w:val="Z.First Paragraph"/>
    <w:basedOn w:val="Normal"/>
    <w:link w:val="ZFirstParagraphChar"/>
    <w:qFormat/>
    <w:rsid w:val="0064065C"/>
    <w:pPr>
      <w:widowControl w:val="0"/>
      <w:autoSpaceDE w:val="0"/>
      <w:autoSpaceDN w:val="0"/>
      <w:adjustRightInd w:val="0"/>
      <w:spacing w:before="240"/>
      <w:ind w:left="720"/>
      <w:jc w:val="both"/>
    </w:pPr>
    <w:rPr>
      <w:rFonts w:cs="Arial"/>
      <w:kern w:val="2"/>
      <w:sz w:val="24"/>
      <w:szCs w:val="24"/>
      <w14:ligatures w14:val="standardContextual"/>
    </w:rPr>
  </w:style>
  <w:style w:type="character" w:customStyle="1" w:styleId="ZL3SectionChar">
    <w:name w:val="Z. L3 Section Char"/>
    <w:basedOn w:val="DefaultParagraphFont"/>
    <w:link w:val="ZL3Section"/>
    <w:locked/>
    <w:rsid w:val="0064065C"/>
    <w:rPr>
      <w:rFonts w:ascii="Arial" w:hAnsi="Arial" w:cs="Arial"/>
      <w:kern w:val="2"/>
      <w:sz w:val="24"/>
      <w:szCs w:val="24"/>
      <w:u w:val="single"/>
      <w14:ligatures w14:val="standardContextual"/>
    </w:rPr>
  </w:style>
  <w:style w:type="paragraph" w:customStyle="1" w:styleId="ZL3Section">
    <w:name w:val="Z. L3 Section"/>
    <w:basedOn w:val="Normal"/>
    <w:link w:val="ZL3SectionChar"/>
    <w:qFormat/>
    <w:rsid w:val="0064065C"/>
    <w:pPr>
      <w:widowControl w:val="0"/>
      <w:tabs>
        <w:tab w:val="num" w:pos="864"/>
      </w:tabs>
      <w:spacing w:before="240"/>
      <w:ind w:left="720" w:hanging="720"/>
      <w:contextualSpacing/>
      <w:outlineLvl w:val="0"/>
    </w:pPr>
    <w:rPr>
      <w:rFonts w:cs="Arial"/>
      <w:kern w:val="2"/>
      <w:sz w:val="24"/>
      <w:szCs w:val="24"/>
      <w:u w:val="single"/>
      <w14:ligatures w14:val="standardContextual"/>
    </w:rPr>
  </w:style>
  <w:style w:type="character" w:customStyle="1" w:styleId="ZL2SectionChar">
    <w:name w:val="Z. L2 Section Char"/>
    <w:basedOn w:val="DefaultParagraphFont"/>
    <w:link w:val="ZL2Section"/>
    <w:locked/>
    <w:rsid w:val="00CF39D1"/>
    <w:rPr>
      <w:rFonts w:ascii="Arial" w:eastAsiaTheme="minorHAnsi" w:hAnsi="Arial" w:cstheme="minorBidi"/>
      <w:kern w:val="2"/>
      <w:sz w:val="24"/>
      <w:szCs w:val="22"/>
      <w:u w:val="single"/>
      <w14:ligatures w14:val="standardContextual"/>
    </w:rPr>
  </w:style>
  <w:style w:type="paragraph" w:customStyle="1" w:styleId="ZL2Section">
    <w:name w:val="Z. L2 Section"/>
    <w:basedOn w:val="Normal"/>
    <w:link w:val="ZL2SectionChar"/>
    <w:autoRedefine/>
    <w:qFormat/>
    <w:rsid w:val="00CF39D1"/>
    <w:pPr>
      <w:keepNext/>
      <w:numPr>
        <w:ilvl w:val="1"/>
        <w:numId w:val="3"/>
      </w:numPr>
      <w:spacing w:before="240" w:after="120"/>
      <w:contextualSpacing/>
      <w:outlineLvl w:val="0"/>
      <w:pPrChange w:id="0" w:author="rick ales" w:date="2025-03-01T13:40:00Z">
        <w:pPr>
          <w:keepNext/>
          <w:numPr>
            <w:ilvl w:val="1"/>
            <w:numId w:val="3"/>
          </w:numPr>
          <w:tabs>
            <w:tab w:val="num" w:pos="576"/>
          </w:tabs>
          <w:spacing w:before="240"/>
          <w:ind w:left="576" w:hanging="576"/>
          <w:contextualSpacing/>
          <w:outlineLvl w:val="0"/>
        </w:pPr>
      </w:pPrChange>
    </w:pPr>
    <w:rPr>
      <w:rFonts w:eastAsiaTheme="minorHAnsi" w:cstheme="minorBidi"/>
      <w:kern w:val="2"/>
      <w:sz w:val="24"/>
      <w:szCs w:val="22"/>
      <w:u w:val="single"/>
      <w14:ligatures w14:val="standardContextual"/>
      <w:rPrChange w:id="0" w:author="rick ales" w:date="2025-03-01T13:40:00Z">
        <w:rPr>
          <w:rFonts w:ascii="Arial" w:eastAsiaTheme="minorHAnsi" w:hAnsi="Arial" w:cstheme="minorBidi"/>
          <w:kern w:val="2"/>
          <w:sz w:val="24"/>
          <w:szCs w:val="22"/>
          <w:u w:val="single"/>
          <w:lang w:val="en-US" w:eastAsia="en-US" w:bidi="ar-SA"/>
          <w14:ligatures w14:val="standardContextual"/>
        </w:rPr>
      </w:rPrChange>
    </w:rPr>
  </w:style>
  <w:style w:type="character" w:customStyle="1" w:styleId="ZL1SectionChar">
    <w:name w:val="Z. L1 Section Char"/>
    <w:basedOn w:val="DefaultParagraphFont"/>
    <w:link w:val="ZL1Section"/>
    <w:locked/>
    <w:rsid w:val="007A4E8B"/>
    <w:rPr>
      <w:rFonts w:ascii="Arial" w:hAnsi="Arial" w:cs="Arial"/>
      <w:kern w:val="2"/>
      <w:sz w:val="24"/>
      <w:szCs w:val="24"/>
      <w:u w:val="single"/>
      <w14:ligatures w14:val="standardContextual"/>
    </w:rPr>
  </w:style>
  <w:style w:type="paragraph" w:customStyle="1" w:styleId="ZL1Section">
    <w:name w:val="Z. L1 Section"/>
    <w:basedOn w:val="Normal"/>
    <w:next w:val="Normal"/>
    <w:link w:val="ZL1SectionChar"/>
    <w:qFormat/>
    <w:rsid w:val="007A4E8B"/>
    <w:pPr>
      <w:keepNext/>
      <w:numPr>
        <w:numId w:val="3"/>
      </w:numPr>
      <w:tabs>
        <w:tab w:val="clear" w:pos="576"/>
        <w:tab w:val="num" w:pos="756"/>
      </w:tabs>
      <w:spacing w:before="240" w:after="120"/>
      <w:ind w:left="756" w:hanging="756"/>
      <w:contextualSpacing/>
      <w:outlineLvl w:val="0"/>
      <w:pPrChange w:id="1" w:author="rick ales" w:date="2025-03-01T13:52:00Z">
        <w:pPr>
          <w:keepNext/>
          <w:tabs>
            <w:tab w:val="num" w:pos="756"/>
          </w:tabs>
          <w:spacing w:before="240"/>
          <w:ind w:left="756" w:hanging="756"/>
          <w:contextualSpacing/>
          <w:outlineLvl w:val="0"/>
        </w:pPr>
      </w:pPrChange>
    </w:pPr>
    <w:rPr>
      <w:rFonts w:cs="Arial"/>
      <w:kern w:val="2"/>
      <w:sz w:val="24"/>
      <w:szCs w:val="24"/>
      <w:u w:val="single"/>
      <w14:ligatures w14:val="standardContextual"/>
      <w:rPrChange w:id="1" w:author="rick ales" w:date="2025-03-01T13:52:00Z">
        <w:rPr>
          <w:rFonts w:ascii="Arial" w:hAnsi="Arial" w:cs="Arial"/>
          <w:kern w:val="2"/>
          <w:sz w:val="24"/>
          <w:szCs w:val="24"/>
          <w:u w:val="single"/>
          <w:lang w:val="en-US" w:eastAsia="en-US" w:bidi="ar-SA"/>
          <w14:ligatures w14:val="standardContextual"/>
        </w:rPr>
      </w:rPrChange>
    </w:rPr>
  </w:style>
  <w:style w:type="character" w:customStyle="1" w:styleId="ZCaptionChar">
    <w:name w:val="Z. Caption Char"/>
    <w:basedOn w:val="DefaultParagraphFont"/>
    <w:link w:val="ZCaption"/>
    <w:locked/>
    <w:rsid w:val="0064065C"/>
    <w:rPr>
      <w:rFonts w:ascii="Arial" w:hAnsi="Arial" w:cs="Arial"/>
      <w:kern w:val="2"/>
      <w:sz w:val="24"/>
      <w:szCs w:val="18"/>
      <w14:ligatures w14:val="standardContextual"/>
    </w:rPr>
  </w:style>
  <w:style w:type="paragraph" w:customStyle="1" w:styleId="ZCaption">
    <w:name w:val="Z. Caption"/>
    <w:basedOn w:val="Normal"/>
    <w:link w:val="ZCaptionChar"/>
    <w:qFormat/>
    <w:rsid w:val="0064065C"/>
    <w:pPr>
      <w:keepNext/>
      <w:widowControl w:val="0"/>
      <w:autoSpaceDE w:val="0"/>
      <w:autoSpaceDN w:val="0"/>
      <w:adjustRightInd w:val="0"/>
      <w:spacing w:after="120"/>
      <w:jc w:val="center"/>
    </w:pPr>
    <w:rPr>
      <w:rFonts w:cs="Arial"/>
      <w:kern w:val="2"/>
      <w:sz w:val="24"/>
      <w:szCs w:val="18"/>
      <w14:ligatures w14:val="standardContextual"/>
    </w:rPr>
  </w:style>
  <w:style w:type="paragraph" w:customStyle="1" w:styleId="ZL4Section">
    <w:name w:val="Z L4 Section"/>
    <w:basedOn w:val="ZL3Section"/>
    <w:qFormat/>
    <w:rsid w:val="0064065C"/>
    <w:pPr>
      <w:tabs>
        <w:tab w:val="clear" w:pos="864"/>
        <w:tab w:val="num" w:pos="360"/>
        <w:tab w:val="num" w:pos="2160"/>
      </w:tabs>
      <w:ind w:left="1728" w:hanging="648"/>
      <w:contextualSpacing w:val="0"/>
    </w:pPr>
    <w:rPr>
      <w:rFonts w:eastAsiaTheme="minorHAnsi"/>
      <w:kern w:val="24"/>
    </w:rPr>
  </w:style>
  <w:style w:type="character" w:styleId="Strong">
    <w:name w:val="Strong"/>
    <w:basedOn w:val="DefaultParagraphFont"/>
    <w:uiPriority w:val="22"/>
    <w:qFormat/>
    <w:rsid w:val="001500A1"/>
    <w:rPr>
      <w:b/>
      <w:bCs/>
    </w:rPr>
  </w:style>
  <w:style w:type="paragraph" w:styleId="Revision">
    <w:name w:val="Revision"/>
    <w:hidden/>
    <w:uiPriority w:val="99"/>
    <w:semiHidden/>
    <w:rsid w:val="004B299A"/>
    <w:rPr>
      <w:rFonts w:ascii="Arial" w:hAnsi="Arial"/>
      <w:sz w:val="22"/>
    </w:rPr>
  </w:style>
  <w:style w:type="paragraph" w:styleId="TOCHeading">
    <w:name w:val="TOC Heading"/>
    <w:basedOn w:val="Heading1"/>
    <w:next w:val="Normal"/>
    <w:uiPriority w:val="39"/>
    <w:unhideWhenUsed/>
    <w:qFormat/>
    <w:rsid w:val="00F6745C"/>
    <w:pPr>
      <w:keepLines/>
      <w:spacing w:before="240" w:line="259" w:lineRule="auto"/>
      <w:jc w:val="left"/>
      <w:outlineLvl w:val="9"/>
    </w:pPr>
    <w:rPr>
      <w:rFonts w:asciiTheme="majorHAnsi" w:eastAsiaTheme="majorEastAsia" w:hAnsiTheme="majorHAnsi" w:cstheme="majorBidi"/>
      <w:b w:val="0"/>
      <w:i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87974">
      <w:bodyDiv w:val="1"/>
      <w:marLeft w:val="0"/>
      <w:marRight w:val="0"/>
      <w:marTop w:val="0"/>
      <w:marBottom w:val="0"/>
      <w:divBdr>
        <w:top w:val="none" w:sz="0" w:space="0" w:color="auto"/>
        <w:left w:val="none" w:sz="0" w:space="0" w:color="auto"/>
        <w:bottom w:val="none" w:sz="0" w:space="0" w:color="auto"/>
        <w:right w:val="none" w:sz="0" w:space="0" w:color="auto"/>
      </w:divBdr>
    </w:div>
    <w:div w:id="567688285">
      <w:bodyDiv w:val="1"/>
      <w:marLeft w:val="0"/>
      <w:marRight w:val="0"/>
      <w:marTop w:val="0"/>
      <w:marBottom w:val="0"/>
      <w:divBdr>
        <w:top w:val="none" w:sz="0" w:space="0" w:color="auto"/>
        <w:left w:val="none" w:sz="0" w:space="0" w:color="auto"/>
        <w:bottom w:val="none" w:sz="0" w:space="0" w:color="auto"/>
        <w:right w:val="none" w:sz="0" w:space="0" w:color="auto"/>
      </w:divBdr>
    </w:div>
    <w:div w:id="848718649">
      <w:bodyDiv w:val="1"/>
      <w:marLeft w:val="0"/>
      <w:marRight w:val="0"/>
      <w:marTop w:val="0"/>
      <w:marBottom w:val="0"/>
      <w:divBdr>
        <w:top w:val="none" w:sz="0" w:space="0" w:color="auto"/>
        <w:left w:val="none" w:sz="0" w:space="0" w:color="auto"/>
        <w:bottom w:val="none" w:sz="0" w:space="0" w:color="auto"/>
        <w:right w:val="none" w:sz="0" w:space="0" w:color="auto"/>
      </w:divBdr>
    </w:div>
    <w:div w:id="953175191">
      <w:bodyDiv w:val="1"/>
      <w:marLeft w:val="0"/>
      <w:marRight w:val="0"/>
      <w:marTop w:val="0"/>
      <w:marBottom w:val="0"/>
      <w:divBdr>
        <w:top w:val="none" w:sz="0" w:space="0" w:color="auto"/>
        <w:left w:val="none" w:sz="0" w:space="0" w:color="auto"/>
        <w:bottom w:val="none" w:sz="0" w:space="0" w:color="auto"/>
        <w:right w:val="none" w:sz="0" w:space="0" w:color="auto"/>
      </w:divBdr>
    </w:div>
    <w:div w:id="1148934427">
      <w:bodyDiv w:val="1"/>
      <w:marLeft w:val="0"/>
      <w:marRight w:val="0"/>
      <w:marTop w:val="0"/>
      <w:marBottom w:val="0"/>
      <w:divBdr>
        <w:top w:val="none" w:sz="0" w:space="0" w:color="auto"/>
        <w:left w:val="none" w:sz="0" w:space="0" w:color="auto"/>
        <w:bottom w:val="none" w:sz="0" w:space="0" w:color="auto"/>
        <w:right w:val="none" w:sz="0" w:space="0" w:color="auto"/>
      </w:divBdr>
    </w:div>
    <w:div w:id="1286539270">
      <w:bodyDiv w:val="1"/>
      <w:marLeft w:val="0"/>
      <w:marRight w:val="0"/>
      <w:marTop w:val="0"/>
      <w:marBottom w:val="0"/>
      <w:divBdr>
        <w:top w:val="none" w:sz="0" w:space="0" w:color="auto"/>
        <w:left w:val="none" w:sz="0" w:space="0" w:color="auto"/>
        <w:bottom w:val="none" w:sz="0" w:space="0" w:color="auto"/>
        <w:right w:val="none" w:sz="0" w:space="0" w:color="auto"/>
      </w:divBdr>
    </w:div>
    <w:div w:id="1293172173">
      <w:bodyDiv w:val="1"/>
      <w:marLeft w:val="0"/>
      <w:marRight w:val="0"/>
      <w:marTop w:val="0"/>
      <w:marBottom w:val="0"/>
      <w:divBdr>
        <w:top w:val="none" w:sz="0" w:space="0" w:color="auto"/>
        <w:left w:val="none" w:sz="0" w:space="0" w:color="auto"/>
        <w:bottom w:val="none" w:sz="0" w:space="0" w:color="auto"/>
        <w:right w:val="none" w:sz="0" w:space="0" w:color="auto"/>
      </w:divBdr>
    </w:div>
    <w:div w:id="1335690667">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
    <w:div w:id="1516312274">
      <w:bodyDiv w:val="1"/>
      <w:marLeft w:val="0"/>
      <w:marRight w:val="0"/>
      <w:marTop w:val="0"/>
      <w:marBottom w:val="0"/>
      <w:divBdr>
        <w:top w:val="none" w:sz="0" w:space="0" w:color="auto"/>
        <w:left w:val="none" w:sz="0" w:space="0" w:color="auto"/>
        <w:bottom w:val="none" w:sz="0" w:space="0" w:color="auto"/>
        <w:right w:val="none" w:sz="0" w:space="0" w:color="auto"/>
      </w:divBdr>
    </w:div>
    <w:div w:id="1553810965">
      <w:bodyDiv w:val="1"/>
      <w:marLeft w:val="0"/>
      <w:marRight w:val="0"/>
      <w:marTop w:val="0"/>
      <w:marBottom w:val="0"/>
      <w:divBdr>
        <w:top w:val="none" w:sz="0" w:space="0" w:color="auto"/>
        <w:left w:val="none" w:sz="0" w:space="0" w:color="auto"/>
        <w:bottom w:val="none" w:sz="0" w:space="0" w:color="auto"/>
        <w:right w:val="none" w:sz="0" w:space="0" w:color="auto"/>
      </w:divBdr>
    </w:div>
    <w:div w:id="1573538446">
      <w:bodyDiv w:val="1"/>
      <w:marLeft w:val="0"/>
      <w:marRight w:val="0"/>
      <w:marTop w:val="0"/>
      <w:marBottom w:val="0"/>
      <w:divBdr>
        <w:top w:val="none" w:sz="0" w:space="0" w:color="auto"/>
        <w:left w:val="none" w:sz="0" w:space="0" w:color="auto"/>
        <w:bottom w:val="none" w:sz="0" w:space="0" w:color="auto"/>
        <w:right w:val="none" w:sz="0" w:space="0" w:color="auto"/>
      </w:divBdr>
    </w:div>
    <w:div w:id="1809859246">
      <w:bodyDiv w:val="1"/>
      <w:marLeft w:val="0"/>
      <w:marRight w:val="0"/>
      <w:marTop w:val="0"/>
      <w:marBottom w:val="0"/>
      <w:divBdr>
        <w:top w:val="none" w:sz="0" w:space="0" w:color="auto"/>
        <w:left w:val="none" w:sz="0" w:space="0" w:color="auto"/>
        <w:bottom w:val="none" w:sz="0" w:space="0" w:color="auto"/>
        <w:right w:val="none" w:sz="0" w:space="0" w:color="auto"/>
      </w:divBdr>
    </w:div>
    <w:div w:id="1942370626">
      <w:bodyDiv w:val="1"/>
      <w:marLeft w:val="0"/>
      <w:marRight w:val="0"/>
      <w:marTop w:val="0"/>
      <w:marBottom w:val="0"/>
      <w:divBdr>
        <w:top w:val="none" w:sz="0" w:space="0" w:color="auto"/>
        <w:left w:val="none" w:sz="0" w:space="0" w:color="auto"/>
        <w:bottom w:val="none" w:sz="0" w:space="0" w:color="auto"/>
        <w:right w:val="none" w:sz="0" w:space="0" w:color="auto"/>
      </w:divBdr>
    </w:div>
    <w:div w:id="2015258161">
      <w:bodyDiv w:val="1"/>
      <w:marLeft w:val="0"/>
      <w:marRight w:val="0"/>
      <w:marTop w:val="0"/>
      <w:marBottom w:val="0"/>
      <w:divBdr>
        <w:top w:val="none" w:sz="0" w:space="0" w:color="auto"/>
        <w:left w:val="none" w:sz="0" w:space="0" w:color="auto"/>
        <w:bottom w:val="none" w:sz="0" w:space="0" w:color="auto"/>
        <w:right w:val="none" w:sz="0" w:space="0" w:color="auto"/>
      </w:divBdr>
    </w:div>
    <w:div w:id="2057006224">
      <w:bodyDiv w:val="1"/>
      <w:marLeft w:val="0"/>
      <w:marRight w:val="0"/>
      <w:marTop w:val="0"/>
      <w:marBottom w:val="0"/>
      <w:divBdr>
        <w:top w:val="none" w:sz="0" w:space="0" w:color="auto"/>
        <w:left w:val="none" w:sz="0" w:space="0" w:color="auto"/>
        <w:bottom w:val="none" w:sz="0" w:space="0" w:color="auto"/>
        <w:right w:val="none" w:sz="0" w:space="0" w:color="auto"/>
      </w:divBdr>
      <w:divsChild>
        <w:div w:id="533035660">
          <w:marLeft w:val="547"/>
          <w:marRight w:val="0"/>
          <w:marTop w:val="96"/>
          <w:marBottom w:val="0"/>
          <w:divBdr>
            <w:top w:val="none" w:sz="0" w:space="0" w:color="auto"/>
            <w:left w:val="none" w:sz="0" w:space="0" w:color="auto"/>
            <w:bottom w:val="none" w:sz="0" w:space="0" w:color="auto"/>
            <w:right w:val="none" w:sz="0" w:space="0" w:color="auto"/>
          </w:divBdr>
        </w:div>
        <w:div w:id="637691543">
          <w:marLeft w:val="547"/>
          <w:marRight w:val="0"/>
          <w:marTop w:val="96"/>
          <w:marBottom w:val="0"/>
          <w:divBdr>
            <w:top w:val="none" w:sz="0" w:space="0" w:color="auto"/>
            <w:left w:val="none" w:sz="0" w:space="0" w:color="auto"/>
            <w:bottom w:val="none" w:sz="0" w:space="0" w:color="auto"/>
            <w:right w:val="none" w:sz="0" w:space="0" w:color="auto"/>
          </w:divBdr>
        </w:div>
        <w:div w:id="1200359900">
          <w:marLeft w:val="547"/>
          <w:marRight w:val="0"/>
          <w:marTop w:val="96"/>
          <w:marBottom w:val="0"/>
          <w:divBdr>
            <w:top w:val="none" w:sz="0" w:space="0" w:color="auto"/>
            <w:left w:val="none" w:sz="0" w:space="0" w:color="auto"/>
            <w:bottom w:val="none" w:sz="0" w:space="0" w:color="auto"/>
            <w:right w:val="none" w:sz="0" w:space="0" w:color="auto"/>
          </w:divBdr>
        </w:div>
        <w:div w:id="1241792379">
          <w:marLeft w:val="547"/>
          <w:marRight w:val="0"/>
          <w:marTop w:val="96"/>
          <w:marBottom w:val="0"/>
          <w:divBdr>
            <w:top w:val="none" w:sz="0" w:space="0" w:color="auto"/>
            <w:left w:val="none" w:sz="0" w:space="0" w:color="auto"/>
            <w:bottom w:val="none" w:sz="0" w:space="0" w:color="auto"/>
            <w:right w:val="none" w:sz="0" w:space="0" w:color="auto"/>
          </w:divBdr>
        </w:div>
      </w:divsChild>
    </w:div>
    <w:div w:id="2110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d\Documents\Custom%20Office%20Templates\QTP%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18A0-72F9-4A6F-BD37-04080078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QTP Template 1.dotx</Template>
  <TotalTime>350</TotalTime>
  <Pages>11</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ALLEN AIRCRAFT PRODUCTS, INC</vt:lpstr>
    </vt:vector>
  </TitlesOfParts>
  <Company>Allen Aircraft Products, Inc.</Company>
  <LinksUpToDate>false</LinksUpToDate>
  <CharactersWithSpaces>25581</CharactersWithSpaces>
  <SharedDoc>false</SharedDoc>
  <HLinks>
    <vt:vector size="138" baseType="variant">
      <vt:variant>
        <vt:i4>1638449</vt:i4>
      </vt:variant>
      <vt:variant>
        <vt:i4>134</vt:i4>
      </vt:variant>
      <vt:variant>
        <vt:i4>0</vt:i4>
      </vt:variant>
      <vt:variant>
        <vt:i4>5</vt:i4>
      </vt:variant>
      <vt:variant>
        <vt:lpwstr/>
      </vt:variant>
      <vt:variant>
        <vt:lpwstr>_Toc448749941</vt:lpwstr>
      </vt:variant>
      <vt:variant>
        <vt:i4>1638449</vt:i4>
      </vt:variant>
      <vt:variant>
        <vt:i4>128</vt:i4>
      </vt:variant>
      <vt:variant>
        <vt:i4>0</vt:i4>
      </vt:variant>
      <vt:variant>
        <vt:i4>5</vt:i4>
      </vt:variant>
      <vt:variant>
        <vt:lpwstr/>
      </vt:variant>
      <vt:variant>
        <vt:lpwstr>_Toc448749940</vt:lpwstr>
      </vt:variant>
      <vt:variant>
        <vt:i4>1966129</vt:i4>
      </vt:variant>
      <vt:variant>
        <vt:i4>122</vt:i4>
      </vt:variant>
      <vt:variant>
        <vt:i4>0</vt:i4>
      </vt:variant>
      <vt:variant>
        <vt:i4>5</vt:i4>
      </vt:variant>
      <vt:variant>
        <vt:lpwstr/>
      </vt:variant>
      <vt:variant>
        <vt:lpwstr>_Toc448749939</vt:lpwstr>
      </vt:variant>
      <vt:variant>
        <vt:i4>1966129</vt:i4>
      </vt:variant>
      <vt:variant>
        <vt:i4>116</vt:i4>
      </vt:variant>
      <vt:variant>
        <vt:i4>0</vt:i4>
      </vt:variant>
      <vt:variant>
        <vt:i4>5</vt:i4>
      </vt:variant>
      <vt:variant>
        <vt:lpwstr/>
      </vt:variant>
      <vt:variant>
        <vt:lpwstr>_Toc448749938</vt:lpwstr>
      </vt:variant>
      <vt:variant>
        <vt:i4>1966129</vt:i4>
      </vt:variant>
      <vt:variant>
        <vt:i4>110</vt:i4>
      </vt:variant>
      <vt:variant>
        <vt:i4>0</vt:i4>
      </vt:variant>
      <vt:variant>
        <vt:i4>5</vt:i4>
      </vt:variant>
      <vt:variant>
        <vt:lpwstr/>
      </vt:variant>
      <vt:variant>
        <vt:lpwstr>_Toc448749937</vt:lpwstr>
      </vt:variant>
      <vt:variant>
        <vt:i4>1966129</vt:i4>
      </vt:variant>
      <vt:variant>
        <vt:i4>104</vt:i4>
      </vt:variant>
      <vt:variant>
        <vt:i4>0</vt:i4>
      </vt:variant>
      <vt:variant>
        <vt:i4>5</vt:i4>
      </vt:variant>
      <vt:variant>
        <vt:lpwstr/>
      </vt:variant>
      <vt:variant>
        <vt:lpwstr>_Toc448749936</vt:lpwstr>
      </vt:variant>
      <vt:variant>
        <vt:i4>1966129</vt:i4>
      </vt:variant>
      <vt:variant>
        <vt:i4>98</vt:i4>
      </vt:variant>
      <vt:variant>
        <vt:i4>0</vt:i4>
      </vt:variant>
      <vt:variant>
        <vt:i4>5</vt:i4>
      </vt:variant>
      <vt:variant>
        <vt:lpwstr/>
      </vt:variant>
      <vt:variant>
        <vt:lpwstr>_Toc448749935</vt:lpwstr>
      </vt:variant>
      <vt:variant>
        <vt:i4>1966129</vt:i4>
      </vt:variant>
      <vt:variant>
        <vt:i4>92</vt:i4>
      </vt:variant>
      <vt:variant>
        <vt:i4>0</vt:i4>
      </vt:variant>
      <vt:variant>
        <vt:i4>5</vt:i4>
      </vt:variant>
      <vt:variant>
        <vt:lpwstr/>
      </vt:variant>
      <vt:variant>
        <vt:lpwstr>_Toc448749934</vt:lpwstr>
      </vt:variant>
      <vt:variant>
        <vt:i4>1966129</vt:i4>
      </vt:variant>
      <vt:variant>
        <vt:i4>86</vt:i4>
      </vt:variant>
      <vt:variant>
        <vt:i4>0</vt:i4>
      </vt:variant>
      <vt:variant>
        <vt:i4>5</vt:i4>
      </vt:variant>
      <vt:variant>
        <vt:lpwstr/>
      </vt:variant>
      <vt:variant>
        <vt:lpwstr>_Toc448749933</vt:lpwstr>
      </vt:variant>
      <vt:variant>
        <vt:i4>1966129</vt:i4>
      </vt:variant>
      <vt:variant>
        <vt:i4>80</vt:i4>
      </vt:variant>
      <vt:variant>
        <vt:i4>0</vt:i4>
      </vt:variant>
      <vt:variant>
        <vt:i4>5</vt:i4>
      </vt:variant>
      <vt:variant>
        <vt:lpwstr/>
      </vt:variant>
      <vt:variant>
        <vt:lpwstr>_Toc448749932</vt:lpwstr>
      </vt:variant>
      <vt:variant>
        <vt:i4>1966129</vt:i4>
      </vt:variant>
      <vt:variant>
        <vt:i4>74</vt:i4>
      </vt:variant>
      <vt:variant>
        <vt:i4>0</vt:i4>
      </vt:variant>
      <vt:variant>
        <vt:i4>5</vt:i4>
      </vt:variant>
      <vt:variant>
        <vt:lpwstr/>
      </vt:variant>
      <vt:variant>
        <vt:lpwstr>_Toc448749931</vt:lpwstr>
      </vt:variant>
      <vt:variant>
        <vt:i4>1966129</vt:i4>
      </vt:variant>
      <vt:variant>
        <vt:i4>68</vt:i4>
      </vt:variant>
      <vt:variant>
        <vt:i4>0</vt:i4>
      </vt:variant>
      <vt:variant>
        <vt:i4>5</vt:i4>
      </vt:variant>
      <vt:variant>
        <vt:lpwstr/>
      </vt:variant>
      <vt:variant>
        <vt:lpwstr>_Toc448749930</vt:lpwstr>
      </vt:variant>
      <vt:variant>
        <vt:i4>2031665</vt:i4>
      </vt:variant>
      <vt:variant>
        <vt:i4>62</vt:i4>
      </vt:variant>
      <vt:variant>
        <vt:i4>0</vt:i4>
      </vt:variant>
      <vt:variant>
        <vt:i4>5</vt:i4>
      </vt:variant>
      <vt:variant>
        <vt:lpwstr/>
      </vt:variant>
      <vt:variant>
        <vt:lpwstr>_Toc448749929</vt:lpwstr>
      </vt:variant>
      <vt:variant>
        <vt:i4>2031665</vt:i4>
      </vt:variant>
      <vt:variant>
        <vt:i4>56</vt:i4>
      </vt:variant>
      <vt:variant>
        <vt:i4>0</vt:i4>
      </vt:variant>
      <vt:variant>
        <vt:i4>5</vt:i4>
      </vt:variant>
      <vt:variant>
        <vt:lpwstr/>
      </vt:variant>
      <vt:variant>
        <vt:lpwstr>_Toc448749928</vt:lpwstr>
      </vt:variant>
      <vt:variant>
        <vt:i4>2031665</vt:i4>
      </vt:variant>
      <vt:variant>
        <vt:i4>50</vt:i4>
      </vt:variant>
      <vt:variant>
        <vt:i4>0</vt:i4>
      </vt:variant>
      <vt:variant>
        <vt:i4>5</vt:i4>
      </vt:variant>
      <vt:variant>
        <vt:lpwstr/>
      </vt:variant>
      <vt:variant>
        <vt:lpwstr>_Toc448749927</vt:lpwstr>
      </vt:variant>
      <vt:variant>
        <vt:i4>2031665</vt:i4>
      </vt:variant>
      <vt:variant>
        <vt:i4>44</vt:i4>
      </vt:variant>
      <vt:variant>
        <vt:i4>0</vt:i4>
      </vt:variant>
      <vt:variant>
        <vt:i4>5</vt:i4>
      </vt:variant>
      <vt:variant>
        <vt:lpwstr/>
      </vt:variant>
      <vt:variant>
        <vt:lpwstr>_Toc448749926</vt:lpwstr>
      </vt:variant>
      <vt:variant>
        <vt:i4>2031665</vt:i4>
      </vt:variant>
      <vt:variant>
        <vt:i4>38</vt:i4>
      </vt:variant>
      <vt:variant>
        <vt:i4>0</vt:i4>
      </vt:variant>
      <vt:variant>
        <vt:i4>5</vt:i4>
      </vt:variant>
      <vt:variant>
        <vt:lpwstr/>
      </vt:variant>
      <vt:variant>
        <vt:lpwstr>_Toc448749925</vt:lpwstr>
      </vt:variant>
      <vt:variant>
        <vt:i4>2031665</vt:i4>
      </vt:variant>
      <vt:variant>
        <vt:i4>32</vt:i4>
      </vt:variant>
      <vt:variant>
        <vt:i4>0</vt:i4>
      </vt:variant>
      <vt:variant>
        <vt:i4>5</vt:i4>
      </vt:variant>
      <vt:variant>
        <vt:lpwstr/>
      </vt:variant>
      <vt:variant>
        <vt:lpwstr>_Toc448749924</vt:lpwstr>
      </vt:variant>
      <vt:variant>
        <vt:i4>2031665</vt:i4>
      </vt:variant>
      <vt:variant>
        <vt:i4>26</vt:i4>
      </vt:variant>
      <vt:variant>
        <vt:i4>0</vt:i4>
      </vt:variant>
      <vt:variant>
        <vt:i4>5</vt:i4>
      </vt:variant>
      <vt:variant>
        <vt:lpwstr/>
      </vt:variant>
      <vt:variant>
        <vt:lpwstr>_Toc448749923</vt:lpwstr>
      </vt:variant>
      <vt:variant>
        <vt:i4>2031665</vt:i4>
      </vt:variant>
      <vt:variant>
        <vt:i4>20</vt:i4>
      </vt:variant>
      <vt:variant>
        <vt:i4>0</vt:i4>
      </vt:variant>
      <vt:variant>
        <vt:i4>5</vt:i4>
      </vt:variant>
      <vt:variant>
        <vt:lpwstr/>
      </vt:variant>
      <vt:variant>
        <vt:lpwstr>_Toc448749922</vt:lpwstr>
      </vt:variant>
      <vt:variant>
        <vt:i4>2031665</vt:i4>
      </vt:variant>
      <vt:variant>
        <vt:i4>14</vt:i4>
      </vt:variant>
      <vt:variant>
        <vt:i4>0</vt:i4>
      </vt:variant>
      <vt:variant>
        <vt:i4>5</vt:i4>
      </vt:variant>
      <vt:variant>
        <vt:lpwstr/>
      </vt:variant>
      <vt:variant>
        <vt:lpwstr>_Toc448749921</vt:lpwstr>
      </vt:variant>
      <vt:variant>
        <vt:i4>2031665</vt:i4>
      </vt:variant>
      <vt:variant>
        <vt:i4>8</vt:i4>
      </vt:variant>
      <vt:variant>
        <vt:i4>0</vt:i4>
      </vt:variant>
      <vt:variant>
        <vt:i4>5</vt:i4>
      </vt:variant>
      <vt:variant>
        <vt:lpwstr/>
      </vt:variant>
      <vt:variant>
        <vt:lpwstr>_Toc448749920</vt:lpwstr>
      </vt:variant>
      <vt:variant>
        <vt:i4>1835057</vt:i4>
      </vt:variant>
      <vt:variant>
        <vt:i4>2</vt:i4>
      </vt:variant>
      <vt:variant>
        <vt:i4>0</vt:i4>
      </vt:variant>
      <vt:variant>
        <vt:i4>5</vt:i4>
      </vt:variant>
      <vt:variant>
        <vt:lpwstr/>
      </vt:variant>
      <vt:variant>
        <vt:lpwstr>_Toc448749919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AIRCRAFT PRODUCTS, INC</dc:title>
  <dc:creator>Diane L. Daugherty</dc:creator>
  <cp:lastModifiedBy>rick ales</cp:lastModifiedBy>
  <cp:revision>6</cp:revision>
  <cp:lastPrinted>2016-02-17T19:48:00Z</cp:lastPrinted>
  <dcterms:created xsi:type="dcterms:W3CDTF">2025-03-01T13:23:00Z</dcterms:created>
  <dcterms:modified xsi:type="dcterms:W3CDTF">2025-03-01T19:15:00Z</dcterms:modified>
</cp:coreProperties>
</file>